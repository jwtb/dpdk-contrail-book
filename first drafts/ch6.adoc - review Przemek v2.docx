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E0724" w14:textId="77777777" w:rsidR="00136E73" w:rsidRDefault="00DA4CB1">
      <w:pPr>
        <w:pStyle w:val="Title"/>
      </w:pPr>
      <w:r>
        <w:t>chapter 6</w:t>
      </w:r>
    </w:p>
    <w:p w14:paraId="7D74E88F" w14:textId="77777777" w:rsidR="00136E73" w:rsidRDefault="00DA4CB1">
      <w:pPr>
        <w:pStyle w:val="Subtitle"/>
      </w:pPr>
      <w:r>
        <w:t>contrail networking and test tools installation</w:t>
      </w:r>
    </w:p>
    <w:p w14:paraId="090AB927" w14:textId="77777777" w:rsidR="00136E73" w:rsidRDefault="00DA4CB1">
      <w:pPr>
        <w:pStyle w:val="Date"/>
      </w:pPr>
      <w:r>
        <w:t>2020-10-07</w:t>
      </w:r>
    </w:p>
    <w:p w14:paraId="7B6DC2BD" w14:textId="77777777" w:rsidR="00136E73" w:rsidRDefault="00DA4CB1">
      <w:pPr>
        <w:pStyle w:val="Heading1"/>
      </w:pPr>
      <w:bookmarkStart w:id="0" w:name="X0cd683788d13b9bd69c82d8e810a9d86e1076fd"/>
      <w:r>
        <w:t>prox and rapid</w:t>
      </w:r>
      <w:bookmarkEnd w:id="0"/>
    </w:p>
    <w:p w14:paraId="3CD4C7FE" w14:textId="77777777" w:rsidR="00136E73" w:rsidRDefault="00DA4CB1">
      <w:pPr>
        <w:pStyle w:val="Heading2"/>
      </w:pPr>
      <w:bookmarkStart w:id="1" w:name="X1ea7cbd003469405f98a7976943980a7b23bcee"/>
      <w:r>
        <w:t>introduction</w:t>
      </w:r>
      <w:bookmarkEnd w:id="1"/>
    </w:p>
    <w:p w14:paraId="4A093483" w14:textId="77777777" w:rsidR="00136E73" w:rsidRDefault="00DA4CB1">
      <w:pPr>
        <w:pStyle w:val="FirstParagraph"/>
      </w:pPr>
      <w:r>
        <w:rPr>
          <w:b/>
        </w:rPr>
        <w:t>PROX.</w:t>
      </w:r>
    </w:p>
    <w:p w14:paraId="5E306C3D" w14:textId="77777777" w:rsidR="00136E73" w:rsidRDefault="00DA4CB1">
      <w:pPr>
        <w:pStyle w:val="BodyText"/>
      </w:pPr>
      <w:r>
        <w:t>PROX (Packet pROcessing eXecution Engine) is an OPNFV project application built on top of DPDK. It is capable of performing various operations on packets in a highly configurable manner. It also support performance statistics that can be used for performan</w:t>
      </w:r>
      <w:r>
        <w:t>ce investigations. Because of the rich feature set it supports, it can be used to create flexible software architectures through small and readable configuration files. In this chapter we’ll introduce how to use it to test vrouter performance in DPDK envir</w:t>
      </w:r>
      <w:r>
        <w:t>onment.</w:t>
      </w:r>
    </w:p>
    <w:p w14:paraId="02B55A86" w14:textId="77777777" w:rsidR="00136E73" w:rsidRDefault="00DA4CB1">
      <w:pPr>
        <w:pStyle w:val="BodyText"/>
      </w:pPr>
      <w:r>
        <w:t>In a typical test you need two VMs running PROX. VM1 is generating packets, sending them to VM2 which will perform a "swap" operation on all packets, so that they are sent back to VM1.</w:t>
      </w:r>
    </w:p>
    <w:p w14:paraId="025E6B8C" w14:textId="77777777" w:rsidR="00136E73" w:rsidRDefault="00DA4CB1">
      <w:pPr>
        <w:numPr>
          <w:ilvl w:val="0"/>
          <w:numId w:val="2"/>
        </w:numPr>
      </w:pPr>
      <w:r>
        <w:t>"traffic generator" VM ("gen" VM)</w:t>
      </w:r>
    </w:p>
    <w:p w14:paraId="7B509B6C" w14:textId="77777777" w:rsidR="00136E73" w:rsidRDefault="00DA4CB1">
      <w:pPr>
        <w:numPr>
          <w:ilvl w:val="0"/>
          <w:numId w:val="2"/>
        </w:numPr>
      </w:pPr>
      <w:r>
        <w:t>"traffic receiver and looping</w:t>
      </w:r>
      <w:r>
        <w:t xml:space="preserve"> VM" VM ("swap" VM, or "loop" VM)</w:t>
      </w:r>
    </w:p>
    <w:p w14:paraId="5E676C99" w14:textId="77777777" w:rsidR="00136E73" w:rsidRDefault="00DA4CB1">
      <w:pPr>
        <w:pStyle w:val="FirstParagraph"/>
      </w:pPr>
      <w:r>
        <w:t>In this book we will call them "gen" and "swap" VM respectively. One special feature we used here is that, the "swap" PROX is configured in such a way that, once receives the packets sent from the generator, it will "swap"</w:t>
      </w:r>
      <w:r>
        <w:t>, or "loop" them back to the generator VM, so the latter can collect them and calculate how much traffic got forwarded by the DUT - in our case it is the DPDK vRouter.</w:t>
      </w:r>
    </w:p>
    <w:p w14:paraId="40BE1135" w14:textId="77777777" w:rsidR="00136E73" w:rsidRDefault="00DA4CB1">
      <w:pPr>
        <w:pStyle w:val="BodyText"/>
      </w:pPr>
      <w:r>
        <w:rPr>
          <w:b/>
        </w:rPr>
        <w:t>rapid.</w:t>
      </w:r>
    </w:p>
    <w:p w14:paraId="56A7001C" w14:textId="77777777" w:rsidR="00136E73" w:rsidRDefault="00DA4CB1">
      <w:pPr>
        <w:pStyle w:val="BodyText"/>
      </w:pPr>
      <w:r>
        <w:t>Rapid(Rapid Automated Performance Indication for Dataplane) is a groups of "wrapp</w:t>
      </w:r>
      <w:r>
        <w:t>er" scripts interacting with PROX to simplify and automate the configuration of PROX. It is a set of files and scripts offering an even easier way to do a sanity check of the dataplane performance.</w:t>
      </w:r>
    </w:p>
    <w:p w14:paraId="5FBC148D" w14:textId="77777777" w:rsidR="00136E73" w:rsidRDefault="00DA4CB1">
      <w:pPr>
        <w:pStyle w:val="BodyText"/>
      </w:pPr>
      <w:r>
        <w:t>rapid is very powerful and configurable. A typical workflo</w:t>
      </w:r>
      <w:r>
        <w:t>w is like below:</w:t>
      </w:r>
    </w:p>
    <w:p w14:paraId="4D6D5205" w14:textId="77777777" w:rsidR="00136E73" w:rsidRDefault="00DA4CB1">
      <w:pPr>
        <w:numPr>
          <w:ilvl w:val="0"/>
          <w:numId w:val="3"/>
        </w:numPr>
      </w:pPr>
      <w:r>
        <w:t xml:space="preserve">A script name </w:t>
      </w:r>
      <w:r>
        <w:rPr>
          <w:rStyle w:val="VerbatimChar"/>
        </w:rPr>
        <w:t>runrapid.py</w:t>
      </w:r>
      <w:r>
        <w:t xml:space="preserve"> will send the proper configuration files to the gen and swap VMs involved in the testing, so each one will knows its role ("generator" or "swapper") in the test.</w:t>
      </w:r>
    </w:p>
    <w:p w14:paraId="75F059C3" w14:textId="77777777" w:rsidR="00136E73" w:rsidRDefault="00DA4CB1">
      <w:pPr>
        <w:numPr>
          <w:ilvl w:val="0"/>
          <w:numId w:val="3"/>
        </w:numPr>
      </w:pPr>
      <w:r>
        <w:lastRenderedPageBreak/>
        <w:t>It then starts PROX within both VMs, as generator a</w:t>
      </w:r>
      <w:r>
        <w:t>nd swapper respectively.</w:t>
      </w:r>
    </w:p>
    <w:p w14:paraId="20B086C7" w14:textId="77777777" w:rsidR="00136E73" w:rsidRDefault="00DA4CB1">
      <w:pPr>
        <w:numPr>
          <w:ilvl w:val="0"/>
          <w:numId w:val="3"/>
        </w:numPr>
      </w:pPr>
      <w:r>
        <w:t>While the test is ongoing it collects the results from PROX. Results are printed on the screen and logged in the log and csv files.</w:t>
      </w:r>
    </w:p>
    <w:p w14:paraId="2F2F3A5D" w14:textId="77777777" w:rsidR="00136E73" w:rsidRDefault="00DA4CB1">
      <w:pPr>
        <w:numPr>
          <w:ilvl w:val="0"/>
          <w:numId w:val="3"/>
        </w:numPr>
      </w:pPr>
      <w:r>
        <w:t>The same tests will be done for different packet sizes and/or different amounts of flows.</w:t>
      </w:r>
    </w:p>
    <w:p w14:paraId="41DED2DC" w14:textId="77777777" w:rsidR="00136E73" w:rsidRDefault="00DA4CB1">
      <w:pPr>
        <w:pStyle w:val="FirstParagraph"/>
      </w:pPr>
      <w:r>
        <w:t>The rapid</w:t>
      </w:r>
      <w:r>
        <w:t xml:space="preserve"> scripts are typically installed in a third VM, called "jump" VM in this book. The purpose of this VM is to control the traffic generator to start, stop, pause the test as well as collecting the statistics.</w:t>
      </w:r>
    </w:p>
    <w:p w14:paraId="1C4C09EE" w14:textId="77777777" w:rsidR="00136E73" w:rsidRDefault="00DA4CB1">
      <w:pPr>
        <w:pStyle w:val="BodyText"/>
      </w:pPr>
      <w:r>
        <w:rPr>
          <w:b/>
        </w:rPr>
        <w:t>PROX and rapid test setup.</w:t>
      </w:r>
    </w:p>
    <w:p w14:paraId="2C25B84B" w14:textId="77777777" w:rsidR="00136E73" w:rsidRDefault="00DA4CB1">
      <w:pPr>
        <w:pStyle w:val="BodyText"/>
      </w:pPr>
      <w:r>
        <w:t>A typical prox and rap</w:t>
      </w:r>
      <w:r>
        <w:t>id testing setup looks like this:</w:t>
      </w:r>
    </w:p>
    <w:p w14:paraId="3E1BDE00" w14:textId="77777777" w:rsidR="00136E73" w:rsidRDefault="00DA4CB1">
      <w:pPr>
        <w:pStyle w:val="CaptionedFigure"/>
      </w:pPr>
      <w:r>
        <w:rPr>
          <w:noProof/>
        </w:rPr>
        <w:drawing>
          <wp:inline distT="0" distB="0" distL="0" distR="0" wp14:anchorId="6A4C26B2" wp14:editId="06757B05">
            <wp:extent cx="5334000" cy="2320682"/>
            <wp:effectExtent l="0" t="0" r="0" b="0"/>
            <wp:docPr id="1" name="Picture" descr="testing diagram"/>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"/>
                    <pic:cNvPicPr>
                      <a:picLocks noChangeAspect="1" noChangeArrowheads="1"/>
                    </pic:cNvPicPr>
                  </pic:nvPicPr>
                  <pic:blipFill>
                    <a:blip r:embed="rId7"/>
                    <a:stretch>
                      <a:fillRect/>
                    </a:stretch>
                  </pic:blipFill>
                  <pic:spPr bwMode="auto">
                    <a:xfrm>
                      <a:off x="0" y="0"/>
                      <a:ext cx="5334000" cy="2320682"/>
                    </a:xfrm>
                    <a:prstGeom prst="rect">
                      <a:avLst/>
                    </a:prstGeom>
                    <a:noFill/>
                    <a:ln w="9525">
                      <a:noFill/>
                      <a:headEnd/>
                      <a:tailEnd/>
                    </a:ln>
                  </pic:spPr>
                </pic:pic>
              </a:graphicData>
            </a:graphic>
          </wp:inline>
        </w:drawing>
      </w:r>
    </w:p>
    <w:p w14:paraId="4E208E26" w14:textId="77777777" w:rsidR="00136E73" w:rsidRDefault="00DA4CB1">
      <w:pPr>
        <w:pStyle w:val="ImageCaption"/>
      </w:pPr>
      <w:r>
        <w:t>testing diagram</w:t>
      </w:r>
    </w:p>
    <w:p w14:paraId="51FA3413" w14:textId="77777777" w:rsidR="00136E73" w:rsidRDefault="00DA4CB1">
      <w:pPr>
        <w:pStyle w:val="BodyText"/>
      </w:pPr>
      <w:r>
        <w:t>The test setup consists of three compute nodes, running the above mentioned 3 VMs respectively:</w:t>
      </w:r>
    </w:p>
    <w:p w14:paraId="06ACA8CE" w14:textId="77777777" w:rsidR="00136E73" w:rsidRDefault="00DA4CB1">
      <w:pPr>
        <w:numPr>
          <w:ilvl w:val="0"/>
          <w:numId w:val="4"/>
        </w:numPr>
      </w:pPr>
      <w:r>
        <w:t>"PROX generate VM" runs on compute-A: This is the "traffic generator" VM for traffic generation</w:t>
      </w:r>
    </w:p>
    <w:p w14:paraId="28D48988" w14:textId="77777777" w:rsidR="00136E73" w:rsidRDefault="00DA4CB1">
      <w:pPr>
        <w:numPr>
          <w:ilvl w:val="0"/>
          <w:numId w:val="4"/>
        </w:numPr>
      </w:pPr>
      <w:r>
        <w:t>"PROX looping VM" runs on compute-B: This is the "swap" VM for looping traffic out of the same interface where it came in. This is the DUT (device under test) where the vRouter is running.</w:t>
      </w:r>
    </w:p>
    <w:p w14:paraId="7CACDDB3" w14:textId="77777777" w:rsidR="00136E73" w:rsidRDefault="00DA4CB1">
      <w:pPr>
        <w:numPr>
          <w:ilvl w:val="0"/>
          <w:numId w:val="4"/>
        </w:numPr>
      </w:pPr>
      <w:r>
        <w:t>"rapid jump VM" runs on compute-C: This is the VM where rapid scrip</w:t>
      </w:r>
      <w:r>
        <w:t>ts are installed, it is responsible for control traffic genaration and collecting results</w:t>
      </w:r>
    </w:p>
    <w:p w14:paraId="0EC21E2E" w14:textId="77777777" w:rsidR="00136E73" w:rsidRDefault="00DA4CB1">
      <w:pPr>
        <w:pStyle w:val="FirstParagraph"/>
      </w:pPr>
      <w:r>
        <w:rPr>
          <w:b/>
        </w:rPr>
        <w:t>Hardware requirements.</w:t>
      </w:r>
    </w:p>
    <w:p w14:paraId="480C91D1" w14:textId="77777777" w:rsidR="00136E73" w:rsidRDefault="00DA4CB1">
      <w:pPr>
        <w:pStyle w:val="BodyText"/>
      </w:pPr>
      <w:r>
        <w:t>Here is a brief summary of hardware requirements for different VM:</w:t>
      </w:r>
    </w:p>
    <w:p w14:paraId="2542E73A" w14:textId="77777777" w:rsidR="00136E73" w:rsidRDefault="00DA4CB1">
      <w:pPr>
        <w:numPr>
          <w:ilvl w:val="0"/>
          <w:numId w:val="5"/>
        </w:numPr>
      </w:pPr>
      <w:r>
        <w:lastRenderedPageBreak/>
        <w:t>swap VM: this is where the DUT (vRouter) is located. Based on the test requi</w:t>
      </w:r>
      <w:r>
        <w:t>rement a specific amount of hardware resources should be allocated and all applications that could unnecessarily consume the hardware resources should be removed.</w:t>
      </w:r>
    </w:p>
    <w:p w14:paraId="12AD6FEB" w14:textId="77777777" w:rsidR="00136E73" w:rsidRDefault="00DA4CB1">
      <w:pPr>
        <w:numPr>
          <w:ilvl w:val="0"/>
          <w:numId w:val="5"/>
        </w:numPr>
      </w:pPr>
      <w:r>
        <w:t>gen VM: In order to saturate the DUT, the traffic generator VM and the compute should be allo</w:t>
      </w:r>
      <w:r>
        <w:t>cated much more CPU resources than the DUT.</w:t>
      </w:r>
    </w:p>
    <w:p w14:paraId="22AB47AA" w14:textId="77777777" w:rsidR="00136E73" w:rsidRDefault="00DA4CB1">
      <w:pPr>
        <w:numPr>
          <w:ilvl w:val="0"/>
          <w:numId w:val="5"/>
        </w:numPr>
      </w:pPr>
      <w:r>
        <w:t>Jump VM: no high speed VM is required, can be run on kernel or DPDK compute)</w:t>
      </w:r>
    </w:p>
    <w:p w14:paraId="1FE90E91" w14:textId="77777777" w:rsidR="00136E73" w:rsidRDefault="00DA4CB1">
      <w:pPr>
        <w:numPr>
          <w:ilvl w:val="0"/>
          <w:numId w:val="5"/>
        </w:numPr>
      </w:pPr>
      <w:r>
        <w:t>Optionally, the generator and receiver computes can run on a bonded interface configured with 802.3ad LACP mode. This is a common confi</w:t>
      </w:r>
      <w:r>
        <w:t>guration recommended in practical environment.</w:t>
      </w:r>
    </w:p>
    <w:p w14:paraId="4AE080EE" w14:textId="77777777" w:rsidR="00136E73" w:rsidRDefault="00DA4CB1">
      <w:pPr>
        <w:pStyle w:val="FirstParagraph"/>
      </w:pPr>
      <w:r>
        <w:t xml:space="preserve">By default, </w:t>
      </w:r>
      <w:r>
        <w:rPr>
          <w:rStyle w:val="VerbatimChar"/>
        </w:rPr>
        <w:t>multi-queue</w:t>
      </w:r>
      <w:r>
        <w:t xml:space="preserve"> is enabled on both Prox gen and swap VMs via openstack </w:t>
      </w:r>
      <w:r>
        <w:rPr>
          <w:rStyle w:val="VerbatimChar"/>
        </w:rPr>
        <w:t>flavor</w:t>
      </w:r>
      <w:r>
        <w:t>. You can refer to chapter 3 for more details about "multi-queue" feature and its configurations. Additionally, Rapid script</w:t>
      </w:r>
      <w:r>
        <w:t>s also provides CPU pining to protect PROX PMDs against CPU stealing by other processes and the VM Operating System.</w:t>
      </w:r>
    </w:p>
    <w:p w14:paraId="21BF0367" w14:textId="77777777" w:rsidR="00136E73" w:rsidRDefault="00DA4CB1">
      <w:pPr>
        <w:pStyle w:val="Heading2"/>
      </w:pPr>
      <w:bookmarkStart w:id="2" w:name="X5173fea513737ebc0889dc80054a4f475d45890"/>
      <w:r>
        <w:t>installation: manual steps</w:t>
      </w:r>
      <w:bookmarkEnd w:id="2"/>
    </w:p>
    <w:p w14:paraId="37F25132" w14:textId="77777777" w:rsidR="00136E73" w:rsidRDefault="00DA4CB1">
      <w:pPr>
        <w:pStyle w:val="FirstParagraph"/>
      </w:pPr>
      <w:r>
        <w:rPr>
          <w:b/>
        </w:rPr>
        <w:t>creating openstack resources.</w:t>
      </w:r>
    </w:p>
    <w:p w14:paraId="6621CFA4" w14:textId="77777777" w:rsidR="00136E73" w:rsidRDefault="00DA4CB1">
      <w:pPr>
        <w:pStyle w:val="BodyText"/>
      </w:pPr>
      <w:r>
        <w:t>As mentioned earlier, to perform the test we need two VM both running PROX. One se</w:t>
      </w:r>
      <w:r>
        <w:t>nding traffic and the other one receive and swap it back. Same exact PROX application is running but with different configuration files.</w:t>
      </w:r>
    </w:p>
    <w:p w14:paraId="3A27B6AC" w14:textId="77777777" w:rsidR="00136E73" w:rsidRDefault="00DA4CB1">
      <w:pPr>
        <w:pStyle w:val="BodyText"/>
      </w:pPr>
      <w:r>
        <w:t>Apparently, the IP level connectivity is required in order for the two VM to be able to exchange packets with each othe</w:t>
      </w:r>
      <w:r>
        <w:t>r. In our case, the two VM will be spawned by openstack nova. Needless to say, all supporting objects and resources associcated to the VMs, like IPAM, subnet, virtual-network and VM flavor (size of CPU/memory/storage/etc), also need to be created out of op</w:t>
      </w:r>
      <w:r>
        <w:t>enstack infrastructure, either from horizon webUI or openstack CLIes. A quick list of the common tasks are listed here:</w:t>
      </w:r>
    </w:p>
    <w:p w14:paraId="2097B423" w14:textId="77777777" w:rsidR="00136E73" w:rsidRDefault="00DA4CB1">
      <w:pPr>
        <w:numPr>
          <w:ilvl w:val="0"/>
          <w:numId w:val="6"/>
        </w:numPr>
      </w:pPr>
      <w:r>
        <w:t>create IPAMs/subnets/virtual networks</w:t>
      </w:r>
    </w:p>
    <w:p w14:paraId="76E65969" w14:textId="77777777" w:rsidR="00136E73" w:rsidRDefault="00DA4CB1">
      <w:pPr>
        <w:numPr>
          <w:ilvl w:val="0"/>
          <w:numId w:val="6"/>
        </w:numPr>
      </w:pPr>
      <w:r>
        <w:t>create flavors</w:t>
      </w:r>
    </w:p>
    <w:p w14:paraId="7E0101E8" w14:textId="77777777" w:rsidR="00136E73" w:rsidRDefault="00DA4CB1">
      <w:pPr>
        <w:numPr>
          <w:ilvl w:val="0"/>
          <w:numId w:val="6"/>
        </w:numPr>
      </w:pPr>
      <w:r>
        <w:t>create images</w:t>
      </w:r>
    </w:p>
    <w:p w14:paraId="07B32FB9" w14:textId="77777777" w:rsidR="00136E73" w:rsidRDefault="00DA4CB1">
      <w:pPr>
        <w:numPr>
          <w:ilvl w:val="0"/>
          <w:numId w:val="6"/>
        </w:numPr>
      </w:pPr>
      <w:r>
        <w:t>create host aggregates</w:t>
      </w:r>
    </w:p>
    <w:p w14:paraId="003A8B3A" w14:textId="77777777" w:rsidR="00136E73" w:rsidRDefault="00DA4CB1">
      <w:pPr>
        <w:numPr>
          <w:ilvl w:val="0"/>
          <w:numId w:val="6"/>
        </w:numPr>
      </w:pPr>
      <w:r>
        <w:t>create instances</w:t>
      </w:r>
    </w:p>
    <w:p w14:paraId="60FBDA54" w14:textId="77777777" w:rsidR="00136E73" w:rsidRDefault="00DA4CB1">
      <w:pPr>
        <w:numPr>
          <w:ilvl w:val="0"/>
          <w:numId w:val="6"/>
        </w:numPr>
      </w:pPr>
      <w:r>
        <w:t>create key-pairs</w:t>
      </w:r>
    </w:p>
    <w:p w14:paraId="38F3B371" w14:textId="77777777" w:rsidR="00136E73" w:rsidRDefault="00DA4CB1">
      <w:pPr>
        <w:pStyle w:val="FirstParagraph"/>
      </w:pPr>
      <w:r>
        <w:t>On top of these, installing PROX inside of the VMs, like with many other open source projects, often requires downloading the source code and compile it in your platform. That means you download the PROX source codes, compile it to get the execute, then co</w:t>
      </w:r>
      <w:r>
        <w:t xml:space="preserve">nfigure and run the application. In this section we’ll introduce how PROX is installed in our setup </w:t>
      </w:r>
      <w:r>
        <w:lastRenderedPageBreak/>
        <w:t xml:space="preserve">we built for this book, You can find more details in PROX website here: </w:t>
      </w:r>
      <w:hyperlink r:id="rId8">
        <w:r>
          <w:rPr>
            <w:rStyle w:val="Hyperlink"/>
          </w:rPr>
          <w:t>https://wiki</w:t>
        </w:r>
        <w:r>
          <w:rPr>
            <w:rStyle w:val="Hyperlink"/>
          </w:rPr>
          <w:t>.opnfv.org/display/SAM/PROX+installation</w:t>
        </w:r>
      </w:hyperlink>
    </w:p>
    <w:p w14:paraId="7837BFA1" w14:textId="77777777" w:rsidR="00136E73" w:rsidRDefault="00DA4CB1">
      <w:pPr>
        <w:pStyle w:val="BodyText"/>
      </w:pPr>
      <w:r>
        <w:t>The software and CPU model we use here are shown below:</w:t>
      </w:r>
    </w:p>
    <w:p w14:paraId="0DBF6B91" w14:textId="77777777" w:rsidR="00136E73" w:rsidRDefault="00DA4CB1">
      <w:pPr>
        <w:pStyle w:val="SourceCode"/>
      </w:pPr>
      <w:r>
        <w:rPr>
          <w:rStyle w:val="VerbatimChar"/>
        </w:rPr>
        <w:t>[root@a7s3 ~]# cat /etc/centos-release</w:t>
      </w:r>
      <w:r>
        <w:br/>
      </w:r>
      <w:r>
        <w:rPr>
          <w:rStyle w:val="VerbatimChar"/>
        </w:rPr>
        <w:t>CentOS Linux release 7.7.1908 (Core)</w:t>
      </w:r>
    </w:p>
    <w:p w14:paraId="038E58B2" w14:textId="77777777" w:rsidR="00136E73" w:rsidRDefault="00DA4CB1">
      <w:pPr>
        <w:pStyle w:val="SourceCode"/>
      </w:pPr>
      <w:r>
        <w:rPr>
          <w:rStyle w:val="VerbatimChar"/>
        </w:rPr>
        <w:t>[root@a7s3 ~]# uname -a</w:t>
      </w:r>
      <w:r>
        <w:br/>
      </w:r>
      <w:r>
        <w:rPr>
          <w:rStyle w:val="VerbatimChar"/>
        </w:rPr>
        <w:t>Linux a7s3 3.10.0-1062.el7.x86_64 #1 SMP Wed Aug 7 18:08:02</w:t>
      </w:r>
      <w:r>
        <w:rPr>
          <w:rStyle w:val="VerbatimChar"/>
        </w:rPr>
        <w:t xml:space="preserve"> UTC 2019 x86_64 x86_64 x86_64 GNU/Linux</w:t>
      </w:r>
    </w:p>
    <w:p w14:paraId="06ED4EED" w14:textId="77777777" w:rsidR="00136E73" w:rsidRDefault="00DA4CB1">
      <w:pPr>
        <w:pStyle w:val="SourceCode"/>
      </w:pPr>
      <w:r>
        <w:rPr>
          <w:rStyle w:val="VerbatimChar"/>
        </w:rPr>
        <w:t>[root@a7s3 ~]# lscpu | grep Model</w:t>
      </w:r>
      <w:r>
        <w:br/>
      </w:r>
      <w:r>
        <w:rPr>
          <w:rStyle w:val="VerbatimChar"/>
        </w:rPr>
        <w:t>Model:                 62</w:t>
      </w:r>
      <w:r>
        <w:br/>
      </w:r>
      <w:r>
        <w:rPr>
          <w:rStyle w:val="VerbatimChar"/>
        </w:rPr>
        <w:t>Model name:            Intel(R) Xeon(R) CPU E5-2620 v2 @ 2.10GHz</w:t>
      </w:r>
    </w:p>
    <w:p w14:paraId="58F99EA8" w14:textId="77777777" w:rsidR="00136E73" w:rsidRDefault="00DA4CB1">
      <w:pPr>
        <w:pStyle w:val="FirstParagraph"/>
      </w:pPr>
      <w:r>
        <w:t xml:space="preserve">In our lab setup the VM OS is the same as the host, and the emulated CPU Model is </w:t>
      </w:r>
      <w:r>
        <w:rPr>
          <w:rStyle w:val="VerbatimChar"/>
        </w:rPr>
        <w:t>Intel Xe</w:t>
      </w:r>
      <w:r>
        <w:rPr>
          <w:rStyle w:val="VerbatimChar"/>
        </w:rPr>
        <w:t>on E3-12xx</w:t>
      </w:r>
      <w:r>
        <w:t>:</w:t>
      </w:r>
    </w:p>
    <w:p w14:paraId="7B487496" w14:textId="77777777" w:rsidR="00136E73" w:rsidRDefault="00DA4CB1">
      <w:pPr>
        <w:pStyle w:val="SourceCode"/>
      </w:pPr>
      <w:r>
        <w:rPr>
          <w:rStyle w:val="VerbatimChar"/>
        </w:rPr>
        <w:t>[root@stack2-gen ~]# cat /etc/centos-release</w:t>
      </w:r>
      <w:r>
        <w:br/>
      </w:r>
      <w:r>
        <w:rPr>
          <w:rStyle w:val="VerbatimChar"/>
        </w:rPr>
        <w:t>CentOS Linux release 7.7.1908 (Core)</w:t>
      </w:r>
    </w:p>
    <w:p w14:paraId="25AD8B5D" w14:textId="77777777" w:rsidR="00136E73" w:rsidRDefault="00DA4CB1">
      <w:pPr>
        <w:pStyle w:val="SourceCode"/>
      </w:pPr>
      <w:r>
        <w:rPr>
          <w:rStyle w:val="VerbatimChar"/>
        </w:rPr>
        <w:t>[root@stack2-gen ~]# uname -a</w:t>
      </w:r>
      <w:r>
        <w:br/>
      </w:r>
      <w:r>
        <w:rPr>
          <w:rStyle w:val="VerbatimChar"/>
        </w:rPr>
        <w:t>Linux stack2-gen.novalocal 3.10.0-1062.18.1.el7.x86_64 #1 SMP Tue Mar 17 23:49:17 UTC 2020 x86_64 x86_64 x86_64 GNU/Linux</w:t>
      </w:r>
    </w:p>
    <w:p w14:paraId="0DC845C8" w14:textId="77777777" w:rsidR="00136E73" w:rsidRDefault="00DA4CB1">
      <w:pPr>
        <w:pStyle w:val="SourceCode"/>
      </w:pPr>
      <w:r>
        <w:rPr>
          <w:rStyle w:val="VerbatimChar"/>
        </w:rPr>
        <w:t>[root@stack2-gen ~]# lscpu | grep -i Model</w:t>
      </w:r>
      <w:r>
        <w:br/>
      </w:r>
      <w:r>
        <w:rPr>
          <w:rStyle w:val="VerbatimChar"/>
        </w:rPr>
        <w:t>Model:                 58</w:t>
      </w:r>
      <w:r>
        <w:br/>
      </w:r>
      <w:r>
        <w:rPr>
          <w:rStyle w:val="VerbatimChar"/>
        </w:rPr>
        <w:t>Model name:            Intel Xeon E3-12xx v2 (Ivy Bridge, IBRS)</w:t>
      </w:r>
    </w:p>
    <w:p w14:paraId="5729B8B6" w14:textId="77777777" w:rsidR="00136E73" w:rsidRDefault="00DA4CB1">
      <w:pPr>
        <w:pStyle w:val="FirstParagraph"/>
      </w:pPr>
      <w:r>
        <w:t>There is a good chance that your servers and VM may have totally different hardware and software architectures. The steps b</w:t>
      </w:r>
      <w:r>
        <w:t>elow are tested and working fine in our setup, but depending on your environment it may works just fine or run into some errors. Check PROX online document for more detailed instructions.</w:t>
      </w:r>
    </w:p>
    <w:p w14:paraId="769FFAA7" w14:textId="77777777" w:rsidR="00136E73" w:rsidRDefault="00DA4CB1">
      <w:pPr>
        <w:pStyle w:val="BodyText"/>
      </w:pPr>
      <w:r>
        <w:rPr>
          <w:b/>
        </w:rPr>
        <w:t>Compiling and building DPDK.</w:t>
      </w:r>
    </w:p>
    <w:p w14:paraId="725FBF04" w14:textId="77777777" w:rsidR="00136E73" w:rsidRDefault="00DA4CB1">
      <w:pPr>
        <w:pStyle w:val="BodyText"/>
      </w:pPr>
      <w:r>
        <w:t>PROX is a dpdk application. When runnin</w:t>
      </w:r>
      <w:r>
        <w:t>g, it connects to the DPDK libraries to implement most of its features. Therefore to build it we need a DPDK environment.</w:t>
      </w:r>
    </w:p>
    <w:p w14:paraId="5E300173" w14:textId="77777777" w:rsidR="00136E73" w:rsidRDefault="00DA4CB1">
      <w:pPr>
        <w:pStyle w:val="BodyText"/>
      </w:pPr>
      <w:r>
        <w:t>You can either build it inside of the VM where you want to run it, or build it directly in the host environment where the VM got spawn</w:t>
      </w:r>
      <w:r>
        <w:t>ed and copy it into the VM.</w:t>
      </w:r>
    </w:p>
    <w:p w14:paraId="72B48280" w14:textId="77777777" w:rsidR="00136E73" w:rsidRDefault="00DA4CB1">
      <w:pPr>
        <w:pStyle w:val="BodyText"/>
      </w:pPr>
      <w:r>
        <w:t>The steps to build DPDK in our setup is as below:</w:t>
      </w:r>
    </w:p>
    <w:p w14:paraId="11FF4DA8" w14:textId="77777777" w:rsidR="00136E73" w:rsidRDefault="00DA4CB1">
      <w:pPr>
        <w:pStyle w:val="BodyText"/>
      </w:pPr>
      <w:r>
        <w:t>Add the following to the end of ~/.bashrc file</w:t>
      </w:r>
    </w:p>
    <w:p w14:paraId="0A52E1E7" w14:textId="77777777" w:rsidR="00136E73" w:rsidRDefault="00DA4CB1">
      <w:pPr>
        <w:pStyle w:val="SourceCode"/>
      </w:pPr>
      <w:r>
        <w:rPr>
          <w:rStyle w:val="FunctionTok"/>
        </w:rPr>
        <w:t>sudo</w:t>
      </w:r>
      <w:r>
        <w:rPr>
          <w:rStyle w:val="NormalTok"/>
        </w:rPr>
        <w:t xml:space="preserve"> yum install numactl-devel net-tools wget gcc unzip libpcap-devel \</w:t>
      </w:r>
      <w:r>
        <w:br/>
      </w:r>
      <w:r>
        <w:rPr>
          <w:rStyle w:val="NormalTok"/>
        </w:rPr>
        <w:t xml:space="preserve">     ncurses-devel libedit-devel pciutils lua-devel kernel-</w:t>
      </w:r>
      <w:r>
        <w:rPr>
          <w:rStyle w:val="NormalTok"/>
        </w:rPr>
        <w:t>devel</w:t>
      </w:r>
      <w:r>
        <w:br/>
      </w:r>
      <w:r>
        <w:br/>
      </w:r>
      <w:r>
        <w:rPr>
          <w:rStyle w:val="BuiltInTok"/>
        </w:rPr>
        <w:t>export</w:t>
      </w:r>
      <w:r>
        <w:rPr>
          <w:rStyle w:val="NormalTok"/>
        </w:rPr>
        <w:t xml:space="preserve"> </w:t>
      </w:r>
      <w:r>
        <w:rPr>
          <w:rStyle w:val="VariableTok"/>
        </w:rPr>
        <w:t>RTE_SDK=</w:t>
      </w:r>
      <w:r>
        <w:rPr>
          <w:rStyle w:val="NormalTok"/>
        </w:rPr>
        <w:t>/root/dpdk</w:t>
      </w:r>
      <w:r>
        <w:br/>
      </w:r>
      <w:r>
        <w:rPr>
          <w:rStyle w:val="BuiltInTok"/>
        </w:rPr>
        <w:t>export</w:t>
      </w:r>
      <w:r>
        <w:rPr>
          <w:rStyle w:val="NormalTok"/>
        </w:rPr>
        <w:t xml:space="preserve"> </w:t>
      </w:r>
      <w:r>
        <w:rPr>
          <w:rStyle w:val="VariableTok"/>
        </w:rPr>
        <w:t>RTE_TARGET=</w:t>
      </w:r>
      <w:r>
        <w:rPr>
          <w:rStyle w:val="NormalTok"/>
        </w:rPr>
        <w:t>x86_64-native-linuxapp-gcc</w:t>
      </w:r>
      <w:r>
        <w:br/>
      </w:r>
      <w:r>
        <w:rPr>
          <w:rStyle w:val="BuiltInTok"/>
        </w:rPr>
        <w:lastRenderedPageBreak/>
        <w:t>export</w:t>
      </w:r>
      <w:r>
        <w:rPr>
          <w:rStyle w:val="NormalTok"/>
        </w:rPr>
        <w:t xml:space="preserve"> </w:t>
      </w:r>
      <w:r>
        <w:rPr>
          <w:rStyle w:val="VariableTok"/>
        </w:rPr>
        <w:t>RTE_KERNELDIR=</w:t>
      </w:r>
      <w:r>
        <w:rPr>
          <w:rStyle w:val="NormalTok"/>
        </w:rPr>
        <w:t>/lib/modules/</w:t>
      </w:r>
      <w:r>
        <w:rPr>
          <w:rStyle w:val="KeywordTok"/>
        </w:rPr>
        <w:t>`</w:t>
      </w:r>
      <w:r>
        <w:rPr>
          <w:rStyle w:val="FunctionTok"/>
        </w:rPr>
        <w:t>ls</w:t>
      </w:r>
      <w:r>
        <w:rPr>
          <w:rStyle w:val="NormalTok"/>
        </w:rPr>
        <w:t xml:space="preserve"> /lib/modules</w:t>
      </w:r>
      <w:r>
        <w:rPr>
          <w:rStyle w:val="KeywordTok"/>
        </w:rPr>
        <w:t>`</w:t>
      </w:r>
      <w:r>
        <w:rPr>
          <w:rStyle w:val="NormalTok"/>
        </w:rPr>
        <w:t>/build</w:t>
      </w:r>
      <w:r>
        <w:br/>
      </w:r>
      <w:r>
        <w:rPr>
          <w:rStyle w:val="BuiltInTok"/>
        </w:rPr>
        <w:t>export</w:t>
      </w:r>
      <w:r>
        <w:rPr>
          <w:rStyle w:val="NormalTok"/>
        </w:rPr>
        <w:t xml:space="preserve"> </w:t>
      </w:r>
      <w:r>
        <w:rPr>
          <w:rStyle w:val="VariableTok"/>
        </w:rPr>
        <w:t>RTE_UNBIND=$RTE_SDK</w:t>
      </w:r>
      <w:r>
        <w:rPr>
          <w:rStyle w:val="NormalTok"/>
        </w:rPr>
        <w:t>/tools/dpdk_nic_bind.py</w:t>
      </w:r>
      <w:r>
        <w:br/>
      </w:r>
      <w:r>
        <w:rPr>
          <w:rStyle w:val="CommentTok"/>
        </w:rPr>
        <w:t>#Re-login or source that file</w:t>
      </w:r>
      <w:r>
        <w:br/>
      </w:r>
      <w:r>
        <w:rPr>
          <w:rStyle w:val="BuiltInTok"/>
        </w:rPr>
        <w:t>.</w:t>
      </w:r>
      <w:r>
        <w:rPr>
          <w:rStyle w:val="NormalTok"/>
        </w:rPr>
        <w:t xml:space="preserve"> </w:t>
      </w:r>
      <w:r>
        <w:rPr>
          <w:rStyle w:val="ExtensionTok"/>
        </w:rPr>
        <w:t>~/.bashrc</w:t>
      </w:r>
      <w:r>
        <w:br/>
      </w:r>
      <w:r>
        <w:rPr>
          <w:rStyle w:val="CommentTok"/>
        </w:rPr>
        <w:t>#Build DPDK</w:t>
      </w:r>
      <w:r>
        <w:br/>
      </w:r>
      <w:r>
        <w:rPr>
          <w:rStyle w:val="FunctionTok"/>
        </w:rPr>
        <w:t>git</w:t>
      </w:r>
      <w:r>
        <w:rPr>
          <w:rStyle w:val="NormalTok"/>
        </w:rPr>
        <w:t xml:space="preserve"> clone https://github.com/DPDK/dpdk</w:t>
      </w:r>
      <w:r>
        <w:br/>
      </w:r>
      <w:r>
        <w:rPr>
          <w:rStyle w:val="BuiltInTok"/>
        </w:rPr>
        <w:t>cd</w:t>
      </w:r>
      <w:r>
        <w:rPr>
          <w:rStyle w:val="NormalTok"/>
        </w:rPr>
        <w:t xml:space="preserve"> dpdk</w:t>
      </w:r>
      <w:r>
        <w:br/>
      </w:r>
      <w:r>
        <w:rPr>
          <w:rStyle w:val="FunctionTok"/>
        </w:rPr>
        <w:t>git</w:t>
      </w:r>
      <w:r>
        <w:rPr>
          <w:rStyle w:val="NormalTok"/>
        </w:rPr>
        <w:t xml:space="preserve"> checkout v19.11</w:t>
      </w:r>
      <w:r>
        <w:br/>
      </w:r>
      <w:r>
        <w:rPr>
          <w:rStyle w:val="FunctionTok"/>
        </w:rPr>
        <w:t>make</w:t>
      </w:r>
      <w:r>
        <w:rPr>
          <w:rStyle w:val="NormalTok"/>
        </w:rPr>
        <w:t xml:space="preserve"> install T=</w:t>
      </w:r>
      <w:r>
        <w:rPr>
          <w:rStyle w:val="VariableTok"/>
        </w:rPr>
        <w:t>$RTE_TARGET</w:t>
      </w:r>
    </w:p>
    <w:p w14:paraId="28B1136A" w14:textId="77777777" w:rsidR="00136E73" w:rsidRDefault="00DA4CB1">
      <w:pPr>
        <w:pStyle w:val="FirstParagraph"/>
      </w:pPr>
      <w:r>
        <w:rPr>
          <w:b/>
        </w:rPr>
        <w:t>Compiling PROX.</w:t>
      </w:r>
    </w:p>
    <w:p w14:paraId="2C42A1B3" w14:textId="77777777" w:rsidR="00136E73" w:rsidRDefault="00DA4CB1">
      <w:pPr>
        <w:pStyle w:val="BodyText"/>
      </w:pPr>
      <w:r>
        <w:t>Now with DPDK libraries built, we can start to download, extract and build the PROX application. Here are the steps:</w:t>
      </w:r>
    </w:p>
    <w:p w14:paraId="134221DA" w14:textId="77777777" w:rsidR="00136E73" w:rsidRDefault="00DA4CB1">
      <w:pPr>
        <w:pStyle w:val="SourceCode"/>
      </w:pPr>
      <w:r>
        <w:rPr>
          <w:rStyle w:val="FunctionTok"/>
        </w:rPr>
        <w:t>git</w:t>
      </w:r>
      <w:r>
        <w:rPr>
          <w:rStyle w:val="NormalTok"/>
        </w:rPr>
        <w:t xml:space="preserve"> clone https://github.com/opn</w:t>
      </w:r>
      <w:r>
        <w:rPr>
          <w:rStyle w:val="NormalTok"/>
        </w:rPr>
        <w:t>fv/samplevnf</w:t>
      </w:r>
      <w:r>
        <w:br/>
      </w:r>
      <w:r>
        <w:rPr>
          <w:rStyle w:val="BuiltInTok"/>
        </w:rPr>
        <w:t>cd</w:t>
      </w:r>
      <w:r>
        <w:rPr>
          <w:rStyle w:val="NormalTok"/>
        </w:rPr>
        <w:t xml:space="preserve"> samplevnf/VNFs/DPPD-PROX</w:t>
      </w:r>
      <w:r>
        <w:br/>
      </w:r>
      <w:r>
        <w:rPr>
          <w:rStyle w:val="FunctionTok"/>
        </w:rPr>
        <w:t>git</w:t>
      </w:r>
      <w:r>
        <w:rPr>
          <w:rStyle w:val="NormalTok"/>
        </w:rPr>
        <w:t xml:space="preserve"> checkout origin/master</w:t>
      </w:r>
      <w:r>
        <w:br/>
      </w:r>
      <w:r>
        <w:rPr>
          <w:rStyle w:val="FunctionTok"/>
        </w:rPr>
        <w:t>make</w:t>
      </w:r>
    </w:p>
    <w:p w14:paraId="6B196928" w14:textId="77777777" w:rsidR="00136E73" w:rsidRDefault="00DA4CB1">
      <w:pPr>
        <w:pStyle w:val="FirstParagraph"/>
      </w:pPr>
      <w:r>
        <w:t xml:space="preserve">When </w:t>
      </w:r>
      <w:r>
        <w:rPr>
          <w:rStyle w:val="VerbatimChar"/>
        </w:rPr>
        <w:t>make</w:t>
      </w:r>
      <w:r>
        <w:t xml:space="preserve"> succeeds, the compiled binary PROX will be available in </w:t>
      </w:r>
      <w:r>
        <w:rPr>
          <w:rStyle w:val="VerbatimChar"/>
        </w:rPr>
        <w:t>build</w:t>
      </w:r>
      <w:r>
        <w:t xml:space="preserve"> folder of current directory.</w:t>
      </w:r>
    </w:p>
    <w:p w14:paraId="48E40FE1" w14:textId="77777777" w:rsidR="00136E73" w:rsidRDefault="00DA4CB1">
      <w:pPr>
        <w:pStyle w:val="BodyText"/>
      </w:pPr>
      <w:r>
        <w:t>We’ll demonstrate this later.</w:t>
      </w:r>
    </w:p>
    <w:p w14:paraId="7041F763" w14:textId="77777777" w:rsidR="00136E73" w:rsidRDefault="00DA4CB1">
      <w:pPr>
        <w:pStyle w:val="BodyText"/>
      </w:pPr>
      <w:r>
        <w:rPr>
          <w:b/>
        </w:rPr>
        <w:t>configuration files.</w:t>
      </w:r>
    </w:p>
    <w:p w14:paraId="2DBC8A33" w14:textId="77777777" w:rsidR="00136E73" w:rsidRDefault="00DA4CB1">
      <w:pPr>
        <w:pStyle w:val="BodyText"/>
      </w:pPr>
      <w:r>
        <w:t>The set of sample configuration</w:t>
      </w:r>
      <w:r>
        <w:t xml:space="preserve"> files can be found in: </w:t>
      </w:r>
      <w:r>
        <w:rPr>
          <w:rStyle w:val="VerbatimChar"/>
        </w:rPr>
        <w:t>./config</w:t>
      </w:r>
      <w:r>
        <w:t xml:space="preserve"> folder. Sample configs of PROX functioning as the "generator" is available in </w:t>
      </w:r>
      <w:r>
        <w:rPr>
          <w:rStyle w:val="VerbatimChar"/>
        </w:rPr>
        <w:t>./gen/</w:t>
      </w:r>
      <w:r>
        <w:t xml:space="preserve"> folder.</w:t>
      </w:r>
    </w:p>
    <w:p w14:paraId="350E9C79" w14:textId="77777777" w:rsidR="00136E73" w:rsidRDefault="00DA4CB1">
      <w:pPr>
        <w:pStyle w:val="BodyText"/>
      </w:pPr>
      <w:r>
        <w:t>Assuming the current directory is where you’ve just built PROX, we can just launch PROX with a proper configuration file.</w:t>
      </w:r>
    </w:p>
    <w:p w14:paraId="0C958E8C" w14:textId="77777777" w:rsidR="00136E73" w:rsidRDefault="00DA4CB1">
      <w:pPr>
        <w:pStyle w:val="SourceCode"/>
      </w:pPr>
      <w:r>
        <w:rPr>
          <w:rStyle w:val="VerbatimChar"/>
        </w:rPr>
        <w:t>./build/</w:t>
      </w:r>
      <w:r>
        <w:rPr>
          <w:rStyle w:val="VerbatimChar"/>
        </w:rPr>
        <w:t>prox -f &lt;prox configuration file&gt;</w:t>
      </w:r>
    </w:p>
    <w:p w14:paraId="608A5A5D" w14:textId="77777777" w:rsidR="00136E73" w:rsidRDefault="00DA4CB1">
      <w:pPr>
        <w:pStyle w:val="FirstParagraph"/>
      </w:pPr>
      <w:r>
        <w:t>When it runs, a ncurse based UI will pop up and through it you will see update about the running states in real time. We’ll give an example on this later.</w:t>
      </w:r>
    </w:p>
    <w:p w14:paraId="36B982E5" w14:textId="77777777" w:rsidR="00136E73" w:rsidRDefault="00DA4CB1">
      <w:pPr>
        <w:pStyle w:val="BodyText"/>
      </w:pPr>
      <w:r>
        <w:rPr>
          <w:b/>
        </w:rPr>
        <w:t>Rapid installation.</w:t>
      </w:r>
    </w:p>
    <w:p w14:paraId="05DF4E42" w14:textId="77777777" w:rsidR="00136E73" w:rsidRDefault="00DA4CB1">
      <w:pPr>
        <w:pStyle w:val="BodyText"/>
      </w:pPr>
      <w:r>
        <w:t xml:space="preserve">Rapid scripts can be downloaded from here: </w:t>
      </w:r>
      <w:hyperlink r:id="rId9">
        <w:r>
          <w:rPr>
            <w:rStyle w:val="Hyperlink"/>
          </w:rPr>
          <w:t>https://github.com/opnfv/samplevnf/tree/master/VNFs/DPPD-PROX/helper-scripts/rapid</w:t>
        </w:r>
      </w:hyperlink>
      <w:r>
        <w:t xml:space="preserve"> The scripts were developed in python, so you can run them directly and no n</w:t>
      </w:r>
      <w:r>
        <w:t>eed to compile.</w:t>
      </w:r>
    </w:p>
    <w:p w14:paraId="62C9DCE4" w14:textId="77777777" w:rsidR="00136E73" w:rsidRDefault="00DA4CB1">
      <w:pPr>
        <w:pStyle w:val="Heading2"/>
      </w:pPr>
      <w:bookmarkStart w:id="3" w:name="X55c245a2958daa96bfc64382bce752d3f315573"/>
      <w:r>
        <w:t>installation: heat automation</w:t>
      </w:r>
      <w:bookmarkEnd w:id="3"/>
    </w:p>
    <w:p w14:paraId="752C0964" w14:textId="77777777" w:rsidR="00136E73" w:rsidRDefault="00DA4CB1">
      <w:pPr>
        <w:pStyle w:val="FirstParagraph"/>
      </w:pPr>
      <w:r>
        <w:t>We have just introduced the steps of manually compiling PROX from source code. We also has assumed you know how to perform a list of tasks to create all necessary objects required by the VMs from openstack. Doi</w:t>
      </w:r>
      <w:r>
        <w:t>ng this one time is not a big deal. Suppose you are working in a dynamic environment where you often need to:</w:t>
      </w:r>
    </w:p>
    <w:p w14:paraId="3571371E" w14:textId="77777777" w:rsidR="00136E73" w:rsidRDefault="00DA4CB1">
      <w:pPr>
        <w:numPr>
          <w:ilvl w:val="0"/>
          <w:numId w:val="7"/>
        </w:numPr>
      </w:pPr>
      <w:r>
        <w:lastRenderedPageBreak/>
        <w:t>quickly build up a PROX test environment to do some tests</w:t>
      </w:r>
    </w:p>
    <w:p w14:paraId="535C420E" w14:textId="77777777" w:rsidR="00136E73" w:rsidRDefault="00DA4CB1">
      <w:pPr>
        <w:numPr>
          <w:ilvl w:val="0"/>
          <w:numId w:val="7"/>
        </w:numPr>
      </w:pPr>
      <w:r>
        <w:t>tear it down after the test is finished</w:t>
      </w:r>
    </w:p>
    <w:p w14:paraId="155EE9DB" w14:textId="77777777" w:rsidR="00136E73" w:rsidRDefault="00DA4CB1">
      <w:pPr>
        <w:numPr>
          <w:ilvl w:val="0"/>
          <w:numId w:val="7"/>
        </w:numPr>
      </w:pPr>
      <w:r>
        <w:t>redo the same test all over again in another clu</w:t>
      </w:r>
      <w:r>
        <w:t>ster</w:t>
      </w:r>
    </w:p>
    <w:p w14:paraId="753E3712" w14:textId="77777777" w:rsidR="00136E73" w:rsidRDefault="00DA4CB1">
      <w:pPr>
        <w:pStyle w:val="FirstParagraph"/>
      </w:pPr>
      <w:r>
        <w:t xml:space="preserve">Repeating these manual steps will become a tedious and even painful job. You will soon prefer to be able to simplify the building, creation and configuration of PROX, as well as creating all necessary openstack resources. In openstack environment the </w:t>
      </w:r>
      <w:r>
        <w:t xml:space="preserve">NO. 1 choice for automation is </w:t>
      </w:r>
      <w:r>
        <w:rPr>
          <w:rStyle w:val="VerbatimChar"/>
        </w:rPr>
        <w:t>heat</w:t>
      </w:r>
      <w:r>
        <w:t xml:space="preserve">. With </w:t>
      </w:r>
      <w:r>
        <w:rPr>
          <w:rStyle w:val="VerbatimChar"/>
        </w:rPr>
        <w:t>heat</w:t>
      </w:r>
      <w:r>
        <w:t>, typically all tasks are programmed in a template file, with calls all parameters from another environment file. In appendix, we provide all sample template file as long as environment file and associcated scr</w:t>
      </w:r>
      <w:r>
        <w:t>ipts, which are tested and proved to be working fine in our setup. You can use them as a starting point, then make necessary customizations based on your environment to build your owen automation. The virtual machine, where the tools are running, including</w:t>
      </w:r>
      <w:r>
        <w:t xml:space="preserve"> rapid scripts and PROX DPDK application that is pre-compiled in it, has also been built as an image . With all these automations carefully designed and tested, all what we need to do now becomes much simpler:</w:t>
      </w:r>
    </w:p>
    <w:p w14:paraId="6ED39670" w14:textId="77777777" w:rsidR="00136E73" w:rsidRDefault="00DA4CB1">
      <w:pPr>
        <w:numPr>
          <w:ilvl w:val="0"/>
          <w:numId w:val="8"/>
        </w:numPr>
      </w:pPr>
      <w:r>
        <w:t>download this pre-built image and load it into</w:t>
      </w:r>
      <w:r>
        <w:t xml:space="preserve"> openstack image service</w:t>
      </w:r>
    </w:p>
    <w:p w14:paraId="463F2BEA" w14:textId="77777777" w:rsidR="00136E73" w:rsidRDefault="00DA4CB1">
      <w:pPr>
        <w:numPr>
          <w:ilvl w:val="0"/>
          <w:numId w:val="8"/>
        </w:numPr>
      </w:pPr>
      <w:r>
        <w:t>create the heat stack with the sample template files</w:t>
      </w:r>
    </w:p>
    <w:p w14:paraId="00849923" w14:textId="77777777" w:rsidR="00136E73" w:rsidRDefault="00DA4CB1">
      <w:pPr>
        <w:pStyle w:val="FirstParagraph"/>
      </w:pPr>
      <w:r>
        <w:t xml:space="preserve">If everything goes well, you will have your whole PROX testing environment </w:t>
      </w:r>
      <w:r>
        <w:t>available in just a few minutes. The detail steps are listed below:</w:t>
      </w:r>
    </w:p>
    <w:p w14:paraId="79F3811E" w14:textId="77777777" w:rsidR="00136E73" w:rsidRDefault="00DA4CB1">
      <w:pPr>
        <w:numPr>
          <w:ilvl w:val="0"/>
          <w:numId w:val="9"/>
        </w:numPr>
      </w:pPr>
      <w:r>
        <w:t>Prepare pre-built VM image, heat template files and scripts</w:t>
      </w:r>
    </w:p>
    <w:p w14:paraId="0DAD5EF4" w14:textId="77777777" w:rsidR="00136E73" w:rsidRDefault="00DA4CB1">
      <w:pPr>
        <w:numPr>
          <w:ilvl w:val="1"/>
          <w:numId w:val="10"/>
        </w:numPr>
      </w:pPr>
      <w:commentRangeStart w:id="4"/>
      <w:r>
        <w:t>VM image: this is the image with PROX compiled, as shown in previous section.</w:t>
      </w:r>
      <w:commentRangeEnd w:id="4"/>
      <w:r w:rsidR="00F5791F">
        <w:rPr>
          <w:rStyle w:val="CommentReference"/>
        </w:rPr>
        <w:commentReference w:id="4"/>
      </w:r>
    </w:p>
    <w:p w14:paraId="4F2069D1" w14:textId="77777777" w:rsidR="00136E73" w:rsidRDefault="00DA4CB1">
      <w:pPr>
        <w:numPr>
          <w:ilvl w:val="1"/>
          <w:numId w:val="10"/>
        </w:numPr>
      </w:pPr>
      <w:r>
        <w:t>heat template: see appendix</w:t>
      </w:r>
    </w:p>
    <w:p w14:paraId="29885317" w14:textId="77777777" w:rsidR="00136E73" w:rsidRDefault="00DA4CB1">
      <w:pPr>
        <w:numPr>
          <w:ilvl w:val="0"/>
          <w:numId w:val="11"/>
        </w:numPr>
      </w:pPr>
      <w:r>
        <w:t>load rapid image into opentack glance service</w:t>
      </w:r>
    </w:p>
    <w:p w14:paraId="6DE85CDD" w14:textId="77777777" w:rsidR="00136E73" w:rsidRDefault="00DA4CB1">
      <w:pPr>
        <w:pStyle w:val="SourceCode"/>
        <w:numPr>
          <w:ilvl w:val="0"/>
          <w:numId w:val="1"/>
        </w:numPr>
      </w:pPr>
      <w:r>
        <w:rPr>
          <w:rStyle w:val="VerbatimChar"/>
        </w:rPr>
        <w:t>openstack image create --disk-format qcow2 --container-format bare --public --file rapidVM.qcow2 rapidVM-1908</w:t>
      </w:r>
      <w:r>
        <w:br/>
      </w:r>
      <w:r>
        <w:rPr>
          <w:rStyle w:val="VerbatimChar"/>
        </w:rPr>
        <w:t>openstack image set --property hw_vif_multiqueue_enabled="true" rapidVM-</w:t>
      </w:r>
      <w:r>
        <w:rPr>
          <w:rStyle w:val="VerbatimChar"/>
        </w:rPr>
        <w:t>1908</w:t>
      </w:r>
    </w:p>
    <w:p w14:paraId="063F7D61" w14:textId="77777777" w:rsidR="00136E73" w:rsidRDefault="00DA4CB1">
      <w:pPr>
        <w:numPr>
          <w:ilvl w:val="0"/>
          <w:numId w:val="11"/>
        </w:numPr>
      </w:pPr>
      <w:r>
        <w:t>(Optionally) if you’re using ceph backend:</w:t>
      </w:r>
    </w:p>
    <w:p w14:paraId="4CB9A5B7" w14:textId="77777777" w:rsidR="00136E73" w:rsidRDefault="00DA4CB1">
      <w:pPr>
        <w:pStyle w:val="SourceCode"/>
        <w:numPr>
          <w:ilvl w:val="0"/>
          <w:numId w:val="1"/>
        </w:numPr>
      </w:pPr>
      <w:r>
        <w:rPr>
          <w:rStyle w:val="VerbatimChar"/>
        </w:rPr>
        <w:t>qemu-img convert rapidVM-1908.qcow2 rapidVM-1908.raw</w:t>
      </w:r>
      <w:r>
        <w:br/>
      </w:r>
      <w:r>
        <w:rPr>
          <w:rStyle w:val="VerbatimChar"/>
        </w:rPr>
        <w:t>openstack image create --disk-format raw --container-format bare --public --file rapidVM.raw rapidVM-1908</w:t>
      </w:r>
      <w:r>
        <w:br/>
      </w:r>
      <w:r>
        <w:rPr>
          <w:rStyle w:val="VerbatimChar"/>
        </w:rPr>
        <w:t>openstack image set --property hw_vif_multiqueue_</w:t>
      </w:r>
      <w:r>
        <w:rPr>
          <w:rStyle w:val="VerbatimChar"/>
        </w:rPr>
        <w:t>enabled="true" rapidVM-1908</w:t>
      </w:r>
    </w:p>
    <w:p w14:paraId="09172F28" w14:textId="77777777" w:rsidR="00136E73" w:rsidRDefault="00DA4CB1">
      <w:pPr>
        <w:numPr>
          <w:ilvl w:val="0"/>
          <w:numId w:val="11"/>
        </w:numPr>
      </w:pPr>
      <w:commentRangeStart w:id="5"/>
      <w:r>
        <w:t>adjust the heat template files based on your environment</w:t>
      </w:r>
    </w:p>
    <w:p w14:paraId="5978C48E" w14:textId="77777777" w:rsidR="00136E73" w:rsidRDefault="00DA4CB1">
      <w:pPr>
        <w:numPr>
          <w:ilvl w:val="1"/>
          <w:numId w:val="12"/>
        </w:numPr>
      </w:pPr>
      <w:r>
        <w:t>environment.yaml</w:t>
      </w:r>
    </w:p>
    <w:p w14:paraId="0919702E" w14:textId="77777777" w:rsidR="00136E73" w:rsidRDefault="00DA4CB1">
      <w:pPr>
        <w:numPr>
          <w:ilvl w:val="1"/>
          <w:numId w:val="12"/>
        </w:numPr>
      </w:pPr>
      <w:r>
        <w:lastRenderedPageBreak/>
        <w:t>build-rapid.yml</w:t>
      </w:r>
    </w:p>
    <w:p w14:paraId="2FF13A1A" w14:textId="77777777" w:rsidR="00136E73" w:rsidRDefault="00DA4CB1">
      <w:pPr>
        <w:numPr>
          <w:ilvl w:val="1"/>
          <w:numId w:val="12"/>
        </w:numPr>
      </w:pPr>
      <w:r>
        <w:t>configure.rapid.sh</w:t>
      </w:r>
      <w:commentRangeEnd w:id="5"/>
      <w:r w:rsidR="002C7DBA">
        <w:rPr>
          <w:rStyle w:val="CommentReference"/>
        </w:rPr>
        <w:commentReference w:id="5"/>
      </w:r>
    </w:p>
    <w:p w14:paraId="544EC36C" w14:textId="77777777" w:rsidR="00136E73" w:rsidRDefault="00DA4CB1">
      <w:pPr>
        <w:numPr>
          <w:ilvl w:val="0"/>
          <w:numId w:val="11"/>
        </w:numPr>
      </w:pPr>
      <w:r>
        <w:t>create heat stack:</w:t>
      </w:r>
    </w:p>
    <w:p w14:paraId="6CABE71D" w14:textId="77777777" w:rsidR="00136E73" w:rsidRDefault="00DA4CB1">
      <w:pPr>
        <w:pStyle w:val="SourceCode"/>
        <w:numPr>
          <w:ilvl w:val="0"/>
          <w:numId w:val="1"/>
        </w:numPr>
      </w:pPr>
      <w:r>
        <w:rPr>
          <w:rStyle w:val="VerbatimChar"/>
        </w:rPr>
        <w:t>openstack stack create -t build-rapid.yml -e environment.yaml stack2</w:t>
      </w:r>
    </w:p>
    <w:p w14:paraId="19CE3E6C" w14:textId="77777777" w:rsidR="00136E73" w:rsidRDefault="00DA4CB1">
      <w:pPr>
        <w:pStyle w:val="FirstParagraph"/>
      </w:pPr>
      <w:r>
        <w:t xml:space="preserve">Wait for a few minutes and use </w:t>
      </w:r>
      <w:r>
        <w:rPr>
          <w:rStyle w:val="VerbatimChar"/>
        </w:rPr>
        <w:t>openstack stack list</w:t>
      </w:r>
      <w:r>
        <w:t xml:space="preserve"> command to check the stack creation status.</w:t>
      </w:r>
    </w:p>
    <w:p w14:paraId="183D6484" w14:textId="77777777" w:rsidR="00136E73" w:rsidRDefault="00DA4CB1">
      <w:pPr>
        <w:pStyle w:val="CaptionedFigure"/>
      </w:pPr>
      <w:r>
        <w:rPr>
          <w:noProof/>
        </w:rPr>
        <w:drawing>
          <wp:inline distT="0" distB="0" distL="0" distR="0" wp14:anchorId="63FD280F" wp14:editId="01F6BEF7">
            <wp:extent cx="5334000" cy="429214"/>
            <wp:effectExtent l="0" t="0" r="0" b="0"/>
            <wp:docPr id="2" name="Picture" descr="openstack stack list"/>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342342-75a82d80-ffde-11ea-95c5-9b86aff12db6.png"/>
                    <pic:cNvPicPr>
                      <a:picLocks noChangeAspect="1" noChangeArrowheads="1"/>
                    </pic:cNvPicPr>
                  </pic:nvPicPr>
                  <pic:blipFill>
                    <a:blip r:embed="rId14"/>
                    <a:stretch>
                      <a:fillRect/>
                    </a:stretch>
                  </pic:blipFill>
                  <pic:spPr bwMode="auto">
                    <a:xfrm>
                      <a:off x="0" y="0"/>
                      <a:ext cx="5334000" cy="429214"/>
                    </a:xfrm>
                    <a:prstGeom prst="rect">
                      <a:avLst/>
                    </a:prstGeom>
                    <a:noFill/>
                    <a:ln w="9525">
                      <a:noFill/>
                      <a:headEnd/>
                      <a:tailEnd/>
                    </a:ln>
                  </pic:spPr>
                </pic:pic>
              </a:graphicData>
            </a:graphic>
          </wp:inline>
        </w:drawing>
      </w:r>
    </w:p>
    <w:p w14:paraId="0645E709" w14:textId="77777777" w:rsidR="00136E73" w:rsidRDefault="00DA4CB1">
      <w:pPr>
        <w:pStyle w:val="ImageCaption"/>
      </w:pPr>
      <w:r>
        <w:t>openstack stack list</w:t>
      </w:r>
    </w:p>
    <w:p w14:paraId="42BCF7E5" w14:textId="77777777" w:rsidR="00136E73" w:rsidRDefault="00DA4CB1">
      <w:pPr>
        <w:pStyle w:val="CaptionedFigure"/>
      </w:pPr>
      <w:r>
        <w:rPr>
          <w:noProof/>
        </w:rPr>
        <w:drawing>
          <wp:inline distT="0" distB="0" distL="0" distR="0" wp14:anchorId="7208B257" wp14:editId="52AE9EAE">
            <wp:extent cx="5334000" cy="3933538"/>
            <wp:effectExtent l="0" t="0" r="0" b="0"/>
            <wp:docPr id="3" name="Picture" descr="openstack topology (graph)"/>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285521-c017a480-ff21-11ea-82ce-d97d8a282654.png"/>
                    <pic:cNvPicPr>
                      <a:picLocks noChangeAspect="1" noChangeArrowheads="1"/>
                    </pic:cNvPicPr>
                  </pic:nvPicPr>
                  <pic:blipFill>
                    <a:blip r:embed="rId15"/>
                    <a:stretch>
                      <a:fillRect/>
                    </a:stretch>
                  </pic:blipFill>
                  <pic:spPr bwMode="auto">
                    <a:xfrm>
                      <a:off x="0" y="0"/>
                      <a:ext cx="5334000" cy="3933538"/>
                    </a:xfrm>
                    <a:prstGeom prst="rect">
                      <a:avLst/>
                    </a:prstGeom>
                    <a:noFill/>
                    <a:ln w="9525">
                      <a:noFill/>
                      <a:headEnd/>
                      <a:tailEnd/>
                    </a:ln>
                  </pic:spPr>
                </pic:pic>
              </a:graphicData>
            </a:graphic>
          </wp:inline>
        </w:drawing>
      </w:r>
    </w:p>
    <w:p w14:paraId="667EEBCC" w14:textId="77777777" w:rsidR="00136E73" w:rsidRDefault="00DA4CB1">
      <w:pPr>
        <w:pStyle w:val="ImageCaption"/>
      </w:pPr>
      <w:r>
        <w:t>openstack topology (graph)</w:t>
      </w:r>
    </w:p>
    <w:p w14:paraId="2E28E89F" w14:textId="77777777" w:rsidR="00136E73" w:rsidRDefault="00DA4CB1">
      <w:pPr>
        <w:pStyle w:val="BodyText"/>
      </w:pPr>
      <w:r>
        <w:t xml:space="preserve">Once succeeded, you can use different sub-command of </w:t>
      </w:r>
      <w:r>
        <w:rPr>
          <w:rStyle w:val="VerbatimChar"/>
        </w:rPr>
        <w:t>openstack stack</w:t>
      </w:r>
      <w:r>
        <w:t xml:space="preserve"> command to retrieve the parameters of the stack components.</w:t>
      </w:r>
    </w:p>
    <w:p w14:paraId="7270EABC" w14:textId="77777777" w:rsidR="00136E73" w:rsidRDefault="00DA4CB1">
      <w:pPr>
        <w:pStyle w:val="SourceCode"/>
      </w:pPr>
      <w:r>
        <w:rPr>
          <w:rStyle w:val="ExtensionTok"/>
        </w:rPr>
        <w:t>openstack</w:t>
      </w:r>
      <w:r>
        <w:rPr>
          <w:rStyle w:val="NormalTok"/>
        </w:rPr>
        <w:t xml:space="preserve"> </w:t>
      </w:r>
      <w:r>
        <w:rPr>
          <w:rStyle w:val="NormalTok"/>
        </w:rPr>
        <w:t>stack list STACK</w:t>
      </w:r>
      <w:r>
        <w:br/>
      </w:r>
      <w:r>
        <w:rPr>
          <w:rStyle w:val="ExtensionTok"/>
        </w:rPr>
        <w:t>openstack</w:t>
      </w:r>
      <w:r>
        <w:rPr>
          <w:rStyle w:val="NormalTok"/>
        </w:rPr>
        <w:t xml:space="preserve"> stack resource list</w:t>
      </w:r>
      <w:r>
        <w:br/>
      </w:r>
      <w:r>
        <w:rPr>
          <w:rStyle w:val="ExtensionTok"/>
        </w:rPr>
        <w:t>openstack</w:t>
      </w:r>
      <w:r>
        <w:rPr>
          <w:rStyle w:val="NormalTok"/>
        </w:rPr>
        <w:t xml:space="preserve"> stack resource list --filter type=OS::Nova::Server</w:t>
      </w:r>
      <w:r>
        <w:br/>
      </w:r>
      <w:r>
        <w:rPr>
          <w:rStyle w:val="ExtensionTok"/>
        </w:rPr>
        <w:t>openstack</w:t>
      </w:r>
      <w:r>
        <w:rPr>
          <w:rStyle w:val="NormalTok"/>
        </w:rPr>
        <w:t xml:space="preserve"> stack show STACK</w:t>
      </w:r>
      <w:r>
        <w:br/>
      </w:r>
      <w:r>
        <w:rPr>
          <w:rStyle w:val="ExtensionTok"/>
        </w:rPr>
        <w:t>openstack</w:t>
      </w:r>
      <w:r>
        <w:rPr>
          <w:rStyle w:val="NormalTok"/>
        </w:rPr>
        <w:t xml:space="preserve"> stack output show STACK</w:t>
      </w:r>
    </w:p>
    <w:p w14:paraId="70EA195E" w14:textId="77777777" w:rsidR="00136E73" w:rsidRDefault="00DA4CB1">
      <w:pPr>
        <w:pStyle w:val="CaptionedFigure"/>
      </w:pPr>
      <w:r>
        <w:rPr>
          <w:noProof/>
        </w:rPr>
        <w:lastRenderedPageBreak/>
        <w:drawing>
          <wp:inline distT="0" distB="0" distL="0" distR="0" wp14:anchorId="100A5959" wp14:editId="78126087">
            <wp:extent cx="5334000" cy="4898678"/>
            <wp:effectExtent l="0" t="0" r="0" b="0"/>
            <wp:docPr id="4" name="Picture" descr="openstack stack show STACK"/>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342432-04b54580-ffdf-11ea-845f-31439e32cb97.png"/>
                    <pic:cNvPicPr>
                      <a:picLocks noChangeAspect="1" noChangeArrowheads="1"/>
                    </pic:cNvPicPr>
                  </pic:nvPicPr>
                  <pic:blipFill>
                    <a:blip r:embed="rId16"/>
                    <a:stretch>
                      <a:fillRect/>
                    </a:stretch>
                  </pic:blipFill>
                  <pic:spPr bwMode="auto">
                    <a:xfrm>
                      <a:off x="0" y="0"/>
                      <a:ext cx="5334000" cy="4898678"/>
                    </a:xfrm>
                    <a:prstGeom prst="rect">
                      <a:avLst/>
                    </a:prstGeom>
                    <a:noFill/>
                    <a:ln w="9525">
                      <a:noFill/>
                      <a:headEnd/>
                      <a:tailEnd/>
                    </a:ln>
                  </pic:spPr>
                </pic:pic>
              </a:graphicData>
            </a:graphic>
          </wp:inline>
        </w:drawing>
      </w:r>
    </w:p>
    <w:p w14:paraId="5FDC1AB7" w14:textId="77777777" w:rsidR="00136E73" w:rsidRDefault="00DA4CB1">
      <w:pPr>
        <w:pStyle w:val="ImageCaption"/>
      </w:pPr>
      <w:r>
        <w:t>openstack stack show STACK</w:t>
      </w:r>
    </w:p>
    <w:p w14:paraId="19F9CA28" w14:textId="77777777" w:rsidR="00136E73" w:rsidRDefault="00DA4CB1">
      <w:pPr>
        <w:pStyle w:val="BodyText"/>
      </w:pPr>
      <w:r>
        <w:rPr>
          <w:b/>
        </w:rPr>
        <w:t>login to the VMs.</w:t>
      </w:r>
    </w:p>
    <w:p w14:paraId="1ECD14AF" w14:textId="77777777" w:rsidR="00136E73" w:rsidRDefault="00DA4CB1">
      <w:pPr>
        <w:pStyle w:val="BodyText"/>
      </w:pPr>
      <w:commentRangeStart w:id="6"/>
      <w:r>
        <w:t xml:space="preserve">The image has been configured with a root password Login </w:t>
      </w:r>
      <w:r>
        <w:rPr>
          <w:rStyle w:val="VerbatimChar"/>
        </w:rPr>
        <w:t>c0ntrail123</w:t>
      </w:r>
      <w:r>
        <w:t xml:space="preserve">. </w:t>
      </w:r>
      <w:commentRangeEnd w:id="6"/>
      <w:r w:rsidR="002C7DBA">
        <w:rPr>
          <w:rStyle w:val="CommentReference"/>
        </w:rPr>
        <w:commentReference w:id="6"/>
      </w:r>
      <w:proofErr w:type="gramStart"/>
      <w:r>
        <w:t>So</w:t>
      </w:r>
      <w:proofErr w:type="gramEnd"/>
      <w:r>
        <w:t xml:space="preserve"> all 3 VMs, once up and running, will inheritage the same login credential. In contrail/openstack integration environment There are a few common ways to access a VM running in a specif</w:t>
      </w:r>
      <w:r>
        <w:t>ic compute node:</w:t>
      </w:r>
    </w:p>
    <w:p w14:paraId="3C9F413C" w14:textId="77777777" w:rsidR="00136E73" w:rsidRDefault="00DA4CB1">
      <w:pPr>
        <w:numPr>
          <w:ilvl w:val="0"/>
          <w:numId w:val="13"/>
        </w:numPr>
      </w:pPr>
      <w:r>
        <w:t>floating IP: This is an routable IP address that is visible from outside of the cluster which maps to an internal IP of the VM. Once VM is launched, you can login to a specific VM with this IP address from anywhere that is able to reach th</w:t>
      </w:r>
      <w:r>
        <w:t>e IP.</w:t>
      </w:r>
    </w:p>
    <w:p w14:paraId="44967576" w14:textId="77777777" w:rsidR="00136E73" w:rsidRDefault="00DA4CB1">
      <w:pPr>
        <w:numPr>
          <w:ilvl w:val="0"/>
          <w:numId w:val="13"/>
        </w:numPr>
      </w:pPr>
      <w:r>
        <w:t>virsh console: virsh provides access to the VM console. This does not require any IP address to be configured.</w:t>
      </w:r>
    </w:p>
    <w:p w14:paraId="5B250176" w14:textId="77777777" w:rsidR="00136E73" w:rsidRDefault="00DA4CB1">
      <w:pPr>
        <w:numPr>
          <w:ilvl w:val="0"/>
          <w:numId w:val="13"/>
        </w:numPr>
      </w:pPr>
      <w:r>
        <w:t>meta_ip_address: This is a non-routable private IP that visible only from a specific compute. This IP address is automatically generated an</w:t>
      </w:r>
      <w:r>
        <w:t>d mapped to the VM’s tap interface IP.</w:t>
      </w:r>
    </w:p>
    <w:p w14:paraId="35B604A7" w14:textId="77777777" w:rsidR="00136E73" w:rsidRDefault="00DA4CB1">
      <w:pPr>
        <w:pStyle w:val="FirstParagraph"/>
      </w:pPr>
      <w:r>
        <w:lastRenderedPageBreak/>
        <w:t xml:space="preserve">In our test we didn’t configure any floating IP, so we will use console and meta_ip_address to access the VM. To access VM console use </w:t>
      </w:r>
      <w:r>
        <w:rPr>
          <w:rStyle w:val="VerbatimChar"/>
        </w:rPr>
        <w:t>virsh console</w:t>
      </w:r>
      <w:r>
        <w:t xml:space="preserve"> command from </w:t>
      </w:r>
      <w:r>
        <w:rPr>
          <w:rStyle w:val="VerbatimChar"/>
        </w:rPr>
        <w:t>nova_libvirt</w:t>
      </w:r>
      <w:r>
        <w:t xml:space="preserve"> docker in the compute node:</w:t>
      </w:r>
    </w:p>
    <w:p w14:paraId="22DD4D04" w14:textId="77777777" w:rsidR="00136E73" w:rsidRDefault="00DA4CB1">
      <w:pPr>
        <w:pStyle w:val="SourceCode"/>
      </w:pPr>
      <w:r>
        <w:rPr>
          <w:rStyle w:val="VerbatimChar"/>
        </w:rPr>
        <w:t>[root@a7s3 ~]#</w:t>
      </w:r>
      <w:r>
        <w:rPr>
          <w:rStyle w:val="VerbatimChar"/>
        </w:rPr>
        <w:t xml:space="preserve"> docker exec -it nova_libvirt virsh list</w:t>
      </w:r>
      <w:r>
        <w:br/>
      </w:r>
      <w:r>
        <w:rPr>
          <w:rStyle w:val="VerbatimChar"/>
        </w:rPr>
        <w:t xml:space="preserve"> Id    Name                           State</w:t>
      </w:r>
      <w:r>
        <w:br/>
      </w:r>
      <w:r>
        <w:rPr>
          <w:rStyle w:val="VerbatimChar"/>
        </w:rPr>
        <w:t>----------------------------------------------------</w:t>
      </w:r>
      <w:r>
        <w:br/>
      </w:r>
      <w:r>
        <w:rPr>
          <w:rStyle w:val="VerbatimChar"/>
        </w:rPr>
        <w:t xml:space="preserve"> 2     instance-00000041              running</w:t>
      </w:r>
    </w:p>
    <w:p w14:paraId="1EE05DD5" w14:textId="77777777" w:rsidR="00136E73" w:rsidRDefault="00DA4CB1">
      <w:pPr>
        <w:pStyle w:val="SourceCode"/>
      </w:pPr>
      <w:r>
        <w:rPr>
          <w:rStyle w:val="VerbatimChar"/>
        </w:rPr>
        <w:t>[root@a7s3 ~]# docker exec -it nova_libvirt virsh console 2</w:t>
      </w:r>
      <w:r>
        <w:br/>
      </w:r>
      <w:r>
        <w:rPr>
          <w:rStyle w:val="VerbatimChar"/>
        </w:rPr>
        <w:t>Connected to domain instance-00000041</w:t>
      </w:r>
      <w:r>
        <w:br/>
      </w:r>
      <w:r>
        <w:rPr>
          <w:rStyle w:val="VerbatimChar"/>
        </w:rPr>
        <w:t>Escape character is ^]</w:t>
      </w:r>
    </w:p>
    <w:p w14:paraId="207C83E1" w14:textId="77777777" w:rsidR="00136E73" w:rsidRDefault="00DA4CB1">
      <w:pPr>
        <w:pStyle w:val="SourceCode"/>
      </w:pPr>
      <w:r>
        <w:rPr>
          <w:rStyle w:val="VerbatimChar"/>
        </w:rPr>
        <w:t>CentOS Linux 7 (Core)</w:t>
      </w:r>
      <w:r>
        <w:br/>
      </w:r>
      <w:r>
        <w:rPr>
          <w:rStyle w:val="VerbatimChar"/>
        </w:rPr>
        <w:t>Kernel 3.10.0-1062.18.1.el7.x86_64 on an x86_64</w:t>
      </w:r>
    </w:p>
    <w:p w14:paraId="63DC1DDC" w14:textId="77777777" w:rsidR="00136E73" w:rsidRDefault="00DA4CB1">
      <w:pPr>
        <w:pStyle w:val="SourceCode"/>
      </w:pPr>
      <w:r>
        <w:rPr>
          <w:rStyle w:val="VerbatimChar"/>
        </w:rPr>
        <w:t>stack2-gen login: root</w:t>
      </w:r>
      <w:r>
        <w:br/>
      </w:r>
      <w:r>
        <w:rPr>
          <w:rStyle w:val="VerbatimChar"/>
        </w:rPr>
        <w:t>Password:</w:t>
      </w:r>
      <w:r>
        <w:br/>
      </w:r>
      <w:r>
        <w:rPr>
          <w:rStyle w:val="VerbatimChar"/>
        </w:rPr>
        <w:t>Last login: Fri Sep 25 17:31:21 from 192.168.0.2</w:t>
      </w:r>
      <w:r>
        <w:br/>
      </w:r>
      <w:r>
        <w:rPr>
          <w:rStyle w:val="VerbatimChar"/>
        </w:rPr>
        <w:t>[root@stack2-gen ~]#</w:t>
      </w:r>
    </w:p>
    <w:p w14:paraId="0E7279EF" w14:textId="77777777" w:rsidR="00136E73" w:rsidRDefault="00DA4CB1">
      <w:pPr>
        <w:pStyle w:val="FirstParagraph"/>
      </w:pPr>
      <w:r>
        <w:t>Comparing with console</w:t>
      </w:r>
      <w:r>
        <w:t xml:space="preserve">, </w:t>
      </w:r>
      <w:r>
        <w:rPr>
          <w:rStyle w:val="VerbatimChar"/>
        </w:rPr>
        <w:t>ssh</w:t>
      </w:r>
      <w:r>
        <w:t xml:space="preserve"> session is usually preferred. Let’s take a look at each VM’s allocated interface IPs with </w:t>
      </w:r>
      <w:r>
        <w:rPr>
          <w:rStyle w:val="VerbatimChar"/>
        </w:rPr>
        <w:t>openstack server list</w:t>
      </w:r>
      <w:r>
        <w:t xml:space="preserve"> command:</w:t>
      </w:r>
    </w:p>
    <w:p w14:paraId="58BC86B6" w14:textId="77777777" w:rsidR="00136E73" w:rsidRDefault="00DA4CB1">
      <w:pPr>
        <w:pStyle w:val="CaptionedFigure"/>
      </w:pPr>
      <w:r>
        <w:rPr>
          <w:noProof/>
        </w:rPr>
        <w:drawing>
          <wp:inline distT="0" distB="0" distL="0" distR="0" wp14:anchorId="740E19E5" wp14:editId="5C0453F6">
            <wp:extent cx="5334000" cy="429214"/>
            <wp:effectExtent l="0" t="0" r="0" b="0"/>
            <wp:docPr id="5" name="Picture" descr="openstack server list"/>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342342-75a82d80-ffde-11ea-95c5-9b86aff12db6.png"/>
                    <pic:cNvPicPr>
                      <a:picLocks noChangeAspect="1" noChangeArrowheads="1"/>
                    </pic:cNvPicPr>
                  </pic:nvPicPr>
                  <pic:blipFill>
                    <a:blip r:embed="rId14"/>
                    <a:stretch>
                      <a:fillRect/>
                    </a:stretch>
                  </pic:blipFill>
                  <pic:spPr bwMode="auto">
                    <a:xfrm>
                      <a:off x="0" y="0"/>
                      <a:ext cx="5334000" cy="429214"/>
                    </a:xfrm>
                    <a:prstGeom prst="rect">
                      <a:avLst/>
                    </a:prstGeom>
                    <a:noFill/>
                    <a:ln w="9525">
                      <a:noFill/>
                      <a:headEnd/>
                      <a:tailEnd/>
                    </a:ln>
                  </pic:spPr>
                </pic:pic>
              </a:graphicData>
            </a:graphic>
          </wp:inline>
        </w:drawing>
      </w:r>
    </w:p>
    <w:p w14:paraId="5388D97F" w14:textId="77777777" w:rsidR="00136E73" w:rsidRDefault="00DA4CB1">
      <w:pPr>
        <w:pStyle w:val="ImageCaption"/>
      </w:pPr>
      <w:r>
        <w:t>openstack server list</w:t>
      </w:r>
    </w:p>
    <w:p w14:paraId="440CADC2" w14:textId="77777777" w:rsidR="00136E73" w:rsidRDefault="00DA4CB1">
      <w:pPr>
        <w:pStyle w:val="BodyText"/>
      </w:pPr>
      <w:r>
        <w:t xml:space="preserve">let’s take our "jump" VM </w:t>
      </w:r>
      <w:r>
        <w:rPr>
          <w:rStyle w:val="VerbatimChar"/>
        </w:rPr>
        <w:t>stack2-jump</w:t>
      </w:r>
      <w:r>
        <w:t xml:space="preserve"> for instance. Openstack allocated an IP address </w:t>
      </w:r>
      <w:r>
        <w:rPr>
          <w:rStyle w:val="VerbatimChar"/>
        </w:rPr>
        <w:t>192.168.0.106</w:t>
      </w:r>
      <w:r>
        <w:t xml:space="preserve"> to it’</w:t>
      </w:r>
      <w:r>
        <w:t xml:space="preserve">s tap interface from the </w:t>
      </w:r>
      <w:r>
        <w:rPr>
          <w:rStyle w:val="VerbatimChar"/>
        </w:rPr>
        <w:t>stack2-control</w:t>
      </w:r>
      <w:r>
        <w:t xml:space="preserve"> virtual-network. However, this IP address is not directly reachable from the host. In order to ssh into the VM, we need to first locate the </w:t>
      </w:r>
      <w:r>
        <w:rPr>
          <w:rStyle w:val="VerbatimChar"/>
        </w:rPr>
        <w:t>meta_ip_address</w:t>
      </w:r>
      <w:r>
        <w:t xml:space="preserve"> allocated to the VM’s tap interface, or more specifically, t</w:t>
      </w:r>
      <w:r>
        <w:t xml:space="preserve">he </w:t>
      </w:r>
      <w:r>
        <w:rPr>
          <w:rStyle w:val="VerbatimChar"/>
        </w:rPr>
        <w:t>vif</w:t>
      </w:r>
      <w:r>
        <w:t xml:space="preserve"> interface in vRouter. We can use vRouter </w:t>
      </w:r>
      <w:r>
        <w:rPr>
          <w:rStyle w:val="VerbatimChar"/>
        </w:rPr>
        <w:t>vif</w:t>
      </w:r>
      <w:r>
        <w:t xml:space="preserve"> command to confirm which vif interface has this IP.</w:t>
      </w:r>
    </w:p>
    <w:p w14:paraId="3572D666" w14:textId="77777777" w:rsidR="00136E73" w:rsidRDefault="00DA4CB1">
      <w:pPr>
        <w:pStyle w:val="SourceCode"/>
      </w:pPr>
      <w:r>
        <w:rPr>
          <w:rStyle w:val="NormalTok"/>
        </w:rPr>
        <w:t>[</w:t>
      </w:r>
      <w:r>
        <w:rPr>
          <w:rStyle w:val="ExtensionTok"/>
        </w:rPr>
        <w:t>root@a7s5-kiran</w:t>
      </w:r>
      <w:r>
        <w:rPr>
          <w:rStyle w:val="NormalTok"/>
        </w:rPr>
        <w:t xml:space="preserve"> ~]# contrail-tools vif -l </w:t>
      </w:r>
      <w:r>
        <w:rPr>
          <w:rStyle w:val="KeywordTok"/>
        </w:rPr>
        <w:t>|</w:t>
      </w:r>
      <w:r>
        <w:rPr>
          <w:rStyle w:val="NormalTok"/>
        </w:rPr>
        <w:t xml:space="preserve"> </w:t>
      </w:r>
      <w:r>
        <w:rPr>
          <w:rStyle w:val="FunctionTok"/>
        </w:rPr>
        <w:t>grep</w:t>
      </w:r>
      <w:r>
        <w:rPr>
          <w:rStyle w:val="NormalTok"/>
        </w:rPr>
        <w:t xml:space="preserve"> -B2 -A6 192.168.0.106</w:t>
      </w:r>
      <w:r>
        <w:br/>
      </w:r>
      <w:r>
        <w:br/>
      </w:r>
      <w:r>
        <w:rPr>
          <w:rStyle w:val="ExtensionTok"/>
        </w:rPr>
        <w:t>vif0/3</w:t>
      </w:r>
      <w:r>
        <w:rPr>
          <w:rStyle w:val="NormalTok"/>
        </w:rPr>
        <w:t xml:space="preserve">      OS: tap0160123b-14 NH: 28</w:t>
      </w:r>
      <w:r>
        <w:br/>
      </w:r>
      <w:r>
        <w:rPr>
          <w:rStyle w:val="NormalTok"/>
        </w:rPr>
        <w:t xml:space="preserve">            </w:t>
      </w:r>
      <w:r>
        <w:rPr>
          <w:rStyle w:val="ExtensionTok"/>
        </w:rPr>
        <w:t>Type</w:t>
      </w:r>
      <w:r>
        <w:rPr>
          <w:rStyle w:val="NormalTok"/>
        </w:rPr>
        <w:t>:Virtual HWaddr:00:00:5e:</w:t>
      </w:r>
      <w:r>
        <w:rPr>
          <w:rStyle w:val="NormalTok"/>
        </w:rPr>
        <w:t>00:01:00 IPaddr:192.168.0.106</w:t>
      </w:r>
      <w:r>
        <w:br/>
      </w:r>
      <w:r>
        <w:rPr>
          <w:rStyle w:val="NormalTok"/>
        </w:rPr>
        <w:t xml:space="preserve">            </w:t>
      </w:r>
      <w:r>
        <w:rPr>
          <w:rStyle w:val="ExtensionTok"/>
        </w:rPr>
        <w:t>Vrf</w:t>
      </w:r>
      <w:r>
        <w:rPr>
          <w:rStyle w:val="NormalTok"/>
        </w:rPr>
        <w:t>:2 Mcast Vrf:2 Flags:PL3L2DEr QOS:-1 Ref:6</w:t>
      </w:r>
      <w:r>
        <w:br/>
      </w:r>
      <w:r>
        <w:rPr>
          <w:rStyle w:val="NormalTok"/>
        </w:rPr>
        <w:t xml:space="preserve">            </w:t>
      </w:r>
      <w:r>
        <w:rPr>
          <w:rStyle w:val="ExtensionTok"/>
        </w:rPr>
        <w:t>RX</w:t>
      </w:r>
      <w:r>
        <w:rPr>
          <w:rStyle w:val="NormalTok"/>
        </w:rPr>
        <w:t xml:space="preserve"> packets:47246  bytes:2362255 errors:0</w:t>
      </w:r>
      <w:r>
        <w:br/>
      </w:r>
      <w:r>
        <w:rPr>
          <w:rStyle w:val="NormalTok"/>
        </w:rPr>
        <w:t xml:space="preserve">            </w:t>
      </w:r>
      <w:r>
        <w:rPr>
          <w:rStyle w:val="ExtensionTok"/>
        </w:rPr>
        <w:t>TX</w:t>
      </w:r>
      <w:r>
        <w:rPr>
          <w:rStyle w:val="NormalTok"/>
        </w:rPr>
        <w:t xml:space="preserve"> packets:42996  bytes:2133684 errors:0</w:t>
      </w:r>
      <w:r>
        <w:br/>
      </w:r>
      <w:r>
        <w:rPr>
          <w:rStyle w:val="NormalTok"/>
        </w:rPr>
        <w:t xml:space="preserve">            </w:t>
      </w:r>
      <w:r>
        <w:rPr>
          <w:rStyle w:val="ExtensionTok"/>
        </w:rPr>
        <w:t>ISID</w:t>
      </w:r>
      <w:r>
        <w:rPr>
          <w:rStyle w:val="NormalTok"/>
        </w:rPr>
        <w:t>: 0 Bmac: 02:01:60:12:3b:14</w:t>
      </w:r>
      <w:r>
        <w:br/>
      </w:r>
      <w:r>
        <w:rPr>
          <w:rStyle w:val="NormalTok"/>
        </w:rPr>
        <w:t xml:space="preserve">            </w:t>
      </w:r>
      <w:r>
        <w:rPr>
          <w:rStyle w:val="ExtensionTok"/>
        </w:rPr>
        <w:t>Drops</w:t>
      </w:r>
      <w:r>
        <w:rPr>
          <w:rStyle w:val="NormalTok"/>
        </w:rPr>
        <w:t>:</w:t>
      </w:r>
      <w:r>
        <w:rPr>
          <w:rStyle w:val="NormalTok"/>
        </w:rPr>
        <w:t>3553</w:t>
      </w:r>
    </w:p>
    <w:p w14:paraId="1197E89D" w14:textId="77777777" w:rsidR="00136E73" w:rsidRDefault="00DA4CB1">
      <w:pPr>
        <w:pStyle w:val="FirstParagraph"/>
      </w:pPr>
      <w:r>
        <w:t xml:space="preserve">Good. </w:t>
      </w:r>
      <w:r>
        <w:rPr>
          <w:rStyle w:val="VerbatimChar"/>
        </w:rPr>
        <w:t>vif0/3</w:t>
      </w:r>
      <w:r>
        <w:t xml:space="preserve"> has the IP, so this </w:t>
      </w:r>
      <w:r>
        <w:rPr>
          <w:rStyle w:val="VerbatimChar"/>
        </w:rPr>
        <w:t>vif</w:t>
      </w:r>
      <w:r>
        <w:t xml:space="preserve"> connects to the tap interface of our jump VM. In contrail vRouter, for each </w:t>
      </w:r>
      <w:r>
        <w:rPr>
          <w:rStyle w:val="VerbatimChar"/>
        </w:rPr>
        <w:t>vif</w:t>
      </w:r>
      <w:r>
        <w:t xml:space="preserve"> there is also a "hidden" </w:t>
      </w:r>
      <w:r>
        <w:rPr>
          <w:rStyle w:val="VerbatimChar"/>
        </w:rPr>
        <w:t>meta_data_ip</w:t>
      </w:r>
      <w:r>
        <w:t xml:space="preserve"> of "169.254.0.N", wherre N is the same number as in the </w:t>
      </w:r>
      <w:r>
        <w:rPr>
          <w:rStyle w:val="VerbatimChar"/>
        </w:rPr>
        <w:t>vif0/N</w:t>
      </w:r>
      <w:r>
        <w:t xml:space="preserve">. Therefore in this case our </w:t>
      </w:r>
      <w:r>
        <w:rPr>
          <w:rStyle w:val="VerbatimChar"/>
        </w:rPr>
        <w:t>meta_</w:t>
      </w:r>
      <w:r>
        <w:rPr>
          <w:rStyle w:val="VerbatimChar"/>
        </w:rPr>
        <w:t>data_ip</w:t>
      </w:r>
      <w:r>
        <w:t xml:space="preserve"> is "169.254.0.3". Let’s try to start a ssh session into it:</w:t>
      </w:r>
    </w:p>
    <w:p w14:paraId="0BC3958C" w14:textId="77777777" w:rsidR="00136E73" w:rsidRDefault="00DA4CB1">
      <w:pPr>
        <w:pStyle w:val="SourceCode"/>
      </w:pPr>
      <w:r>
        <w:rPr>
          <w:rStyle w:val="VerbatimChar"/>
        </w:rPr>
        <w:lastRenderedPageBreak/>
        <w:t>[root@a7s5-kiran ~]# ssh 169.254.0.3</w:t>
      </w:r>
      <w:r>
        <w:br/>
      </w:r>
      <w:r>
        <w:rPr>
          <w:rStyle w:val="VerbatimChar"/>
        </w:rPr>
        <w:t>Password:</w:t>
      </w:r>
      <w:r>
        <w:br/>
      </w:r>
      <w:r>
        <w:rPr>
          <w:rStyle w:val="VerbatimChar"/>
        </w:rPr>
        <w:t>Last login: Wed Sep 23 11:13:58 2020</w:t>
      </w:r>
      <w:r>
        <w:br/>
      </w:r>
      <w:r>
        <w:rPr>
          <w:rStyle w:val="VerbatimChar"/>
        </w:rPr>
        <w:t>[root@stack2-jump ~]#</w:t>
      </w:r>
    </w:p>
    <w:p w14:paraId="694CCC69" w14:textId="77777777" w:rsidR="00136E73" w:rsidRDefault="00DA4CB1">
      <w:pPr>
        <w:pStyle w:val="FirstParagraph"/>
      </w:pPr>
      <w:r>
        <w:t xml:space="preserve">It works. The benefit of this approach is that, not only the interaction with the VM is much faster, but also it supports file copies with </w:t>
      </w:r>
      <w:r>
        <w:rPr>
          <w:rStyle w:val="VerbatimChar"/>
        </w:rPr>
        <w:t>scp</w:t>
      </w:r>
      <w:r>
        <w:t xml:space="preserve"> tool. Remember in many cases the VM does not has any Internet connection, so in case you need to copy files into </w:t>
      </w:r>
      <w:r>
        <w:t xml:space="preserve">(or out of) the VM, the </w:t>
      </w:r>
      <w:r>
        <w:rPr>
          <w:rStyle w:val="VerbatimChar"/>
        </w:rPr>
        <w:t>meta_data_ip</w:t>
      </w:r>
      <w:r>
        <w:t xml:space="preserve"> method will be especially useful.</w:t>
      </w:r>
    </w:p>
    <w:p w14:paraId="424ACCF5" w14:textId="77777777" w:rsidR="00136E73" w:rsidRDefault="00DA4CB1">
      <w:pPr>
        <w:pStyle w:val="Heading2"/>
      </w:pPr>
      <w:bookmarkStart w:id="7" w:name="X8fea861a082fb80898076ff884c6112f8a5dc97"/>
      <w:r>
        <w:t>run rapid automation: runrapid.py</w:t>
      </w:r>
      <w:bookmarkEnd w:id="7"/>
    </w:p>
    <w:p w14:paraId="4AA5B3A9" w14:textId="77777777" w:rsidR="00136E73" w:rsidRDefault="00DA4CB1">
      <w:pPr>
        <w:pStyle w:val="FirstParagraph"/>
      </w:pPr>
      <w:r>
        <w:t>With the stack created and all VMs up and running, we now can introduce how to run test with rapid. Remember rapid is installed in the "jump" VM, so we</w:t>
      </w:r>
      <w:r>
        <w:t>’ll need to execute the script from there.</w:t>
      </w:r>
    </w:p>
    <w:p w14:paraId="51EA405F" w14:textId="77777777" w:rsidR="00136E73" w:rsidRDefault="00DA4CB1">
      <w:pPr>
        <w:pStyle w:val="BodyText"/>
      </w:pPr>
      <w:r>
        <w:t xml:space="preserve">On Jump VM, go to </w:t>
      </w:r>
      <w:r>
        <w:rPr>
          <w:rStyle w:val="VerbatimChar"/>
        </w:rPr>
        <w:t>/root/prox/helper-scripts/rapid/</w:t>
      </w:r>
      <w:r>
        <w:t xml:space="preserve"> folder, where you can locate a python script named "runrapid.py". To run test you can just run it without any other parameters:</w:t>
      </w:r>
    </w:p>
    <w:p w14:paraId="22B45E85" w14:textId="77777777" w:rsidR="00136E73" w:rsidRDefault="00DA4CB1">
      <w:pPr>
        <w:pStyle w:val="SourceCode"/>
      </w:pPr>
      <w:r>
        <w:rPr>
          <w:rStyle w:val="VerbatimChar"/>
        </w:rPr>
        <w:t xml:space="preserve">cd </w:t>
      </w:r>
      <w:commentRangeStart w:id="8"/>
      <w:r>
        <w:rPr>
          <w:rStyle w:val="VerbatimChar"/>
        </w:rPr>
        <w:t>/root/</w:t>
      </w:r>
      <w:proofErr w:type="spellStart"/>
      <w:r>
        <w:rPr>
          <w:rStyle w:val="VerbatimChar"/>
        </w:rPr>
        <w:t>prox</w:t>
      </w:r>
      <w:proofErr w:type="spellEnd"/>
      <w:r>
        <w:rPr>
          <w:rStyle w:val="VerbatimChar"/>
        </w:rPr>
        <w:t>/helper-scripts/rapid</w:t>
      </w:r>
      <w:r>
        <w:rPr>
          <w:rStyle w:val="VerbatimChar"/>
        </w:rPr>
        <w:t>/</w:t>
      </w:r>
      <w:commentRangeEnd w:id="8"/>
      <w:r w:rsidR="002C7DBA">
        <w:rPr>
          <w:rStyle w:val="CommentReference"/>
        </w:rPr>
        <w:commentReference w:id="8"/>
      </w:r>
      <w:r>
        <w:br/>
      </w:r>
      <w:r>
        <w:rPr>
          <w:rStyle w:val="VerbatimChar"/>
        </w:rPr>
        <w:t>./runrapid.py</w:t>
      </w:r>
    </w:p>
    <w:p w14:paraId="7C9ADE44" w14:textId="77777777" w:rsidR="00136E73" w:rsidRDefault="00DA4CB1">
      <w:pPr>
        <w:pStyle w:val="FirstParagraph"/>
      </w:pPr>
      <w:r>
        <w:t xml:space="preserve">This will start rapid script and send traffic for 10 seconds by default. the period of time for sending traffic can be adjusted by </w:t>
      </w:r>
      <w:r>
        <w:rPr>
          <w:rStyle w:val="VerbatimChar"/>
        </w:rPr>
        <w:t>--runtime</w:t>
      </w:r>
      <w:r>
        <w:t xml:space="preserve"> option:</w:t>
      </w:r>
    </w:p>
    <w:p w14:paraId="5C4DE19E" w14:textId="77777777" w:rsidR="00136E73" w:rsidRDefault="00DA4CB1">
      <w:pPr>
        <w:pStyle w:val="SourceCode"/>
      </w:pPr>
      <w:r>
        <w:rPr>
          <w:rStyle w:val="VerbatimChar"/>
        </w:rPr>
        <w:t>cd /root/prox/helper-scripts/rapid/</w:t>
      </w:r>
      <w:r>
        <w:br/>
      </w:r>
      <w:r>
        <w:rPr>
          <w:rStyle w:val="VerbatimChar"/>
        </w:rPr>
        <w:t>./runrapid.py --runtime &lt;time&gt; # replace &lt;time&gt; with ti</w:t>
      </w:r>
      <w:r>
        <w:rPr>
          <w:rStyle w:val="VerbatimChar"/>
        </w:rPr>
        <w:t>me per one execution in seconds</w:t>
      </w:r>
    </w:p>
    <w:p w14:paraId="32D5619C" w14:textId="77777777" w:rsidR="00136E73" w:rsidRDefault="00DA4CB1">
      <w:pPr>
        <w:pStyle w:val="FirstParagraph"/>
      </w:pPr>
      <w:r>
        <w:t xml:space="preserve">A few other command line options are supported, which can be listed by </w:t>
      </w:r>
      <w:r>
        <w:rPr>
          <w:rStyle w:val="VerbatimChar"/>
        </w:rPr>
        <w:t>-h</w:t>
      </w:r>
      <w:r>
        <w:t>:</w:t>
      </w:r>
    </w:p>
    <w:p w14:paraId="3F0E7723" w14:textId="77777777" w:rsidR="00136E73" w:rsidRDefault="00DA4CB1">
      <w:pPr>
        <w:pStyle w:val="SourceCode"/>
      </w:pPr>
      <w:r>
        <w:rPr>
          <w:rStyle w:val="VerbatimChar"/>
        </w:rPr>
        <w:t>[root@stack2-jump rapid]# ./runrapid.py -h</w:t>
      </w:r>
      <w:r>
        <w:br/>
      </w:r>
      <w:r>
        <w:rPr>
          <w:rStyle w:val="VerbatimChar"/>
        </w:rPr>
        <w:t>usage: runrapid    [--version] [-v]</w:t>
      </w:r>
      <w:r>
        <w:br/>
      </w:r>
      <w:r>
        <w:rPr>
          <w:rStyle w:val="VerbatimChar"/>
        </w:rPr>
        <w:t xml:space="preserve">                   [--env ENVIRONMENT_NAME]</w:t>
      </w:r>
      <w:r>
        <w:br/>
      </w:r>
      <w:r>
        <w:rPr>
          <w:rStyle w:val="VerbatimChar"/>
        </w:rPr>
        <w:t xml:space="preserve">                   [--test</w:t>
      </w:r>
      <w:r>
        <w:rPr>
          <w:rStyle w:val="VerbatimChar"/>
        </w:rPr>
        <w:t xml:space="preserve"> TEST_NAME]</w:t>
      </w:r>
      <w:r>
        <w:br/>
      </w:r>
      <w:r>
        <w:rPr>
          <w:rStyle w:val="VerbatimChar"/>
        </w:rPr>
        <w:t xml:space="preserve">                   [--map MACHINE_MAP_FILE]</w:t>
      </w:r>
      <w:r>
        <w:br/>
      </w:r>
      <w:r>
        <w:rPr>
          <w:rStyle w:val="VerbatimChar"/>
        </w:rPr>
        <w:t xml:space="preserve">                   [--runtime TIME_FOR_TEST]</w:t>
      </w:r>
      <w:r>
        <w:br/>
      </w:r>
      <w:r>
        <w:rPr>
          <w:rStyle w:val="VerbatimChar"/>
        </w:rPr>
        <w:t xml:space="preserve">                   [--configonly False|True]</w:t>
      </w:r>
      <w:r>
        <w:br/>
      </w:r>
      <w:r>
        <w:rPr>
          <w:rStyle w:val="VerbatimChar"/>
        </w:rPr>
        <w:t xml:space="preserve">                   [--log DEBUG|INFO|WARNING|ERROR|CRITICAL]</w:t>
      </w:r>
      <w:r>
        <w:br/>
      </w:r>
      <w:r>
        <w:rPr>
          <w:rStyle w:val="VerbatimChar"/>
        </w:rPr>
        <w:t xml:space="preserve">                   [-h] [--help]</w:t>
      </w:r>
    </w:p>
    <w:p w14:paraId="28FD4EE9" w14:textId="77777777" w:rsidR="00136E73" w:rsidRDefault="00DA4CB1">
      <w:pPr>
        <w:pStyle w:val="SourceCode"/>
      </w:pPr>
      <w:r>
        <w:rPr>
          <w:rStyle w:val="VerbatimChar"/>
        </w:rPr>
        <w:t>Command-line int</w:t>
      </w:r>
      <w:r>
        <w:rPr>
          <w:rStyle w:val="VerbatimChar"/>
        </w:rPr>
        <w:t>erface to runrapid</w:t>
      </w:r>
    </w:p>
    <w:p w14:paraId="18C90847" w14:textId="77777777" w:rsidR="00136E73" w:rsidRDefault="00DA4CB1">
      <w:pPr>
        <w:pStyle w:val="SourceCode"/>
      </w:pPr>
      <w:r>
        <w:rPr>
          <w:rStyle w:val="VerbatimChar"/>
        </w:rPr>
        <w:t>optional arguments:</w:t>
      </w:r>
      <w:r>
        <w:br/>
      </w:r>
      <w:r>
        <w:rPr>
          <w:rStyle w:val="VerbatimChar"/>
        </w:rPr>
        <w:t xml:space="preserve">  -v,  --version                Show program's version number and exit</w:t>
      </w:r>
      <w:r>
        <w:br/>
      </w:r>
      <w:r>
        <w:rPr>
          <w:rStyle w:val="VerbatimChar"/>
        </w:rPr>
        <w:t xml:space="preserve">  --env ENVIRONMENT_NAME        Parameters will be read from ENVIRONMENT_NAME. Default is rapid.env.</w:t>
      </w:r>
      <w:r>
        <w:br/>
      </w:r>
      <w:r>
        <w:rPr>
          <w:rStyle w:val="VerbatimChar"/>
        </w:rPr>
        <w:t xml:space="preserve">  --test TEST_NAME              Test cases wi</w:t>
      </w:r>
      <w:r>
        <w:rPr>
          <w:rStyle w:val="VerbatimChar"/>
        </w:rPr>
        <w:t>ll be read from TEST_NAME. Default is basicrapid.test.</w:t>
      </w:r>
      <w:r>
        <w:br/>
      </w:r>
      <w:r>
        <w:rPr>
          <w:rStyle w:val="VerbatimChar"/>
        </w:rPr>
        <w:t xml:space="preserve">  --map MACHINE_MAP_FILE        Machine mapping will be read from MACHINE_MAP</w:t>
      </w:r>
      <w:r>
        <w:rPr>
          <w:rStyle w:val="VerbatimChar"/>
        </w:rPr>
        <w:lastRenderedPageBreak/>
        <w:t>_FILE. Default is machine.map.</w:t>
      </w:r>
      <w:r>
        <w:br/>
      </w:r>
      <w:r>
        <w:rPr>
          <w:rStyle w:val="VerbatimChar"/>
        </w:rPr>
        <w:t xml:space="preserve">  --runtime                     Specify time in seconds for 1 test run</w:t>
      </w:r>
      <w:r>
        <w:br/>
      </w:r>
      <w:r>
        <w:rPr>
          <w:rStyle w:val="VerbatimChar"/>
        </w:rPr>
        <w:t xml:space="preserve">  --configonly        </w:t>
      </w:r>
      <w:r>
        <w:rPr>
          <w:rStyle w:val="VerbatimChar"/>
        </w:rPr>
        <w:t xml:space="preserve">          If this option is specified, only upload all config files to the VMs, do not run the tests</w:t>
      </w:r>
      <w:r>
        <w:br/>
      </w:r>
      <w:r>
        <w:rPr>
          <w:rStyle w:val="VerbatimChar"/>
        </w:rPr>
        <w:t xml:space="preserve">  --log                         Specify logging level for log file output, default is DEBUG</w:t>
      </w:r>
      <w:r>
        <w:br/>
      </w:r>
      <w:r>
        <w:rPr>
          <w:rStyle w:val="VerbatimChar"/>
        </w:rPr>
        <w:t xml:space="preserve">  --screenlog                   Specify logging level for scree</w:t>
      </w:r>
      <w:r>
        <w:rPr>
          <w:rStyle w:val="VerbatimChar"/>
        </w:rPr>
        <w:t>n output, default is INFO</w:t>
      </w:r>
      <w:r>
        <w:br/>
      </w:r>
      <w:r>
        <w:rPr>
          <w:rStyle w:val="VerbatimChar"/>
        </w:rPr>
        <w:t xml:space="preserve">  -h, --help                    Show help message and exit.</w:t>
      </w:r>
    </w:p>
    <w:p w14:paraId="734F5824" w14:textId="77777777" w:rsidR="00136E73" w:rsidRDefault="00DA4CB1">
      <w:pPr>
        <w:pStyle w:val="FirstParagraph"/>
      </w:pPr>
      <w:r>
        <w:t xml:space="preserve">A typical </w:t>
      </w:r>
      <w:r>
        <w:rPr>
          <w:rStyle w:val="VerbatimChar"/>
        </w:rPr>
        <w:t>runrapid.py</w:t>
      </w:r>
      <w:r>
        <w:t xml:space="preserve"> script execution looks like this:</w:t>
      </w:r>
    </w:p>
    <w:p w14:paraId="45F560CD" w14:textId="77777777" w:rsidR="00136E73" w:rsidRDefault="00DA4CB1">
      <w:pPr>
        <w:pStyle w:val="CaptionedFigure"/>
      </w:pPr>
      <w:r>
        <w:rPr>
          <w:noProof/>
        </w:rPr>
        <w:drawing>
          <wp:inline distT="0" distB="0" distL="0" distR="0" wp14:anchorId="2D15E241" wp14:editId="3B95A1F1">
            <wp:extent cx="5334000" cy="2767055"/>
            <wp:effectExtent l="0" t="0" r="0" b="0"/>
            <wp:docPr id="6" name="Picture" descr="runrapid.py script"/>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062-5ad08180-fd70-11ea-8e7d-a3d5de1ff5ac.png"/>
                    <pic:cNvPicPr>
                      <a:picLocks noChangeAspect="1" noChangeArrowheads="1"/>
                    </pic:cNvPicPr>
                  </pic:nvPicPr>
                  <pic:blipFill>
                    <a:blip r:embed="rId17"/>
                    <a:stretch>
                      <a:fillRect/>
                    </a:stretch>
                  </pic:blipFill>
                  <pic:spPr bwMode="auto">
                    <a:xfrm>
                      <a:off x="0" y="0"/>
                      <a:ext cx="5334000" cy="2767055"/>
                    </a:xfrm>
                    <a:prstGeom prst="rect">
                      <a:avLst/>
                    </a:prstGeom>
                    <a:noFill/>
                    <a:ln w="9525">
                      <a:noFill/>
                      <a:headEnd/>
                      <a:tailEnd/>
                    </a:ln>
                  </pic:spPr>
                </pic:pic>
              </a:graphicData>
            </a:graphic>
          </wp:inline>
        </w:drawing>
      </w:r>
    </w:p>
    <w:p w14:paraId="718F7EE6" w14:textId="77777777" w:rsidR="00136E73" w:rsidRDefault="00DA4CB1">
      <w:pPr>
        <w:pStyle w:val="ImageCaption"/>
      </w:pPr>
      <w:r>
        <w:t>runrapid.py script</w:t>
      </w:r>
    </w:p>
    <w:p w14:paraId="29042302" w14:textId="77777777" w:rsidR="00136E73" w:rsidRDefault="00DA4CB1">
      <w:pPr>
        <w:pStyle w:val="BodyText"/>
      </w:pPr>
      <w:r>
        <w:t xml:space="preserve">You can see that some preparation work were done before the actual test are started: . First, the script read 3 files, </w:t>
      </w:r>
      <w:r>
        <w:rPr>
          <w:rStyle w:val="VerbatimChar"/>
        </w:rPr>
        <w:t>rapid.env</w:t>
      </w:r>
      <w:r>
        <w:t xml:space="preserve">, </w:t>
      </w:r>
      <w:r>
        <w:rPr>
          <w:rStyle w:val="VerbatimChar"/>
        </w:rPr>
        <w:t>basicrapid.test</w:t>
      </w:r>
      <w:r>
        <w:t xml:space="preserve"> and </w:t>
      </w:r>
      <w:r>
        <w:rPr>
          <w:rStyle w:val="VerbatimChar"/>
        </w:rPr>
        <w:t>machine.map</w:t>
      </w:r>
      <w:r>
        <w:t xml:space="preserve">. The </w:t>
      </w:r>
      <w:r>
        <w:rPr>
          <w:rStyle w:val="VerbatimChar"/>
        </w:rPr>
        <w:t>env</w:t>
      </w:r>
      <w:r>
        <w:t xml:space="preserve"> </w:t>
      </w:r>
      <w:r>
        <w:t xml:space="preserve">file provides IP/MAC information of the gen and swap VM, and the </w:t>
      </w:r>
      <w:r>
        <w:rPr>
          <w:rStyle w:val="VerbatimChar"/>
        </w:rPr>
        <w:t>.test</w:t>
      </w:r>
      <w:r>
        <w:t xml:space="preserve"> file defines all detail behavior of the test.</w:t>
      </w:r>
    </w:p>
    <w:p w14:paraId="1EBFDB78" w14:textId="77777777" w:rsidR="00136E73" w:rsidRDefault="00DA4CB1">
      <w:pPr>
        <w:numPr>
          <w:ilvl w:val="0"/>
          <w:numId w:val="14"/>
        </w:numPr>
      </w:pPr>
      <w:r>
        <w:t>Then, the script connects to both gen and swap VM.</w:t>
      </w:r>
    </w:p>
    <w:p w14:paraId="415358F8" w14:textId="536DB69D" w:rsidR="00136E73" w:rsidRDefault="00DA4CB1">
      <w:pPr>
        <w:numPr>
          <w:ilvl w:val="0"/>
          <w:numId w:val="14"/>
        </w:numPr>
      </w:pPr>
      <w:r>
        <w:t xml:space="preserve">The script start some small amount of traffic as "warmup". This is to test </w:t>
      </w:r>
      <w:proofErr w:type="gramStart"/>
      <w:r>
        <w:t>The</w:t>
      </w:r>
      <w:proofErr w:type="gramEnd"/>
      <w:r>
        <w:t xml:space="preserve"> reachabil</w:t>
      </w:r>
      <w:r>
        <w:t>ity between the source and destination, and also populate MAC table or ARP table in devices along the path.</w:t>
      </w:r>
      <w:ins w:id="9" w:author="Przemyslaw Grygiel" w:date="2020-10-08T21:59:00Z">
        <w:r w:rsidR="00493D59">
          <w:t xml:space="preserve"> Warmup can be use as </w:t>
        </w:r>
      </w:ins>
      <w:ins w:id="10" w:author="Przemyslaw Grygiel" w:date="2020-10-08T22:02:00Z">
        <w:r w:rsidR="002A3401">
          <w:t>preload</w:t>
        </w:r>
      </w:ins>
      <w:ins w:id="11" w:author="Przemyslaw Grygiel" w:date="2020-10-08T21:59:00Z">
        <w:r w:rsidR="00493D59">
          <w:t xml:space="preserve"> of flow table if we don’t want to wait till all flows will</w:t>
        </w:r>
      </w:ins>
      <w:ins w:id="12" w:author="Przemyslaw Grygiel" w:date="2020-10-08T22:00:00Z">
        <w:r w:rsidR="00493D59">
          <w:t xml:space="preserve"> be created during a test. It is important in case of </w:t>
        </w:r>
      </w:ins>
      <w:ins w:id="13" w:author="Przemyslaw Grygiel" w:date="2020-10-08T22:02:00Z">
        <w:r w:rsidR="00493D59">
          <w:t>large</w:t>
        </w:r>
      </w:ins>
      <w:ins w:id="14" w:author="Przemyslaw Grygiel" w:date="2020-10-08T22:00:00Z">
        <w:r w:rsidR="00493D59">
          <w:t xml:space="preserve"> flow table e.g. 1M flows </w:t>
        </w:r>
      </w:ins>
      <w:ins w:id="15" w:author="Przemyslaw Grygiel" w:date="2020-10-08T22:01:00Z">
        <w:r w:rsidR="00493D59">
          <w:t>tests.</w:t>
        </w:r>
      </w:ins>
    </w:p>
    <w:p w14:paraId="3588FBC9" w14:textId="77777777" w:rsidR="00136E73" w:rsidRDefault="00DA4CB1">
      <w:pPr>
        <w:numPr>
          <w:ilvl w:val="0"/>
          <w:numId w:val="14"/>
        </w:numPr>
      </w:pPr>
      <w:r>
        <w:t>When everything is ready, the script starts the traffic in certain speed and at the same time monitor the traffic receiving rate in real time. Any p</w:t>
      </w:r>
      <w:r>
        <w:t xml:space="preserve">acket drop rate higher than the defined threshold indicates the current traffic rate is too high to the DUT, so it will drop the rate in the next iteration. By binary search, eventually, it finds the maximum </w:t>
      </w:r>
      <w:r>
        <w:lastRenderedPageBreak/>
        <w:t>throughput between 2 systems within a given allo</w:t>
      </w:r>
      <w:r>
        <w:t xml:space="preserve">wed packet loss and accuracy which are defined in the </w:t>
      </w:r>
      <w:r>
        <w:rPr>
          <w:rStyle w:val="VerbatimChar"/>
        </w:rPr>
        <w:t>*.test</w:t>
      </w:r>
      <w:r>
        <w:t xml:space="preserve"> files (e.g. the </w:t>
      </w:r>
      <w:r>
        <w:rPr>
          <w:rStyle w:val="VerbatimChar"/>
        </w:rPr>
        <w:t>basicrapid.test</w:t>
      </w:r>
      <w:r>
        <w:t xml:space="preserve"> file for a simple test)</w:t>
      </w:r>
    </w:p>
    <w:p w14:paraId="633011C1" w14:textId="77777777" w:rsidR="00136E73" w:rsidRDefault="00DA4CB1">
      <w:pPr>
        <w:pStyle w:val="FirstParagraph"/>
      </w:pPr>
      <w:r>
        <w:t>The script is highly configurable. In appendix We provide a sample "basicrapid.test" that we use in our lab. You can start with it and fine</w:t>
      </w:r>
      <w:r>
        <w:t xml:space="preserve"> tune based on your need. For example, in section </w:t>
      </w:r>
      <w:r>
        <w:rPr>
          <w:rStyle w:val="VerbatimChar"/>
        </w:rPr>
        <w:t>[test2]</w:t>
      </w:r>
      <w:r>
        <w:t xml:space="preserve"> of the file you can change number of flow and packet size to define different test scenarios.</w:t>
      </w:r>
    </w:p>
    <w:p w14:paraId="4625FABF" w14:textId="77777777" w:rsidR="00136E73" w:rsidRDefault="00DA4CB1">
      <w:pPr>
        <w:pStyle w:val="SourceCode"/>
      </w:pPr>
      <w:r>
        <w:rPr>
          <w:rStyle w:val="VerbatimChar"/>
        </w:rPr>
        <w:t>[test2]</w:t>
      </w:r>
      <w:r>
        <w:br/>
      </w:r>
      <w:r>
        <w:rPr>
          <w:rStyle w:val="VerbatimChar"/>
        </w:rPr>
        <w:t>test=flowsizetest</w:t>
      </w:r>
      <w:r>
        <w:br/>
      </w:r>
      <w:r>
        <w:rPr>
          <w:rStyle w:val="VerbatimChar"/>
        </w:rPr>
        <w:t>packetsizes=[64,256,512,1024,1500]</w:t>
      </w:r>
      <w:r>
        <w:br/>
      </w:r>
      <w:r>
        <w:rPr>
          <w:rStyle w:val="VerbatimChar"/>
        </w:rPr>
        <w:t># the number of flows in the list need to b</w:t>
      </w:r>
      <w:r>
        <w:rPr>
          <w:rStyle w:val="VerbatimChar"/>
        </w:rPr>
        <w:t>e powers of 2, max 2^20</w:t>
      </w:r>
      <w:r>
        <w:br/>
      </w:r>
      <w:r>
        <w:rPr>
          <w:rStyle w:val="VerbatimChar"/>
        </w:rPr>
        <w:t># Select from following numbers: 1, 2, 4, 8, 16, 32, 64, 128, 256, 512, 1024, 2048, 4096, 8192, 16384, 32768, 65535, 131072, 262144, 524280, 1048576</w:t>
      </w:r>
      <w:r>
        <w:br/>
      </w:r>
      <w:r>
        <w:rPr>
          <w:rStyle w:val="VerbatimChar"/>
        </w:rPr>
        <w:t>flows=[16384, 65535]</w:t>
      </w:r>
    </w:p>
    <w:p w14:paraId="3A113EDD" w14:textId="77777777" w:rsidR="00136E73" w:rsidRDefault="00DA4CB1">
      <w:pPr>
        <w:pStyle w:val="Heading2"/>
      </w:pPr>
      <w:bookmarkStart w:id="16" w:name="X50418944af8b6e71c4474d4653461d075c5cd1c"/>
      <w:r>
        <w:t>run PROX manually</w:t>
      </w:r>
      <w:bookmarkEnd w:id="16"/>
    </w:p>
    <w:p w14:paraId="42A57715" w14:textId="2A99AAAA" w:rsidR="00136E73" w:rsidRDefault="00DA4CB1">
      <w:pPr>
        <w:pStyle w:val="FirstParagraph"/>
      </w:pPr>
      <w:r>
        <w:t>OK. We just introduced rapid. The script sup</w:t>
      </w:r>
      <w:r>
        <w:t xml:space="preserve">port very extensive options in the configuration files which beyond the scope of this book, but we’ve got the idea how it works basically. Please remember that </w:t>
      </w:r>
      <w:ins w:id="17" w:author="Przemyslaw Grygiel" w:date="2020-10-08T22:12:00Z">
        <w:r w:rsidR="00FA0634">
          <w:t>R</w:t>
        </w:r>
      </w:ins>
      <w:del w:id="18" w:author="Przemyslaw Grygiel" w:date="2020-10-08T22:12:00Z">
        <w:r w:rsidDel="00FA0634">
          <w:delText>r</w:delText>
        </w:r>
      </w:del>
      <w:r>
        <w:t>apid and PROX and two different applications. Rapid script does all the magics and make your li</w:t>
      </w:r>
      <w:r>
        <w:t>fe easier through automation of PROX, and PROX is the foundation application that does the "real" works. In fact, PROX can run tests just fine without Rapid. To launch PROX and start traffic, in the "gen" VM’s home folder (</w:t>
      </w:r>
      <w:r>
        <w:rPr>
          <w:rStyle w:val="VerbatimChar"/>
        </w:rPr>
        <w:t>root</w:t>
      </w:r>
      <w:r>
        <w:t xml:space="preserve"> in our case) start this comm</w:t>
      </w:r>
      <w:r>
        <w:t>and:</w:t>
      </w:r>
    </w:p>
    <w:p w14:paraId="60D62F74" w14:textId="77777777" w:rsidR="00136E73" w:rsidRDefault="00DA4CB1">
      <w:pPr>
        <w:pStyle w:val="SourceCode"/>
      </w:pPr>
      <w:r>
        <w:rPr>
          <w:rStyle w:val="VerbatimChar"/>
        </w:rPr>
        <w:t>[root@stack2-gen ~]# /root/prox/build/prox -f /root/gen.cfg</w:t>
      </w:r>
    </w:p>
    <w:p w14:paraId="13E75248" w14:textId="77777777" w:rsidR="00136E73" w:rsidRDefault="00DA4CB1">
      <w:pPr>
        <w:pStyle w:val="FirstParagraph"/>
      </w:pPr>
      <w:r>
        <w:t xml:space="preserve">PROX will parse its configuration file </w:t>
      </w:r>
      <w:r>
        <w:rPr>
          <w:rStyle w:val="VerbatimChar"/>
        </w:rPr>
        <w:t>/root/gen.cfg</w:t>
      </w:r>
      <w:r>
        <w:t xml:space="preserve"> and start to boot. from the booting messages in the screen we can learn its booting sequences:</w:t>
      </w:r>
    </w:p>
    <w:p w14:paraId="2C4C3F2B" w14:textId="77777777" w:rsidR="00136E73" w:rsidRDefault="00DA4CB1">
      <w:pPr>
        <w:numPr>
          <w:ilvl w:val="0"/>
          <w:numId w:val="15"/>
        </w:numPr>
      </w:pPr>
      <w:r>
        <w:t>setuping the DPDK environment (RTE EAL)</w:t>
      </w:r>
    </w:p>
    <w:p w14:paraId="04201224" w14:textId="77777777" w:rsidR="00136E73" w:rsidRDefault="00DA4CB1">
      <w:pPr>
        <w:numPr>
          <w:ilvl w:val="0"/>
          <w:numId w:val="15"/>
        </w:numPr>
      </w:pPr>
      <w:r>
        <w:t>ini</w:t>
      </w:r>
      <w:r>
        <w:t>tializing (rte) devices,</w:t>
      </w:r>
    </w:p>
    <w:p w14:paraId="5D64A76C" w14:textId="77777777" w:rsidR="00136E73" w:rsidRDefault="00DA4CB1">
      <w:pPr>
        <w:numPr>
          <w:ilvl w:val="0"/>
          <w:numId w:val="15"/>
        </w:numPr>
      </w:pPr>
      <w:r>
        <w:t>initializing mempools, port addresses, queue numbers and rings on cores</w:t>
      </w:r>
    </w:p>
    <w:p w14:paraId="7977CAD9" w14:textId="77777777" w:rsidR="00136E73" w:rsidRDefault="00DA4CB1">
      <w:pPr>
        <w:numPr>
          <w:ilvl w:val="0"/>
          <w:numId w:val="15"/>
        </w:numPr>
      </w:pPr>
      <w:r>
        <w:t>initializing DPDK ports</w:t>
      </w:r>
    </w:p>
    <w:p w14:paraId="03ADE743" w14:textId="77777777" w:rsidR="00136E73" w:rsidRDefault="00DA4CB1">
      <w:pPr>
        <w:numPr>
          <w:ilvl w:val="0"/>
          <w:numId w:val="15"/>
        </w:numPr>
      </w:pPr>
      <w:r>
        <w:t>initializing tasks</w:t>
      </w:r>
    </w:p>
    <w:p w14:paraId="418DB5B4" w14:textId="77777777" w:rsidR="00136E73" w:rsidRDefault="00DA4CB1">
      <w:pPr>
        <w:numPr>
          <w:ilvl w:val="0"/>
          <w:numId w:val="15"/>
        </w:numPr>
      </w:pPr>
      <w:r>
        <w:t xml:space="preserve">start the test and display a </w:t>
      </w:r>
      <w:r>
        <w:rPr>
          <w:rStyle w:val="VerbatimChar"/>
        </w:rPr>
        <w:t>ncurse</w:t>
      </w:r>
      <w:r>
        <w:t xml:space="preserve"> based text UI</w:t>
      </w:r>
    </w:p>
    <w:p w14:paraId="7480955A" w14:textId="77777777" w:rsidR="00136E73" w:rsidRDefault="00DA4CB1">
      <w:pPr>
        <w:pStyle w:val="FirstParagraph"/>
      </w:pPr>
      <w:r>
        <w:t xml:space="preserve">You will end up with a </w:t>
      </w:r>
      <w:r>
        <w:rPr>
          <w:rStyle w:val="VerbatimChar"/>
        </w:rPr>
        <w:t>ncurse</w:t>
      </w:r>
      <w:r>
        <w:t xml:space="preserve"> based UI like below:</w:t>
      </w:r>
    </w:p>
    <w:p w14:paraId="03EE8B2B" w14:textId="77777777" w:rsidR="00136E73" w:rsidRDefault="00DA4CB1">
      <w:pPr>
        <w:pStyle w:val="CaptionedFigure"/>
      </w:pPr>
      <w:r>
        <w:rPr>
          <w:noProof/>
        </w:rPr>
        <w:drawing>
          <wp:inline distT="0" distB="0" distL="0" distR="0" wp14:anchorId="76727B94" wp14:editId="20FBE596">
            <wp:extent cx="5334000" cy="735294"/>
            <wp:effectExtent l="0" t="0" r="0" b="0"/>
            <wp:docPr id="7" name="Picture" descr="gen running UI"/>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153-82274e80-fd70-11ea-8929-12707cdd2f5c.png"/>
                    <pic:cNvPicPr>
                      <a:picLocks noChangeAspect="1" noChangeArrowheads="1"/>
                    </pic:cNvPicPr>
                  </pic:nvPicPr>
                  <pic:blipFill>
                    <a:blip r:embed="rId18"/>
                    <a:stretch>
                      <a:fillRect/>
                    </a:stretch>
                  </pic:blipFill>
                  <pic:spPr bwMode="auto">
                    <a:xfrm>
                      <a:off x="0" y="0"/>
                      <a:ext cx="5334000" cy="735294"/>
                    </a:xfrm>
                    <a:prstGeom prst="rect">
                      <a:avLst/>
                    </a:prstGeom>
                    <a:noFill/>
                    <a:ln w="9525">
                      <a:noFill/>
                      <a:headEnd/>
                      <a:tailEnd/>
                    </a:ln>
                  </pic:spPr>
                </pic:pic>
              </a:graphicData>
            </a:graphic>
          </wp:inline>
        </w:drawing>
      </w:r>
    </w:p>
    <w:p w14:paraId="715DB2A1" w14:textId="77777777" w:rsidR="00136E73" w:rsidRDefault="00DA4CB1">
      <w:pPr>
        <w:pStyle w:val="ImageCaption"/>
      </w:pPr>
      <w:r>
        <w:t>gen running U</w:t>
      </w:r>
      <w:r>
        <w:t>I</w:t>
      </w:r>
    </w:p>
    <w:p w14:paraId="329ACBAA" w14:textId="77777777" w:rsidR="00136E73" w:rsidRDefault="00DA4CB1">
      <w:pPr>
        <w:pStyle w:val="BodyText"/>
      </w:pPr>
      <w:r>
        <w:lastRenderedPageBreak/>
        <w:t>The display shows per task statistics which include: estimated idleness, per second statistics for packets received, transmitted or dropped; per core cache occupancy, cycles per packet, etc. These statistics can help pinpoint bottlenecks in the system. T</w:t>
      </w:r>
      <w:r>
        <w:t>his information can then be used to optimize the configuration. There are quite a few other features include debugging support, scripting, Open vSwitch support, etc. Refer to PROX website for more details. For now, let’s look at how the traffic flows. Righ</w:t>
      </w:r>
      <w:r>
        <w:t>t now from the screenshot above we only see traffic being sent, but nothing gets received yet. Reason is we are now running PROX manually and we only starting the "gen" side, which is the traffic "sender" only. We need to start the "swap" VM as well as a "</w:t>
      </w:r>
      <w:r>
        <w:t xml:space="preserve">receiver", who will also "loop" the traffic back to the sender, so our first PROX application will see some "RX" statistics. Let’s do that. On the compute where "swap" VM is installed, execute the same </w:t>
      </w:r>
      <w:r>
        <w:rPr>
          <w:rStyle w:val="VerbatimChar"/>
        </w:rPr>
        <w:t>prox</w:t>
      </w:r>
      <w:r>
        <w:t xml:space="preserve"> command line, except this time we pass a differen</w:t>
      </w:r>
      <w:r>
        <w:t xml:space="preserve">t configuration file named </w:t>
      </w:r>
      <w:r>
        <w:rPr>
          <w:rStyle w:val="VerbatimChar"/>
        </w:rPr>
        <w:t>swap.cfg</w:t>
      </w:r>
      <w:r>
        <w:t>:</w:t>
      </w:r>
    </w:p>
    <w:p w14:paraId="7784184A" w14:textId="77777777" w:rsidR="00136E73" w:rsidRDefault="00DA4CB1">
      <w:pPr>
        <w:pStyle w:val="CaptionedFigure"/>
      </w:pPr>
      <w:r>
        <w:rPr>
          <w:noProof/>
        </w:rPr>
        <w:drawing>
          <wp:inline distT="0" distB="0" distL="0" distR="0" wp14:anchorId="7AA3790A" wp14:editId="6C6774C2">
            <wp:extent cx="5334000" cy="598324"/>
            <wp:effectExtent l="0" t="0" r="0" b="0"/>
            <wp:docPr id="8" name="Picture" descr="swap running UI"/>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410-fd890000-fd70-11ea-8130-235211204e1a.png"/>
                    <pic:cNvPicPr>
                      <a:picLocks noChangeAspect="1" noChangeArrowheads="1"/>
                    </pic:cNvPicPr>
                  </pic:nvPicPr>
                  <pic:blipFill>
                    <a:blip r:embed="rId19"/>
                    <a:stretch>
                      <a:fillRect/>
                    </a:stretch>
                  </pic:blipFill>
                  <pic:spPr bwMode="auto">
                    <a:xfrm>
                      <a:off x="0" y="0"/>
                      <a:ext cx="5334000" cy="598324"/>
                    </a:xfrm>
                    <a:prstGeom prst="rect">
                      <a:avLst/>
                    </a:prstGeom>
                    <a:noFill/>
                    <a:ln w="9525">
                      <a:noFill/>
                      <a:headEnd/>
                      <a:tailEnd/>
                    </a:ln>
                  </pic:spPr>
                </pic:pic>
              </a:graphicData>
            </a:graphic>
          </wp:inline>
        </w:drawing>
      </w:r>
    </w:p>
    <w:p w14:paraId="21A4BF6D" w14:textId="77777777" w:rsidR="00136E73" w:rsidRDefault="00DA4CB1">
      <w:pPr>
        <w:pStyle w:val="ImageCaption"/>
      </w:pPr>
      <w:r>
        <w:t>swap running UI</w:t>
      </w:r>
    </w:p>
    <w:p w14:paraId="48508BD8" w14:textId="77777777" w:rsidR="00136E73" w:rsidRDefault="00DA4CB1">
      <w:pPr>
        <w:pStyle w:val="BodyText"/>
      </w:pPr>
      <w:r>
        <w:t>Here you will end up with a similiar ncurse based text UI, after similiar booting process as of the sender. Once our "swap" end of PROX is up and running, immediately you will see both "RX" and "TX" co</w:t>
      </w:r>
      <w:r>
        <w:t>unters keep updating on both side of the traffic:</w:t>
      </w:r>
    </w:p>
    <w:p w14:paraId="5511AFBD" w14:textId="77777777" w:rsidR="00136E73" w:rsidRDefault="00DA4CB1">
      <w:pPr>
        <w:pStyle w:val="CaptionedFigure"/>
      </w:pPr>
      <w:r>
        <w:rPr>
          <w:noProof/>
        </w:rPr>
        <w:drawing>
          <wp:inline distT="0" distB="0" distL="0" distR="0" wp14:anchorId="57F727B1" wp14:editId="3FBA9CD3">
            <wp:extent cx="5334000" cy="3196980"/>
            <wp:effectExtent l="0" t="0" r="0" b="0"/>
            <wp:docPr id="9" name="Picture" descr="gen and swap UI"/>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4008812-96b81680-fd71-11ea-95ec-7f5622f9a152.png"/>
                    <pic:cNvPicPr>
                      <a:picLocks noChangeAspect="1" noChangeArrowheads="1"/>
                    </pic:cNvPicPr>
                  </pic:nvPicPr>
                  <pic:blipFill>
                    <a:blip r:embed="rId20"/>
                    <a:stretch>
                      <a:fillRect/>
                    </a:stretch>
                  </pic:blipFill>
                  <pic:spPr bwMode="auto">
                    <a:xfrm>
                      <a:off x="0" y="0"/>
                      <a:ext cx="5334000" cy="3196980"/>
                    </a:xfrm>
                    <a:prstGeom prst="rect">
                      <a:avLst/>
                    </a:prstGeom>
                    <a:noFill/>
                    <a:ln w="9525">
                      <a:noFill/>
                      <a:headEnd/>
                      <a:tailEnd/>
                    </a:ln>
                  </pic:spPr>
                </pic:pic>
              </a:graphicData>
            </a:graphic>
          </wp:inline>
        </w:drawing>
      </w:r>
    </w:p>
    <w:p w14:paraId="228FD06F" w14:textId="77777777" w:rsidR="00136E73" w:rsidRDefault="00DA4CB1">
      <w:pPr>
        <w:pStyle w:val="ImageCaption"/>
      </w:pPr>
      <w:r>
        <w:t>gen and swap UI</w:t>
      </w:r>
    </w:p>
    <w:p w14:paraId="023C05F3" w14:textId="77777777" w:rsidR="00136E73" w:rsidRDefault="00DA4CB1">
      <w:pPr>
        <w:pStyle w:val="Heading1"/>
      </w:pPr>
      <w:bookmarkStart w:id="19" w:name="Xe54cd37268ff1d270a6825c8cfb70d09d68d287"/>
      <w:r>
        <w:lastRenderedPageBreak/>
        <w:t>contrail dpdk tools</w:t>
      </w:r>
      <w:bookmarkEnd w:id="19"/>
    </w:p>
    <w:p w14:paraId="53BCE3AA" w14:textId="77777777" w:rsidR="00136E73" w:rsidRDefault="00DA4CB1">
      <w:pPr>
        <w:pStyle w:val="FirstParagraph"/>
      </w:pPr>
      <w:r>
        <w:t xml:space="preserve">In this book you’ve read a lot of details about DPDK and contrail DPDK vRouter </w:t>
      </w:r>
      <w:r>
        <w:t>implementations. You should understand that performance boost is the main benefit it brings. As with almost everything, it has both pros and cons. One problem is that is commonly raised is the lack of tools during troubleshooting process, especially in the</w:t>
      </w:r>
      <w:r>
        <w:t xml:space="preserve"> case of a traffic loss problems. Within traditional linux world, there are tons of well-known tools to trace the packet, from displaying packet statistics in and out of NIC, showing drop counters, to performing packet capture for deeper level packet decod</w:t>
      </w:r>
      <w:r>
        <w:t>ing. Examples of these tools are like ifconfig, ip, bmon, tcpdump, tshark, etc. With DPDK, however, none of the traditional tools can be used directly, and the reason is obvious: whichever interface bound to DPDK becomes invisible to the linux stack, hence</w:t>
      </w:r>
      <w:r>
        <w:t xml:space="preserve"> are also hidden from the perspective of these tools relying on it. In production, we need some new tools developed to fill this gap, so that we can narrow the packet loss related issues when the outage is ongoing. Fortunately, today contrail dpdk vRouter </w:t>
      </w:r>
      <w:r>
        <w:t>are equiped with quite a few such tools. In this section we’ll look at some of them.</w:t>
      </w:r>
    </w:p>
    <w:p w14:paraId="1076C6EE" w14:textId="77777777" w:rsidR="00136E73" w:rsidRDefault="00DA4CB1">
      <w:pPr>
        <w:pStyle w:val="Heading2"/>
      </w:pPr>
      <w:bookmarkStart w:id="20" w:name="X3f24cb2bcb0dde67fc60f42c6814f9da5619428"/>
      <w:r>
        <w:t>"contrail-tools" docker: vRouter tools box</w:t>
      </w:r>
      <w:bookmarkEnd w:id="20"/>
    </w:p>
    <w:p w14:paraId="37BA5E98" w14:textId="77777777" w:rsidR="00136E73" w:rsidRDefault="00DA4CB1">
      <w:pPr>
        <w:pStyle w:val="FirstParagraph"/>
      </w:pPr>
      <w:r>
        <w:t xml:space="preserve">"contrail-tools" is a docker container located in the compute node, where all of the vRouter tools and utilities are available. </w:t>
      </w:r>
      <w:r>
        <w:t>Apparently, from the user perspective, this is more convenient than distributing tools into multiple containers. This design was introduced a few releases before contrail networking R2008. As more and more existing tools migrated into it and new tools adde</w:t>
      </w:r>
      <w:r>
        <w:t>d in, this container now really becomes a centralized "tool box", which you’d like to open whenever you want to check any running states of the vRouter dataplane. Let’s first take a look at how to "open" this "box".</w:t>
      </w:r>
    </w:p>
    <w:p w14:paraId="03CBC7A9" w14:textId="77777777" w:rsidR="00136E73" w:rsidRDefault="00DA4CB1">
      <w:pPr>
        <w:pStyle w:val="BodyText"/>
      </w:pPr>
      <w:r>
        <w:t xml:space="preserve">To enter the container, just run </w:t>
      </w:r>
      <w:r>
        <w:rPr>
          <w:rStyle w:val="VerbatimChar"/>
        </w:rPr>
        <w:t>contrai</w:t>
      </w:r>
      <w:r>
        <w:rPr>
          <w:rStyle w:val="VerbatimChar"/>
        </w:rPr>
        <w:t>l-tools</w:t>
      </w:r>
      <w:r>
        <w:t xml:space="preserve"> script (same name as of the docker) in a compute node.</w:t>
      </w:r>
    </w:p>
    <w:p w14:paraId="3BB75B16" w14:textId="77777777" w:rsidR="00136E73" w:rsidRDefault="00DA4CB1">
      <w:pPr>
        <w:pStyle w:val="SourceCode"/>
      </w:pPr>
      <w:r>
        <w:rPr>
          <w:rStyle w:val="VerbatimChar"/>
        </w:rPr>
        <w:t>[root@a7s3 ~]# contrail-tools</w:t>
      </w:r>
      <w:r>
        <w:br/>
      </w:r>
      <w:r>
        <w:rPr>
          <w:rStyle w:val="VerbatimChar"/>
        </w:rPr>
        <w:t>Unable to find image 'svl-artifactory.juniper.net/contrail-nightly/contrail-tools:2008.108' locally</w:t>
      </w:r>
      <w:r>
        <w:br/>
      </w:r>
      <w:r>
        <w:rPr>
          <w:rStyle w:val="VerbatimChar"/>
        </w:rPr>
        <w:t>2008.108: Pulling from contrail-nightly/contrail-tools</w:t>
      </w:r>
      <w:r>
        <w:br/>
      </w:r>
      <w:r>
        <w:rPr>
          <w:rStyle w:val="VerbatimChar"/>
        </w:rPr>
        <w:t>f34b00c7da20: Already exists</w:t>
      </w:r>
      <w:r>
        <w:br/>
      </w:r>
      <w:r>
        <w:rPr>
          <w:rStyle w:val="VerbatimChar"/>
        </w:rPr>
        <w:t>b3779b5a313a: Already exists</w:t>
      </w:r>
      <w:r>
        <w:br/>
      </w:r>
      <w:r>
        <w:rPr>
          <w:rStyle w:val="VerbatimChar"/>
        </w:rPr>
        <w:t>4b95f42cde64: Already exists</w:t>
      </w:r>
      <w:r>
        <w:br/>
      </w:r>
      <w:r>
        <w:rPr>
          <w:rStyle w:val="VerbatimChar"/>
        </w:rPr>
        <w:t xml:space="preserve">8b329f8ee1e6: </w:t>
      </w:r>
      <w:r>
        <w:rPr>
          <w:rStyle w:val="VerbatimChar"/>
        </w:rPr>
        <w:t>Already exists</w:t>
      </w:r>
      <w:r>
        <w:br/>
      </w:r>
      <w:r>
        <w:rPr>
          <w:rStyle w:val="VerbatimChar"/>
        </w:rPr>
        <w:t>2986115b3d27: Already exists</w:t>
      </w:r>
      <w:r>
        <w:br/>
      </w:r>
      <w:r>
        <w:rPr>
          <w:rStyle w:val="VerbatimChar"/>
        </w:rPr>
        <w:t>10c5940c4895: Already exists</w:t>
      </w:r>
      <w:r>
        <w:br/>
      </w:r>
      <w:r>
        <w:rPr>
          <w:rStyle w:val="VerbatimChar"/>
        </w:rPr>
        <w:t>dec794e181cd: Already exists</w:t>
      </w:r>
      <w:r>
        <w:br/>
      </w:r>
      <w:r>
        <w:rPr>
          <w:rStyle w:val="VerbatimChar"/>
        </w:rPr>
        <w:t>226c056c5788: Already exists</w:t>
      </w:r>
      <w:r>
        <w:br/>
      </w:r>
      <w:r>
        <w:rPr>
          <w:rStyle w:val="VerbatimChar"/>
        </w:rPr>
        <w:t>d391962e0038: Pull complete</w:t>
      </w:r>
      <w:r>
        <w:br/>
      </w:r>
      <w:r>
        <w:rPr>
          <w:rStyle w:val="VerbatimChar"/>
        </w:rPr>
        <w:t>Digest: sha256:2d68d8cd010ba76c265c3b7458fcf12c459d46ec71357b45118dfc4610f40338</w:t>
      </w:r>
      <w:r>
        <w:br/>
      </w:r>
      <w:r>
        <w:rPr>
          <w:rStyle w:val="VerbatimChar"/>
        </w:rPr>
        <w:t>Status: Downloade</w:t>
      </w:r>
      <w:r>
        <w:rPr>
          <w:rStyle w:val="VerbatimChar"/>
        </w:rPr>
        <w:t>d newer image for svl-artifactory.juniper.net/contrail-nightly/contrail-tools:2008.108</w:t>
      </w:r>
      <w:r>
        <w:br/>
      </w:r>
      <w:r>
        <w:rPr>
          <w:rStyle w:val="VerbatimChar"/>
        </w:rPr>
        <w:t>(contrail-tools)[root@a7s3 /]$</w:t>
      </w:r>
    </w:p>
    <w:p w14:paraId="042E39C8" w14:textId="77777777" w:rsidR="00136E73" w:rsidRDefault="00DA4CB1">
      <w:pPr>
        <w:pStyle w:val="FirstParagraph"/>
      </w:pPr>
      <w:r>
        <w:lastRenderedPageBreak/>
        <w:t>Now you are inside of the container. From here you can test all of the old vRouter tools you are familiar with, for example, to list all v</w:t>
      </w:r>
      <w:r>
        <w:t>Router interfaces:</w:t>
      </w:r>
    </w:p>
    <w:p w14:paraId="7C6B5883" w14:textId="77777777" w:rsidR="00136E73" w:rsidRDefault="00DA4CB1">
      <w:pPr>
        <w:pStyle w:val="SourceCode"/>
      </w:pPr>
      <w:r>
        <w:rPr>
          <w:rStyle w:val="VerbatimChar"/>
        </w:rPr>
        <w:t>[root@a7s3 ~]# contrail-tools vif -l</w:t>
      </w:r>
      <w:r>
        <w:br/>
      </w:r>
      <w:r>
        <w:rPr>
          <w:rStyle w:val="VerbatimChar"/>
        </w:rPr>
        <w:t>Vrouter Interface Table</w:t>
      </w:r>
    </w:p>
    <w:p w14:paraId="3D2F95E5" w14:textId="77777777" w:rsidR="00136E73" w:rsidRDefault="00DA4CB1">
      <w:pPr>
        <w:pStyle w:val="SourceCode"/>
      </w:pPr>
      <w:r>
        <w:rPr>
          <w:rStyle w:val="VerbatimChar"/>
        </w:rPr>
        <w:t>Flags: P=Policy, X=Cross Connect, S=Service Chain, Mr=Receive Mirror</w:t>
      </w:r>
      <w:r>
        <w:br/>
      </w:r>
      <w:r>
        <w:rPr>
          <w:rStyle w:val="VerbatimChar"/>
        </w:rPr>
        <w:t xml:space="preserve">       Mt=Transmit Mirror, Tc=Transmit Checksum Offload, L3=Layer 3, L2=Layer 2</w:t>
      </w:r>
      <w:r>
        <w:br/>
      </w:r>
      <w:r>
        <w:rPr>
          <w:rStyle w:val="VerbatimChar"/>
        </w:rPr>
        <w:t xml:space="preserve">       D=DHCP, Vp=Vhost Phy</w:t>
      </w:r>
      <w:r>
        <w:rPr>
          <w:rStyle w:val="VerbatimChar"/>
        </w:rPr>
        <w:t>sical, Pr=Promiscuous, Vnt=Native Vlan Tagged</w:t>
      </w:r>
      <w:r>
        <w:br/>
      </w:r>
      <w:r>
        <w:rPr>
          <w:rStyle w:val="VerbatimChar"/>
        </w:rPr>
        <w:t xml:space="preserve">       Mnp=No MAC Proxy, Dpdk=DPDK PMD Interface, Rfl=Receive Filtering Offload, Mon=Interface is Monitored</w:t>
      </w:r>
      <w:r>
        <w:br/>
      </w:r>
      <w:r>
        <w:rPr>
          <w:rStyle w:val="VerbatimChar"/>
        </w:rPr>
        <w:t xml:space="preserve">       Uuf=Unknown Unicast Flood, Vof=VLAN insert/strip offload, Df=Drop New Flows, L=MAC Learning Ena</w:t>
      </w:r>
      <w:r>
        <w:rPr>
          <w:rStyle w:val="VerbatimChar"/>
        </w:rPr>
        <w:t>bled</w:t>
      </w:r>
      <w:r>
        <w:br/>
      </w:r>
      <w:r>
        <w:rPr>
          <w:rStyle w:val="VerbatimChar"/>
        </w:rPr>
        <w:t xml:space="preserve">       Proxy=MAC Requests Proxied Always, Er=Etree Root, Mn=Mirror without Vlan Tag, HbsL=HBS Left Intf</w:t>
      </w:r>
      <w:r>
        <w:br/>
      </w:r>
      <w:r>
        <w:rPr>
          <w:rStyle w:val="VerbatimChar"/>
        </w:rPr>
        <w:t xml:space="preserve">       HbsR=HBS Right Intf, Ig=Igmp Trap Enabled</w:t>
      </w:r>
    </w:p>
    <w:p w14:paraId="65965937" w14:textId="77777777" w:rsidR="00136E73" w:rsidRDefault="00DA4CB1">
      <w:pPr>
        <w:pStyle w:val="SourceCode"/>
      </w:pPr>
      <w:r>
        <w:rPr>
          <w:rStyle w:val="VerbatimChar"/>
        </w:rPr>
        <w:t>vif0/0      PCI: 0000:00:00.0 (Speed 20000, Duplex 1) NH: 4</w:t>
      </w:r>
      <w:r>
        <w:br/>
      </w:r>
      <w:r>
        <w:rPr>
          <w:rStyle w:val="VerbatimChar"/>
        </w:rPr>
        <w:t xml:space="preserve">            Type:Physical HWaddr:90:e2</w:t>
      </w:r>
      <w:r>
        <w:rPr>
          <w:rStyle w:val="VerbatimChar"/>
        </w:rPr>
        <w:t>:ba:c3:af:20 IPaddr:0.0.0.0</w:t>
      </w:r>
      <w:r>
        <w:br/>
      </w:r>
      <w:r>
        <w:rPr>
          <w:rStyle w:val="VerbatimChar"/>
        </w:rPr>
        <w:t xml:space="preserve">            Vrf:0 Mcast Vrf:65535 Flags:TcL3L2VpVofEr QOS:-1 Ref:18</w:t>
      </w:r>
      <w:r>
        <w:br/>
      </w:r>
      <w:r>
        <w:rPr>
          <w:rStyle w:val="VerbatimChar"/>
        </w:rPr>
        <w:t xml:space="preserve">            RX device packets:106218495224  bytes:12108991404264 errors:0</w:t>
      </w:r>
      <w:r>
        <w:br/>
      </w:r>
      <w:r>
        <w:rPr>
          <w:rStyle w:val="VerbatimChar"/>
        </w:rPr>
        <w:t xml:space="preserve">            RX queue errors to lcore 0 0 0 0 0 0 0 0 0 0 0 0</w:t>
      </w:r>
      <w:r>
        <w:br/>
      </w:r>
      <w:r>
        <w:rPr>
          <w:rStyle w:val="VerbatimChar"/>
        </w:rPr>
        <w:t xml:space="preserve">            Fabric Interf</w:t>
      </w:r>
      <w:r>
        <w:rPr>
          <w:rStyle w:val="VerbatimChar"/>
        </w:rPr>
        <w:t>ace: eth_bond_bond0  Status: UP  Driver: net_bonding</w:t>
      </w:r>
      <w:r>
        <w:br/>
      </w:r>
      <w:r>
        <w:rPr>
          <w:rStyle w:val="VerbatimChar"/>
        </w:rPr>
        <w:t xml:space="preserve">            Slave Interface(0): 0000:02:00.0  Status: UP  Driver: net_ixgbe</w:t>
      </w:r>
      <w:r>
        <w:br/>
      </w:r>
      <w:r>
        <w:rPr>
          <w:rStyle w:val="VerbatimChar"/>
        </w:rPr>
        <w:t xml:space="preserve">            Slave Interface(1): 0000:02:00.1  Status: UP  Driver: net_ixgbe</w:t>
      </w:r>
      <w:r>
        <w:br/>
      </w:r>
      <w:r>
        <w:rPr>
          <w:rStyle w:val="VerbatimChar"/>
        </w:rPr>
        <w:t xml:space="preserve">            Vlan Id: 101  VLAN fwd Interface: vfw</w:t>
      </w:r>
      <w:r>
        <w:br/>
      </w:r>
      <w:r>
        <w:rPr>
          <w:rStyle w:val="VerbatimChar"/>
        </w:rPr>
        <w:t xml:space="preserve"> </w:t>
      </w:r>
      <w:r>
        <w:rPr>
          <w:rStyle w:val="VerbatimChar"/>
        </w:rPr>
        <w:t xml:space="preserve">           RX packets:53109240518  bytes:5842056828972 errors:0</w:t>
      </w:r>
      <w:r>
        <w:br/>
      </w:r>
      <w:r>
        <w:rPr>
          <w:rStyle w:val="VerbatimChar"/>
        </w:rPr>
        <w:t xml:space="preserve">            TX packets:53459418469  bytes:5880886194306 errors:0</w:t>
      </w:r>
      <w:r>
        <w:br/>
      </w:r>
      <w:r>
        <w:rPr>
          <w:rStyle w:val="VerbatimChar"/>
        </w:rPr>
        <w:t xml:space="preserve">            Drops:291</w:t>
      </w:r>
      <w:r>
        <w:br/>
      </w:r>
      <w:r>
        <w:rPr>
          <w:rStyle w:val="VerbatimChar"/>
        </w:rPr>
        <w:t xml:space="preserve">            TX device packets:106919210258  bytes:12189494593618 errors:0</w:t>
      </w:r>
    </w:p>
    <w:p w14:paraId="53E989D1" w14:textId="77777777" w:rsidR="00136E73" w:rsidRDefault="00DA4CB1">
      <w:pPr>
        <w:pStyle w:val="SourceCode"/>
      </w:pPr>
      <w:r>
        <w:rPr>
          <w:rStyle w:val="VerbatimChar"/>
        </w:rPr>
        <w:t>vif0/1      PMD: vhost0 NH: 5</w:t>
      </w:r>
      <w:r>
        <w:br/>
      </w:r>
      <w:r>
        <w:rPr>
          <w:rStyle w:val="VerbatimChar"/>
        </w:rPr>
        <w:t xml:space="preserve"> </w:t>
      </w:r>
      <w:r>
        <w:rPr>
          <w:rStyle w:val="VerbatimChar"/>
        </w:rPr>
        <w:t xml:space="preserve">           Type:Host HWaddr:90:e2:ba:c3:af:20 IPaddr:8.0.0.4</w:t>
      </w:r>
      <w:r>
        <w:br/>
      </w:r>
      <w:r>
        <w:rPr>
          <w:rStyle w:val="VerbatimChar"/>
        </w:rPr>
        <w:t xml:space="preserve">            Vrf:0 Mcast Vrf:65535 Flags:L3DEr QOS:-1 Ref:13</w:t>
      </w:r>
      <w:r>
        <w:br/>
      </w:r>
      <w:r>
        <w:rPr>
          <w:rStyle w:val="VerbatimChar"/>
        </w:rPr>
        <w:t xml:space="preserve">            RX device packets:436036  bytes:400358720 errors:0</w:t>
      </w:r>
      <w:r>
        <w:br/>
      </w:r>
      <w:r>
        <w:rPr>
          <w:rStyle w:val="VerbatimChar"/>
        </w:rPr>
        <w:t xml:space="preserve">            RX queue errors to lcore 0 0 0 0 0 0 0 0 0 0 0 0</w:t>
      </w:r>
      <w:r>
        <w:br/>
      </w:r>
      <w:r>
        <w:rPr>
          <w:rStyle w:val="VerbatimChar"/>
        </w:rPr>
        <w:t xml:space="preserve">           </w:t>
      </w:r>
      <w:r>
        <w:rPr>
          <w:rStyle w:val="VerbatimChar"/>
        </w:rPr>
        <w:t xml:space="preserve"> RX packets:436036  bytes:400358720 errors:0</w:t>
      </w:r>
      <w:r>
        <w:br/>
      </w:r>
      <w:r>
        <w:rPr>
          <w:rStyle w:val="VerbatimChar"/>
        </w:rPr>
        <w:t xml:space="preserve">            TX packets:447092  bytes:88525732 errors:0</w:t>
      </w:r>
      <w:r>
        <w:br/>
      </w:r>
      <w:r>
        <w:rPr>
          <w:rStyle w:val="VerbatimChar"/>
        </w:rPr>
        <w:t xml:space="preserve">            Drops:3</w:t>
      </w:r>
      <w:r>
        <w:br/>
      </w:r>
      <w:r>
        <w:rPr>
          <w:rStyle w:val="VerbatimChar"/>
        </w:rPr>
        <w:t xml:space="preserve">            TX device packets:447092  bytes:88518904 errors:0</w:t>
      </w:r>
    </w:p>
    <w:p w14:paraId="4158F3E9" w14:textId="77777777" w:rsidR="00136E73" w:rsidRDefault="00DA4CB1">
      <w:pPr>
        <w:pStyle w:val="SourceCode"/>
      </w:pPr>
      <w:r>
        <w:rPr>
          <w:rStyle w:val="VerbatimChar"/>
        </w:rPr>
        <w:t>vif0/2      Socket: unix</w:t>
      </w:r>
      <w:r>
        <w:br/>
      </w:r>
      <w:r>
        <w:rPr>
          <w:rStyle w:val="VerbatimChar"/>
        </w:rPr>
        <w:t xml:space="preserve">            Type:Agent HWaddr:00:00:5e:00:01:00 I</w:t>
      </w:r>
      <w:r>
        <w:rPr>
          <w:rStyle w:val="VerbatimChar"/>
        </w:rPr>
        <w:t>Paddr:0.0.0.0</w:t>
      </w:r>
      <w:r>
        <w:br/>
      </w:r>
      <w:r>
        <w:rPr>
          <w:rStyle w:val="VerbatimChar"/>
        </w:rPr>
        <w:t xml:space="preserve">            Vrf:65535 Mcast Vrf:65535 Flags:L3Er QOS:-1 Ref:3</w:t>
      </w:r>
      <w:r>
        <w:br/>
      </w:r>
      <w:r>
        <w:rPr>
          <w:rStyle w:val="VerbatimChar"/>
        </w:rPr>
        <w:t xml:space="preserve">            RX port   packets:71548 errors:0</w:t>
      </w:r>
      <w:r>
        <w:br/>
      </w:r>
      <w:r>
        <w:rPr>
          <w:rStyle w:val="VerbatimChar"/>
        </w:rPr>
        <w:t xml:space="preserve">            RX queue errors to lcore 0 0 0 0 0 0 0 0 0 0 0 0</w:t>
      </w:r>
      <w:r>
        <w:br/>
      </w:r>
      <w:r>
        <w:rPr>
          <w:rStyle w:val="VerbatimChar"/>
        </w:rPr>
        <w:t xml:space="preserve">            RX packets:71548  bytes:6153128 errors:0</w:t>
      </w:r>
      <w:r>
        <w:br/>
      </w:r>
      <w:r>
        <w:rPr>
          <w:rStyle w:val="VerbatimChar"/>
        </w:rPr>
        <w:t xml:space="preserve">            TX packets:14936  bytes:1359697 errors:0</w:t>
      </w:r>
      <w:r>
        <w:br/>
      </w:r>
      <w:r>
        <w:rPr>
          <w:rStyle w:val="VerbatimChar"/>
        </w:rPr>
        <w:t xml:space="preserve">            Drops:0</w:t>
      </w:r>
    </w:p>
    <w:p w14:paraId="0C921B72" w14:textId="77777777" w:rsidR="00136E73" w:rsidRDefault="00DA4CB1">
      <w:pPr>
        <w:pStyle w:val="SourceCode"/>
      </w:pPr>
      <w:r>
        <w:rPr>
          <w:rStyle w:val="VerbatimChar"/>
        </w:rPr>
        <w:lastRenderedPageBreak/>
        <w:t>vif0/3      PMD: tap41a9ab05-64 NH: 38</w:t>
      </w:r>
      <w:r>
        <w:br/>
      </w:r>
      <w:r>
        <w:rPr>
          <w:rStyle w:val="VerbatimChar"/>
        </w:rPr>
        <w:t xml:space="preserve">            Type:Virtual HWaddr:00:00:5e:00:01:00 IPaddr:192.168.1.104</w:t>
      </w:r>
      <w:r>
        <w:br/>
      </w:r>
      <w:r>
        <w:rPr>
          <w:rStyle w:val="VerbatimChar"/>
        </w:rPr>
        <w:t xml:space="preserve">            Vrf:2 Mc</w:t>
      </w:r>
      <w:r>
        <w:rPr>
          <w:rStyle w:val="VerbatimChar"/>
        </w:rPr>
        <w:t>ast Vrf:2 Flags:L3L2DEr QOS:-1 Ref:12</w:t>
      </w:r>
      <w:r>
        <w:br/>
      </w:r>
      <w:r>
        <w:rPr>
          <w:rStyle w:val="VerbatimChar"/>
        </w:rPr>
        <w:t xml:space="preserve">            RX queue  packets:17708866065 errors:3874701360</w:t>
      </w:r>
      <w:r>
        <w:br/>
      </w:r>
      <w:r>
        <w:rPr>
          <w:rStyle w:val="VerbatimChar"/>
        </w:rPr>
        <w:t xml:space="preserve">            RX queue errors to lcore 0 0 0 0 0 0 0 0 0 0 3874691664 9696</w:t>
      </w:r>
      <w:r>
        <w:br/>
      </w:r>
      <w:r>
        <w:rPr>
          <w:rStyle w:val="VerbatimChar"/>
        </w:rPr>
        <w:t xml:space="preserve">            RX packets:17708865121  bytes:1062531327800 errors:0</w:t>
      </w:r>
      <w:r>
        <w:br/>
      </w:r>
      <w:r>
        <w:rPr>
          <w:rStyle w:val="VerbatimChar"/>
        </w:rPr>
        <w:t xml:space="preserve">            TX packe</w:t>
      </w:r>
      <w:r>
        <w:rPr>
          <w:rStyle w:val="VerbatimChar"/>
        </w:rPr>
        <w:t>ts:17563478684  bytes:1053808124972 errors:0</w:t>
      </w:r>
      <w:r>
        <w:br/>
      </w:r>
      <w:r>
        <w:rPr>
          <w:rStyle w:val="VerbatimChar"/>
        </w:rPr>
        <w:t xml:space="preserve">            ISID: 0 Bmac: 02:41:a9:ab:05:64</w:t>
      </w:r>
      <w:r>
        <w:br/>
      </w:r>
      <w:r>
        <w:rPr>
          <w:rStyle w:val="VerbatimChar"/>
        </w:rPr>
        <w:t xml:space="preserve">            Drops:3874701393</w:t>
      </w:r>
    </w:p>
    <w:p w14:paraId="5C33AA2C" w14:textId="77777777" w:rsidR="00136E73" w:rsidRDefault="00DA4CB1">
      <w:pPr>
        <w:pStyle w:val="SourceCode"/>
      </w:pPr>
      <w:r>
        <w:rPr>
          <w:rStyle w:val="VerbatimChar"/>
        </w:rPr>
        <w:t>vif0/4      PMD: tapd2d7bb67-c1 NH: 35</w:t>
      </w:r>
      <w:r>
        <w:br/>
      </w:r>
      <w:r>
        <w:rPr>
          <w:rStyle w:val="VerbatimChar"/>
        </w:rPr>
        <w:t xml:space="preserve">            Type:Virtual HWaddr:00:00:5e:00:01:00 IPaddr:192.168.0.104</w:t>
      </w:r>
      <w:r>
        <w:br/>
      </w:r>
      <w:r>
        <w:rPr>
          <w:rStyle w:val="VerbatimChar"/>
        </w:rPr>
        <w:t xml:space="preserve">            Vrf:3 Mcast Vrf:</w:t>
      </w:r>
      <w:r>
        <w:rPr>
          <w:rStyle w:val="VerbatimChar"/>
        </w:rPr>
        <w:t>3 Flags:PL3L2DEr QOS:-1 Ref:12</w:t>
      </w:r>
      <w:r>
        <w:br/>
      </w:r>
      <w:r>
        <w:rPr>
          <w:rStyle w:val="VerbatimChar"/>
        </w:rPr>
        <w:t xml:space="preserve">            RX queue  packets:3060 errors:205</w:t>
      </w:r>
      <w:r>
        <w:br/>
      </w:r>
      <w:r>
        <w:rPr>
          <w:rStyle w:val="VerbatimChar"/>
        </w:rPr>
        <w:t xml:space="preserve">            RX queue errors to lcore 0 0 0 0 0 0 0 0 0 0 205 0</w:t>
      </w:r>
      <w:r>
        <w:br/>
      </w:r>
      <w:r>
        <w:rPr>
          <w:rStyle w:val="VerbatimChar"/>
        </w:rPr>
        <w:t xml:space="preserve">            RX packets:5478  bytes:528770 errors:0</w:t>
      </w:r>
      <w:r>
        <w:br/>
      </w:r>
      <w:r>
        <w:rPr>
          <w:rStyle w:val="VerbatimChar"/>
        </w:rPr>
        <w:t xml:space="preserve">            TX packets:5402  bytes:423320 errors:0</w:t>
      </w:r>
      <w:r>
        <w:br/>
      </w:r>
      <w:r>
        <w:rPr>
          <w:rStyle w:val="VerbatimChar"/>
        </w:rPr>
        <w:t xml:space="preserve">            Dr</w:t>
      </w:r>
      <w:r>
        <w:rPr>
          <w:rStyle w:val="VerbatimChar"/>
        </w:rPr>
        <w:t>ops:445</w:t>
      </w:r>
    </w:p>
    <w:p w14:paraId="451437F2" w14:textId="77777777" w:rsidR="00136E73" w:rsidRDefault="00DA4CB1">
      <w:pPr>
        <w:pStyle w:val="FirstParagraph"/>
      </w:pPr>
      <w:r>
        <w:t>Here the vRouter interfaces are:</w:t>
      </w:r>
    </w:p>
    <w:p w14:paraId="33B31036" w14:textId="77777777" w:rsidR="00136E73" w:rsidRDefault="00DA4CB1">
      <w:pPr>
        <w:numPr>
          <w:ilvl w:val="0"/>
          <w:numId w:val="16"/>
        </w:numPr>
      </w:pPr>
      <w:r>
        <w:t>vif0/0: this is the bond interface</w:t>
      </w:r>
    </w:p>
    <w:p w14:paraId="7781C486" w14:textId="77777777" w:rsidR="00136E73" w:rsidRDefault="00DA4CB1">
      <w:pPr>
        <w:numPr>
          <w:ilvl w:val="0"/>
          <w:numId w:val="16"/>
        </w:numPr>
      </w:pPr>
      <w:r>
        <w:t>vif0/1: this is 'vhost0', the interface toward linux kernel</w:t>
      </w:r>
    </w:p>
    <w:p w14:paraId="485D51E0" w14:textId="77777777" w:rsidR="00136E73" w:rsidRDefault="00DA4CB1">
      <w:pPr>
        <w:numPr>
          <w:ilvl w:val="0"/>
          <w:numId w:val="16"/>
        </w:numPr>
      </w:pPr>
      <w:r>
        <w:t>vif0/2: this is the netlink interface (hence the name "unix") toward vrouter agent</w:t>
      </w:r>
    </w:p>
    <w:p w14:paraId="3F1AC854" w14:textId="77777777" w:rsidR="00136E73" w:rsidRDefault="00DA4CB1">
      <w:pPr>
        <w:numPr>
          <w:ilvl w:val="0"/>
          <w:numId w:val="16"/>
        </w:numPr>
      </w:pPr>
      <w:r>
        <w:t>vif0/3: this is the vRouter interface</w:t>
      </w:r>
      <w:r>
        <w:t xml:space="preserve"> connecting the data interface of our PROX VM</w:t>
      </w:r>
    </w:p>
    <w:p w14:paraId="01842313" w14:textId="77777777" w:rsidR="00136E73" w:rsidRDefault="00DA4CB1">
      <w:pPr>
        <w:numPr>
          <w:ilvl w:val="0"/>
          <w:numId w:val="16"/>
        </w:numPr>
      </w:pPr>
      <w:r>
        <w:t>vif0/4: this is the vRouter interface connecting the control and management interface of our PROX VM</w:t>
      </w:r>
    </w:p>
    <w:p w14:paraId="45423A3D" w14:textId="77777777" w:rsidR="00136E73" w:rsidRDefault="00DA4CB1">
      <w:pPr>
        <w:pStyle w:val="FirstParagraph"/>
      </w:pPr>
      <w:r>
        <w:t>When you are done, just exit the docker and it will be killed.</w:t>
      </w:r>
    </w:p>
    <w:p w14:paraId="18C101B1" w14:textId="77777777" w:rsidR="00136E73" w:rsidRDefault="00DA4CB1">
      <w:pPr>
        <w:pStyle w:val="SourceCode"/>
      </w:pPr>
      <w:r>
        <w:rPr>
          <w:rStyle w:val="VerbatimChar"/>
        </w:rPr>
        <w:t>(contrail-tools)[root@a7s3 /]$ exit</w:t>
      </w:r>
      <w:r>
        <w:br/>
      </w:r>
      <w:r>
        <w:rPr>
          <w:rStyle w:val="VerbatimChar"/>
        </w:rPr>
        <w:t>exit</w:t>
      </w:r>
      <w:r>
        <w:br/>
      </w:r>
      <w:r>
        <w:rPr>
          <w:rStyle w:val="VerbatimChar"/>
        </w:rPr>
        <w:t>[root</w:t>
      </w:r>
      <w:r>
        <w:rPr>
          <w:rStyle w:val="VerbatimChar"/>
        </w:rPr>
        <w:t>@a7s3 ~]#</w:t>
      </w:r>
    </w:p>
    <w:p w14:paraId="3F6AA5D6" w14:textId="77777777" w:rsidR="00136E73" w:rsidRDefault="00DA4CB1">
      <w:pPr>
        <w:pStyle w:val="FirstParagraph"/>
      </w:pPr>
      <w:r>
        <w:t>you can also pass the tool command as parameters to the script, execute the command, get its output, exit the docker, all with one go.</w:t>
      </w:r>
    </w:p>
    <w:p w14:paraId="7968E7F8" w14:textId="77777777" w:rsidR="00136E73" w:rsidRDefault="00DA4CB1">
      <w:pPr>
        <w:pStyle w:val="SourceCode"/>
      </w:pPr>
      <w:r>
        <w:rPr>
          <w:rStyle w:val="VerbatimChar"/>
        </w:rPr>
        <w:t>[root@a7s3 ~]# contrail-tools dropstats | grep -iE route</w:t>
      </w:r>
      <w:r>
        <w:br/>
      </w:r>
      <w:r>
        <w:rPr>
          <w:rStyle w:val="VerbatimChar"/>
        </w:rPr>
        <w:t>No L2 Route                   68129939</w:t>
      </w:r>
      <w:r>
        <w:br/>
      </w:r>
      <w:r>
        <w:rPr>
          <w:rStyle w:val="VerbatimChar"/>
        </w:rPr>
        <w:t>[root@a7s3 ~]#</w:t>
      </w:r>
    </w:p>
    <w:p w14:paraId="4897FE25" w14:textId="77777777" w:rsidR="00136E73" w:rsidRDefault="00DA4CB1">
      <w:pPr>
        <w:pStyle w:val="FirstParagraph"/>
      </w:pPr>
      <w:r>
        <w:t>As the time of the writing of this book, there are nearly 20 tools available in this container. Let’s take a look at what’s in the package.</w:t>
      </w:r>
    </w:p>
    <w:p w14:paraId="09FD9E65" w14:textId="77777777" w:rsidR="00136E73" w:rsidRDefault="00DA4CB1">
      <w:pPr>
        <w:pStyle w:val="BodyText"/>
      </w:pPr>
      <w:r>
        <w:t>First, in the container we’ll locate the package name:</w:t>
      </w:r>
    </w:p>
    <w:p w14:paraId="61B25112" w14:textId="77777777" w:rsidR="00136E73" w:rsidRDefault="00DA4CB1">
      <w:pPr>
        <w:pStyle w:val="SourceCode"/>
      </w:pPr>
      <w:r>
        <w:rPr>
          <w:rStyle w:val="VerbatimChar"/>
        </w:rPr>
        <w:lastRenderedPageBreak/>
        <w:t>[root@a7s3 ~]# contrail-tools</w:t>
      </w:r>
      <w:r>
        <w:br/>
      </w:r>
      <w:r>
        <w:rPr>
          <w:rStyle w:val="VerbatimChar"/>
        </w:rPr>
        <w:t>lcontrail-tools)[root@a7s3 /]$ rpm -qa | grep contrail-too</w:t>
      </w:r>
      <w:r>
        <w:br/>
      </w:r>
      <w:r>
        <w:rPr>
          <w:rStyle w:val="VerbatimChar"/>
        </w:rPr>
        <w:t>contrail-tools-2008-108.el7.x86_64</w:t>
      </w:r>
    </w:p>
    <w:p w14:paraId="10DD0B37" w14:textId="77777777" w:rsidR="00136E73" w:rsidRDefault="00DA4CB1">
      <w:pPr>
        <w:pStyle w:val="FirstParagraph"/>
      </w:pPr>
      <w:r>
        <w:t>Then, based on the package name, we can list all available tools in it:</w:t>
      </w:r>
    </w:p>
    <w:p w14:paraId="0B03F122" w14:textId="77777777" w:rsidR="00136E73" w:rsidRDefault="00DA4CB1">
      <w:pPr>
        <w:pStyle w:val="SourceCode"/>
      </w:pPr>
      <w:r>
        <w:rPr>
          <w:rStyle w:val="VerbatimChar"/>
        </w:rPr>
        <w:t>(contrail-tools)[root@a7s3 /]$ repoquery -l contrail-tools-2008-108.el7.x86_64 | grep bin</w:t>
      </w:r>
      <w:r>
        <w:br/>
      </w:r>
      <w:r>
        <w:rPr>
          <w:rStyle w:val="VerbatimChar"/>
        </w:rPr>
        <w:t>/usr/bin/dpdkinfo</w:t>
      </w:r>
      <w:r>
        <w:br/>
      </w:r>
      <w:r>
        <w:rPr>
          <w:rStyle w:val="VerbatimChar"/>
        </w:rPr>
        <w:t>/usr/bin/dpdkvifstats.py</w:t>
      </w:r>
      <w:r>
        <w:br/>
      </w:r>
      <w:r>
        <w:rPr>
          <w:rStyle w:val="VerbatimChar"/>
        </w:rPr>
        <w:t>/usr/bin/dropstats</w:t>
      </w:r>
      <w:r>
        <w:br/>
      </w:r>
      <w:r>
        <w:rPr>
          <w:rStyle w:val="VerbatimChar"/>
        </w:rPr>
        <w:t>/usr/bin/flow</w:t>
      </w:r>
      <w:r>
        <w:br/>
      </w:r>
      <w:r>
        <w:rPr>
          <w:rStyle w:val="VerbatimChar"/>
        </w:rPr>
        <w:t>/usr/bin/mirror</w:t>
      </w:r>
      <w:r>
        <w:br/>
      </w:r>
      <w:r>
        <w:rPr>
          <w:rStyle w:val="VerbatimChar"/>
        </w:rPr>
        <w:t>/usr/bin/mpls</w:t>
      </w:r>
      <w:r>
        <w:br/>
      </w:r>
      <w:r>
        <w:rPr>
          <w:rStyle w:val="VerbatimChar"/>
        </w:rPr>
        <w:t>/usr/bin/nh</w:t>
      </w:r>
      <w:r>
        <w:br/>
      </w:r>
      <w:r>
        <w:rPr>
          <w:rStyle w:val="VerbatimChar"/>
        </w:rPr>
        <w:t>/usr/bin/pkt_droplog.py</w:t>
      </w:r>
      <w:r>
        <w:br/>
      </w:r>
      <w:r>
        <w:rPr>
          <w:rStyle w:val="VerbatimChar"/>
        </w:rPr>
        <w:t>/usr/bin/qosmap</w:t>
      </w:r>
      <w:r>
        <w:br/>
      </w:r>
      <w:r>
        <w:rPr>
          <w:rStyle w:val="VerbatimChar"/>
        </w:rPr>
        <w:t>/usr/bin/rt</w:t>
      </w:r>
      <w:r>
        <w:br/>
      </w:r>
      <w:r>
        <w:rPr>
          <w:rStyle w:val="VerbatimChar"/>
        </w:rPr>
        <w:t>/usr/bin/sandump</w:t>
      </w:r>
      <w:r>
        <w:br/>
      </w:r>
      <w:r>
        <w:rPr>
          <w:rStyle w:val="VerbatimChar"/>
        </w:rPr>
        <w:t>/usr/bin/vif</w:t>
      </w:r>
      <w:r>
        <w:br/>
      </w:r>
      <w:r>
        <w:rPr>
          <w:rStyle w:val="VerbatimChar"/>
        </w:rPr>
        <w:t>/usr/bin/vifdump</w:t>
      </w:r>
      <w:r>
        <w:br/>
      </w:r>
      <w:r>
        <w:rPr>
          <w:rStyle w:val="VerbatimChar"/>
        </w:rPr>
        <w:t>/usr/bin/vrfstats</w:t>
      </w:r>
      <w:r>
        <w:br/>
      </w:r>
      <w:r>
        <w:rPr>
          <w:rStyle w:val="VerbatimChar"/>
        </w:rPr>
        <w:t>/usr/bin/vrftable</w:t>
      </w:r>
      <w:r>
        <w:br/>
      </w:r>
      <w:r>
        <w:rPr>
          <w:rStyle w:val="VerbatimChar"/>
        </w:rPr>
        <w:t>/usr/bin/vrinfo</w:t>
      </w:r>
      <w:r>
        <w:br/>
      </w:r>
      <w:r>
        <w:rPr>
          <w:rStyle w:val="VerbatimChar"/>
        </w:rPr>
        <w:t>/usr/bin/vrmemstats</w:t>
      </w:r>
      <w:r>
        <w:br/>
      </w:r>
      <w:r>
        <w:rPr>
          <w:rStyle w:val="VerbatimChar"/>
        </w:rPr>
        <w:t>/usr/bin/vrouter</w:t>
      </w:r>
      <w:r>
        <w:br/>
      </w:r>
      <w:r>
        <w:rPr>
          <w:rStyle w:val="VerbatimChar"/>
        </w:rPr>
        <w:t>/usr/bin/vxlan</w:t>
      </w:r>
    </w:p>
    <w:p w14:paraId="31466903" w14:textId="77777777" w:rsidR="00136E73" w:rsidRDefault="00DA4CB1">
      <w:pPr>
        <w:pStyle w:val="FirstParagraph"/>
      </w:pPr>
      <w:r>
        <w:t xml:space="preserve">In previous chapters you’ve read about </w:t>
      </w:r>
      <w:r>
        <w:rPr>
          <w:rStyle w:val="VerbatimChar"/>
        </w:rPr>
        <w:t>dpdk_nic_bind.py</w:t>
      </w:r>
      <w:r>
        <w:t xml:space="preserve"> script, which is a tool to tell bind a specific driver for a NIC. In the rest of this section, we’ll introduce two</w:t>
      </w:r>
      <w:r>
        <w:t xml:space="preserve"> more tools that is useful in DPDK environment - </w:t>
      </w:r>
      <w:r>
        <w:rPr>
          <w:rStyle w:val="VerbatimChar"/>
        </w:rPr>
        <w:t>dpdkvifstats.py</w:t>
      </w:r>
      <w:r>
        <w:t xml:space="preserve"> and </w:t>
      </w:r>
      <w:r>
        <w:rPr>
          <w:rStyle w:val="VerbatimChar"/>
        </w:rPr>
        <w:t>dpdkinfo</w:t>
      </w:r>
      <w:r>
        <w:t>.</w:t>
      </w:r>
    </w:p>
    <w:p w14:paraId="753772C0" w14:textId="77777777" w:rsidR="00136E73" w:rsidRDefault="00DA4CB1">
      <w:pPr>
        <w:pStyle w:val="Heading2"/>
      </w:pPr>
      <w:bookmarkStart w:id="21" w:name="Xd7d9105229564eb16daeebf2bdf90c528d3c7ef"/>
      <w:r>
        <w:t>dpdkvifstats.py</w:t>
      </w:r>
      <w:bookmarkEnd w:id="21"/>
    </w:p>
    <w:p w14:paraId="6B3A27B5" w14:textId="77777777" w:rsidR="00136E73" w:rsidRDefault="00DA4CB1">
      <w:pPr>
        <w:pStyle w:val="FirstParagraph"/>
      </w:pPr>
      <w:r>
        <w:t>In production, we always need to examine the traffic passing through a compute. Same thing in lab, once you start traffic from PROX or any other traffic generato</w:t>
      </w:r>
      <w:r>
        <w:t xml:space="preserve">rs, the first thing you want to check is the traffic rate on interfaces. We’ve seen </w:t>
      </w:r>
      <w:r>
        <w:rPr>
          <w:rStyle w:val="VerbatimChar"/>
        </w:rPr>
        <w:t>vif</w:t>
      </w:r>
      <w:r>
        <w:t xml:space="preserve"> command prints all interfaces and its traffic statistics (RX/TX packets/bytes/errors, RX queue packets/errors, etc) in the form of a "list". During testing or troublesh</w:t>
      </w:r>
      <w:r>
        <w:t>ooting, we can collect these data to evaluate the vRouter forwarding performance, its running status, is it losing packets or not, etc. In fact there are at least two common tasks in practice:</w:t>
      </w:r>
    </w:p>
    <w:p w14:paraId="3112439D" w14:textId="77777777" w:rsidR="00136E73" w:rsidRDefault="00DA4CB1">
      <w:pPr>
        <w:numPr>
          <w:ilvl w:val="0"/>
          <w:numId w:val="17"/>
        </w:numPr>
      </w:pPr>
      <w:r>
        <w:t>monitor the traffic forwarding "rate" (instead of only number o</w:t>
      </w:r>
      <w:r>
        <w:t>f packets)</w:t>
      </w:r>
    </w:p>
    <w:p w14:paraId="24B8B76D" w14:textId="77777777" w:rsidR="00136E73" w:rsidRDefault="00DA4CB1">
      <w:pPr>
        <w:numPr>
          <w:ilvl w:val="0"/>
          <w:numId w:val="17"/>
        </w:numPr>
      </w:pPr>
      <w:r>
        <w:t>compare statistics between different vif interfaces</w:t>
      </w:r>
    </w:p>
    <w:p w14:paraId="5D619ED2" w14:textId="77777777" w:rsidR="00136E73" w:rsidRDefault="00DA4CB1">
      <w:pPr>
        <w:pStyle w:val="FirstParagraph"/>
      </w:pPr>
      <w:r>
        <w:t xml:space="preserve">Starting from R2008 a python script named </w:t>
      </w:r>
      <w:r>
        <w:rPr>
          <w:rStyle w:val="VerbatimChar"/>
        </w:rPr>
        <w:t>dpdkvifstat.py</w:t>
      </w:r>
      <w:r>
        <w:t xml:space="preserve"> is provided, which collects the statistics from </w:t>
      </w:r>
      <w:r>
        <w:rPr>
          <w:rStyle w:val="VerbatimChar"/>
        </w:rPr>
        <w:t>vif</w:t>
      </w:r>
      <w:r>
        <w:t xml:space="preserve"> output, calcuates the changing rate of all counters and prints in a table format. Th</w:t>
      </w:r>
      <w:r>
        <w:t>is makes the output looks much "prettier", and also makes comparison accross vif interfaces much easier. Let’s take a look:</w:t>
      </w:r>
    </w:p>
    <w:p w14:paraId="0516D069" w14:textId="77777777" w:rsidR="00136E73" w:rsidRDefault="00DA4CB1">
      <w:pPr>
        <w:pStyle w:val="SourceCode"/>
      </w:pPr>
      <w:r>
        <w:rPr>
          <w:rStyle w:val="NormalTok"/>
        </w:rPr>
        <w:lastRenderedPageBreak/>
        <w:t xml:space="preserve"> [</w:t>
      </w:r>
      <w:r>
        <w:rPr>
          <w:rStyle w:val="ExtensionTok"/>
        </w:rPr>
        <w:t>root@a7s3</w:t>
      </w:r>
      <w:r>
        <w:rPr>
          <w:rStyle w:val="NormalTok"/>
        </w:rPr>
        <w:t xml:space="preserve"> ~]# contrail-tools dpdkvifstats.py -v 3 -c 2</w:t>
      </w:r>
      <w:r>
        <w:br/>
      </w:r>
      <w:r>
        <w:rPr>
          <w:rStyle w:val="NormalTok"/>
        </w:rPr>
        <w:t xml:space="preserve"> </w:t>
      </w:r>
      <w:r>
        <w:rPr>
          <w:rStyle w:val="ExtensionTok"/>
        </w:rPr>
        <w:t>--------------------------------------------------------------------------</w:t>
      </w:r>
      <w:r>
        <w:rPr>
          <w:rStyle w:val="ExtensionTok"/>
        </w:rPr>
        <w:t>-----------------------------------------------------------------------------------------------------------------</w:t>
      </w:r>
      <w:r>
        <w:br/>
      </w:r>
      <w:r>
        <w:rPr>
          <w:rStyle w:val="NormalTok"/>
        </w:rPr>
        <w:t xml:space="preserve"> </w:t>
      </w:r>
      <w:r>
        <w:rPr>
          <w:rStyle w:val="KeywordTok"/>
        </w:rPr>
        <w:t>|</w:t>
      </w:r>
      <w:r>
        <w:rPr>
          <w:rStyle w:val="ExtensionTok"/>
        </w:rPr>
        <w:t>Core</w:t>
      </w:r>
      <w:r>
        <w:rPr>
          <w:rStyle w:val="NormalTok"/>
        </w:rPr>
        <w:t xml:space="preserve"> 1  </w:t>
      </w:r>
      <w:r>
        <w:rPr>
          <w:rStyle w:val="KeywordTok"/>
        </w:rPr>
        <w:t>|</w:t>
      </w:r>
      <w:r>
        <w:rPr>
          <w:rStyle w:val="NormalTok"/>
        </w:rPr>
        <w:t xml:space="preserve"> </w:t>
      </w:r>
      <w:r>
        <w:rPr>
          <w:rStyle w:val="ExtensionTok"/>
        </w:rPr>
        <w:t>TX</w:t>
      </w:r>
      <w:r>
        <w:rPr>
          <w:rStyle w:val="NormalTok"/>
        </w:rPr>
        <w:t xml:space="preserve"> pps: 1         </w:t>
      </w:r>
      <w:r>
        <w:rPr>
          <w:rStyle w:val="KeywordTok"/>
        </w:rPr>
        <w:t>|</w:t>
      </w:r>
      <w:r>
        <w:rPr>
          <w:rStyle w:val="NormalTok"/>
        </w:rPr>
        <w:t xml:space="preserve"> </w:t>
      </w:r>
      <w:r>
        <w:rPr>
          <w:rStyle w:val="ExtensionTok"/>
        </w:rPr>
        <w:t>RX</w:t>
      </w:r>
      <w:r>
        <w:rPr>
          <w:rStyle w:val="NormalTok"/>
        </w:rPr>
        <w:t xml:space="preserve"> pps: 1505      </w:t>
      </w:r>
      <w:r>
        <w:rPr>
          <w:rStyle w:val="KeywordTok"/>
        </w:rPr>
        <w:t>|</w:t>
      </w:r>
      <w:r>
        <w:rPr>
          <w:rStyle w:val="NormalTok"/>
        </w:rPr>
        <w:t xml:space="preserve"> </w:t>
      </w:r>
      <w:r>
        <w:rPr>
          <w:rStyle w:val="ExtensionTok"/>
        </w:rPr>
        <w:t>TX</w:t>
      </w:r>
      <w:r>
        <w:rPr>
          <w:rStyle w:val="NormalTok"/>
        </w:rPr>
        <w:t xml:space="preserve"> bps: 42        </w:t>
      </w:r>
      <w:r>
        <w:rPr>
          <w:rStyle w:val="KeywordTok"/>
        </w:rPr>
        <w:t>|</w:t>
      </w:r>
      <w:r>
        <w:rPr>
          <w:rStyle w:val="NormalTok"/>
        </w:rPr>
        <w:t xml:space="preserve"> </w:t>
      </w:r>
      <w:r>
        <w:rPr>
          <w:rStyle w:val="ExtensionTok"/>
        </w:rPr>
        <w:t>RX</w:t>
      </w:r>
      <w:r>
        <w:rPr>
          <w:rStyle w:val="NormalTok"/>
        </w:rPr>
        <w:t xml:space="preserve"> bps: 90296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ExtensionTok"/>
        </w:rPr>
        <w:t>-------------------------------------------------------------------------------------------------------------------------------------------------------------------------------------------</w:t>
      </w:r>
      <w:r>
        <w:br/>
      </w:r>
      <w:r>
        <w:rPr>
          <w:rStyle w:val="NormalTok"/>
        </w:rPr>
        <w:t xml:space="preserve"> </w:t>
      </w:r>
      <w:r>
        <w:rPr>
          <w:rStyle w:val="KeywordTok"/>
        </w:rPr>
        <w:t>|</w:t>
      </w:r>
      <w:r>
        <w:rPr>
          <w:rStyle w:val="ExtensionTok"/>
        </w:rPr>
        <w:t>Core</w:t>
      </w:r>
      <w:r>
        <w:rPr>
          <w:rStyle w:val="NormalTok"/>
        </w:rPr>
        <w:t xml:space="preserve"> 2  </w:t>
      </w:r>
      <w:r>
        <w:rPr>
          <w:rStyle w:val="KeywordTok"/>
        </w:rPr>
        <w:t>|</w:t>
      </w:r>
      <w:r>
        <w:rPr>
          <w:rStyle w:val="NormalTok"/>
        </w:rPr>
        <w:t xml:space="preserve"> </w:t>
      </w:r>
      <w:r>
        <w:rPr>
          <w:rStyle w:val="ExtensionTok"/>
        </w:rPr>
        <w:t>TX</w:t>
      </w:r>
      <w:r>
        <w:rPr>
          <w:rStyle w:val="NormalTok"/>
        </w:rPr>
        <w:t xml:space="preserve"> pps: 1         </w:t>
      </w:r>
      <w:r>
        <w:rPr>
          <w:rStyle w:val="KeywordTok"/>
        </w:rPr>
        <w:t>|</w:t>
      </w:r>
      <w:r>
        <w:rPr>
          <w:rStyle w:val="NormalTok"/>
        </w:rPr>
        <w:t xml:space="preserve"> </w:t>
      </w:r>
      <w:r>
        <w:rPr>
          <w:rStyle w:val="ExtensionTok"/>
        </w:rPr>
        <w:t>RX</w:t>
      </w:r>
      <w:r>
        <w:rPr>
          <w:rStyle w:val="NormalTok"/>
        </w:rPr>
        <w:t xml:space="preserve"> pps: 1505      </w:t>
      </w:r>
      <w:r>
        <w:rPr>
          <w:rStyle w:val="KeywordTok"/>
        </w:rPr>
        <w:t>|</w:t>
      </w:r>
      <w:r>
        <w:rPr>
          <w:rStyle w:val="NormalTok"/>
        </w:rPr>
        <w:t xml:space="preserve"> </w:t>
      </w:r>
      <w:r>
        <w:rPr>
          <w:rStyle w:val="ExtensionTok"/>
        </w:rPr>
        <w:t>TX</w:t>
      </w:r>
      <w:r>
        <w:rPr>
          <w:rStyle w:val="NormalTok"/>
        </w:rPr>
        <w:t xml:space="preserve"> bps: 42      </w:t>
      </w:r>
      <w:r>
        <w:rPr>
          <w:rStyle w:val="NormalTok"/>
        </w:rPr>
        <w:t xml:space="preserve">  </w:t>
      </w:r>
      <w:r>
        <w:rPr>
          <w:rStyle w:val="KeywordTok"/>
        </w:rPr>
        <w:t>|</w:t>
      </w:r>
      <w:r>
        <w:rPr>
          <w:rStyle w:val="NormalTok"/>
        </w:rPr>
        <w:t xml:space="preserve"> </w:t>
      </w:r>
      <w:r>
        <w:rPr>
          <w:rStyle w:val="ExtensionTok"/>
        </w:rPr>
        <w:t>RX</w:t>
      </w:r>
      <w:r>
        <w:rPr>
          <w:rStyle w:val="NormalTok"/>
        </w:rPr>
        <w:t xml:space="preserve"> bps: 90282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ExtensionTok"/>
        </w:rPr>
        <w:t>--------------------------------------------------------------------------------------------------------------------------------------</w:t>
      </w:r>
      <w:r>
        <w:rPr>
          <w:rStyle w:val="ExtensionTok"/>
        </w:rPr>
        <w:t>-----------------------------------------------------</w:t>
      </w:r>
      <w:r>
        <w:br/>
      </w:r>
      <w:r>
        <w:rPr>
          <w:rStyle w:val="NormalTok"/>
        </w:rPr>
        <w:t xml:space="preserve"> </w:t>
      </w:r>
      <w:r>
        <w:rPr>
          <w:rStyle w:val="KeywordTok"/>
        </w:rPr>
        <w:t>|</w:t>
      </w:r>
      <w:r>
        <w:rPr>
          <w:rStyle w:val="ExtensionTok"/>
        </w:rPr>
        <w:t>Total</w:t>
      </w:r>
      <w:r>
        <w:rPr>
          <w:rStyle w:val="NormalTok"/>
        </w:rPr>
        <w:t xml:space="preserve">   </w:t>
      </w:r>
      <w:r>
        <w:rPr>
          <w:rStyle w:val="KeywordTok"/>
        </w:rPr>
        <w:t>|</w:t>
      </w:r>
      <w:r>
        <w:rPr>
          <w:rStyle w:val="NormalTok"/>
        </w:rPr>
        <w:t xml:space="preserve"> </w:t>
      </w:r>
      <w:r>
        <w:rPr>
          <w:rStyle w:val="ExtensionTok"/>
        </w:rPr>
        <w:t>TX</w:t>
      </w:r>
      <w:r>
        <w:rPr>
          <w:rStyle w:val="NormalTok"/>
        </w:rPr>
        <w:t xml:space="preserve"> pps: 2         </w:t>
      </w:r>
      <w:r>
        <w:rPr>
          <w:rStyle w:val="KeywordTok"/>
        </w:rPr>
        <w:t>|</w:t>
      </w:r>
      <w:r>
        <w:rPr>
          <w:rStyle w:val="NormalTok"/>
        </w:rPr>
        <w:t xml:space="preserve"> </w:t>
      </w:r>
      <w:r>
        <w:rPr>
          <w:rStyle w:val="ExtensionTok"/>
        </w:rPr>
        <w:t>RX</w:t>
      </w:r>
      <w:r>
        <w:rPr>
          <w:rStyle w:val="NormalTok"/>
        </w:rPr>
        <w:t xml:space="preserve"> pps: 3010      </w:t>
      </w:r>
      <w:r>
        <w:rPr>
          <w:rStyle w:val="KeywordTok"/>
        </w:rPr>
        <w:t>|</w:t>
      </w:r>
      <w:r>
        <w:rPr>
          <w:rStyle w:val="NormalTok"/>
        </w:rPr>
        <w:t xml:space="preserve"> </w:t>
      </w:r>
      <w:r>
        <w:rPr>
          <w:rStyle w:val="ExtensionTok"/>
        </w:rPr>
        <w:t>TX</w:t>
      </w:r>
      <w:r>
        <w:rPr>
          <w:rStyle w:val="NormalTok"/>
        </w:rPr>
        <w:t xml:space="preserve"> bps: 672       </w:t>
      </w:r>
      <w:r>
        <w:rPr>
          <w:rStyle w:val="KeywordTok"/>
        </w:rPr>
        <w:t>|</w:t>
      </w:r>
      <w:r>
        <w:rPr>
          <w:rStyle w:val="NormalTok"/>
        </w:rPr>
        <w:t xml:space="preserve"> </w:t>
      </w:r>
      <w:r>
        <w:rPr>
          <w:rStyle w:val="ExtensionTok"/>
        </w:rPr>
        <w:t>RX</w:t>
      </w:r>
      <w:r>
        <w:rPr>
          <w:rStyle w:val="NormalTok"/>
        </w:rPr>
        <w:t xml:space="preserve"> bps: 1444624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ExtensionTok"/>
        </w:rPr>
        <w:t>------------</w:t>
      </w:r>
      <w:r>
        <w:rPr>
          <w:rStyle w:val="ExtensionTok"/>
        </w:rPr>
        <w:t>-------------------------------------------------------------------------------------------------------------------------------------------------------------------------------</w:t>
      </w:r>
      <w:r>
        <w:br/>
      </w:r>
      <w:r>
        <w:br/>
      </w:r>
      <w:r>
        <w:rPr>
          <w:rStyle w:val="NormalTok"/>
        </w:rPr>
        <w:t xml:space="preserve"> [</w:t>
      </w:r>
      <w:r>
        <w:rPr>
          <w:rStyle w:val="ExtensionTok"/>
        </w:rPr>
        <w:t>root@a7s3</w:t>
      </w:r>
      <w:r>
        <w:rPr>
          <w:rStyle w:val="NormalTok"/>
        </w:rPr>
        <w:t xml:space="preserve"> ~]# contrail-tools dpdkvifstats.py -a -c 2</w:t>
      </w:r>
      <w:r>
        <w:br/>
      </w:r>
      <w:r>
        <w:rPr>
          <w:rStyle w:val="NormalTok"/>
        </w:rPr>
        <w:t xml:space="preserve"> </w:t>
      </w:r>
      <w:r>
        <w:rPr>
          <w:rStyle w:val="KeywordTok"/>
        </w:rPr>
        <w:t>|</w:t>
      </w:r>
      <w:r>
        <w:rPr>
          <w:rStyle w:val="NormalTok"/>
        </w:rPr>
        <w:t xml:space="preserve"> </w:t>
      </w:r>
      <w:r>
        <w:rPr>
          <w:rStyle w:val="ExtensionTok"/>
        </w:rPr>
        <w:t>VIF</w:t>
      </w:r>
      <w:r>
        <w:rPr>
          <w:rStyle w:val="NormalTok"/>
        </w:rPr>
        <w:t xml:space="preserve"> 3   </w:t>
      </w:r>
      <w:r>
        <w:rPr>
          <w:rStyle w:val="KeywordTok"/>
        </w:rPr>
        <w:t>|</w:t>
      </w:r>
      <w:r>
        <w:rPr>
          <w:rStyle w:val="ExtensionTok"/>
        </w:rPr>
        <w:t>Core</w:t>
      </w:r>
      <w:r>
        <w:rPr>
          <w:rStyle w:val="NormalTok"/>
        </w:rPr>
        <w:t xml:space="preserve"> 1  </w:t>
      </w:r>
      <w:r>
        <w:rPr>
          <w:rStyle w:val="KeywordTok"/>
        </w:rPr>
        <w:t>|</w:t>
      </w:r>
      <w:r>
        <w:rPr>
          <w:rStyle w:val="NormalTok"/>
        </w:rPr>
        <w:t xml:space="preserve"> </w:t>
      </w:r>
      <w:r>
        <w:rPr>
          <w:rStyle w:val="ExtensionTok"/>
        </w:rPr>
        <w:t>TX</w:t>
      </w:r>
      <w:r>
        <w:rPr>
          <w:rStyle w:val="NormalTok"/>
        </w:rPr>
        <w:t xml:space="preserve"> pps: 1         </w:t>
      </w:r>
      <w:r>
        <w:rPr>
          <w:rStyle w:val="KeywordTok"/>
        </w:rPr>
        <w:t>|</w:t>
      </w:r>
      <w:r>
        <w:rPr>
          <w:rStyle w:val="NormalTok"/>
        </w:rPr>
        <w:t xml:space="preserve"> </w:t>
      </w:r>
      <w:r>
        <w:rPr>
          <w:rStyle w:val="ExtensionTok"/>
        </w:rPr>
        <w:t>RX</w:t>
      </w:r>
      <w:r>
        <w:rPr>
          <w:rStyle w:val="NormalTok"/>
        </w:rPr>
        <w:t xml:space="preserve"> pps: 1499      </w:t>
      </w:r>
      <w:r>
        <w:rPr>
          <w:rStyle w:val="KeywordTok"/>
        </w:rPr>
        <w:t>|</w:t>
      </w:r>
      <w:r>
        <w:rPr>
          <w:rStyle w:val="NormalTok"/>
        </w:rPr>
        <w:t xml:space="preserve"> </w:t>
      </w:r>
      <w:r>
        <w:rPr>
          <w:rStyle w:val="ExtensionTok"/>
        </w:rPr>
        <w:t>TX</w:t>
      </w:r>
      <w:r>
        <w:rPr>
          <w:rStyle w:val="NormalTok"/>
        </w:rPr>
        <w:t xml:space="preserve"> bps: 336       </w:t>
      </w:r>
      <w:r>
        <w:rPr>
          <w:rStyle w:val="KeywordTok"/>
        </w:rPr>
        <w:t>|</w:t>
      </w:r>
      <w:r>
        <w:rPr>
          <w:rStyle w:val="NormalTok"/>
        </w:rPr>
        <w:t xml:space="preserve"> </w:t>
      </w:r>
      <w:r>
        <w:rPr>
          <w:rStyle w:val="ExtensionTok"/>
        </w:rPr>
        <w:t>RX</w:t>
      </w:r>
      <w:r>
        <w:rPr>
          <w:rStyle w:val="NormalTok"/>
        </w:rPr>
        <w:t xml:space="preserve"> bps: 719696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KeywordTok"/>
        </w:rPr>
        <w:t>|</w:t>
      </w:r>
      <w:r>
        <w:rPr>
          <w:rStyle w:val="NormalTok"/>
        </w:rPr>
        <w:t xml:space="preserve"> </w:t>
      </w:r>
      <w:r>
        <w:rPr>
          <w:rStyle w:val="ExtensionTok"/>
        </w:rPr>
        <w:t>VIF</w:t>
      </w:r>
      <w:r>
        <w:rPr>
          <w:rStyle w:val="NormalTok"/>
        </w:rPr>
        <w:t xml:space="preserve"> 3   </w:t>
      </w:r>
      <w:r>
        <w:rPr>
          <w:rStyle w:val="KeywordTok"/>
        </w:rPr>
        <w:t>|</w:t>
      </w:r>
      <w:r>
        <w:rPr>
          <w:rStyle w:val="ExtensionTok"/>
        </w:rPr>
        <w:t>Core</w:t>
      </w:r>
      <w:r>
        <w:rPr>
          <w:rStyle w:val="NormalTok"/>
        </w:rPr>
        <w:t xml:space="preserve"> 2  </w:t>
      </w:r>
      <w:r>
        <w:rPr>
          <w:rStyle w:val="KeywordTok"/>
        </w:rPr>
        <w:t>|</w:t>
      </w:r>
      <w:r>
        <w:rPr>
          <w:rStyle w:val="NormalTok"/>
        </w:rPr>
        <w:t xml:space="preserve"> </w:t>
      </w:r>
      <w:r>
        <w:rPr>
          <w:rStyle w:val="ExtensionTok"/>
        </w:rPr>
        <w:t>TX</w:t>
      </w:r>
      <w:r>
        <w:rPr>
          <w:rStyle w:val="NormalTok"/>
        </w:rPr>
        <w:t xml:space="preserve"> pps: 1         </w:t>
      </w:r>
      <w:r>
        <w:rPr>
          <w:rStyle w:val="KeywordTok"/>
        </w:rPr>
        <w:t>|</w:t>
      </w:r>
      <w:r>
        <w:rPr>
          <w:rStyle w:val="NormalTok"/>
        </w:rPr>
        <w:t xml:space="preserve"> </w:t>
      </w:r>
      <w:r>
        <w:rPr>
          <w:rStyle w:val="ExtensionTok"/>
        </w:rPr>
        <w:t>RX</w:t>
      </w:r>
      <w:r>
        <w:rPr>
          <w:rStyle w:val="NormalTok"/>
        </w:rPr>
        <w:t xml:space="preserve"> pps: 1502      </w:t>
      </w:r>
      <w:r>
        <w:rPr>
          <w:rStyle w:val="KeywordTok"/>
        </w:rPr>
        <w:t>|</w:t>
      </w:r>
      <w:r>
        <w:rPr>
          <w:rStyle w:val="NormalTok"/>
        </w:rPr>
        <w:t xml:space="preserve"> </w:t>
      </w:r>
      <w:r>
        <w:rPr>
          <w:rStyle w:val="ExtensionTok"/>
        </w:rPr>
        <w:t>TX</w:t>
      </w:r>
      <w:r>
        <w:rPr>
          <w:rStyle w:val="NormalTok"/>
        </w:rPr>
        <w:t xml:space="preserve"> bps: 448      </w:t>
      </w:r>
      <w:r>
        <w:rPr>
          <w:rStyle w:val="NormalTok"/>
        </w:rPr>
        <w:t xml:space="preserve"> </w:t>
      </w:r>
      <w:r>
        <w:rPr>
          <w:rStyle w:val="KeywordTok"/>
        </w:rPr>
        <w:t>|</w:t>
      </w:r>
      <w:r>
        <w:rPr>
          <w:rStyle w:val="NormalTok"/>
        </w:rPr>
        <w:t xml:space="preserve"> </w:t>
      </w:r>
      <w:r>
        <w:rPr>
          <w:rStyle w:val="ExtensionTok"/>
        </w:rPr>
        <w:t>RX</w:t>
      </w:r>
      <w:r>
        <w:rPr>
          <w:rStyle w:val="NormalTok"/>
        </w:rPr>
        <w:t xml:space="preserve"> bps: 721088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KeywordTok"/>
        </w:rPr>
        <w:t>|</w:t>
      </w:r>
      <w:r>
        <w:rPr>
          <w:rStyle w:val="NormalTok"/>
        </w:rPr>
        <w:t xml:space="preserve"> </w:t>
      </w:r>
      <w:r>
        <w:rPr>
          <w:rStyle w:val="ExtensionTok"/>
        </w:rPr>
        <w:t>VIF</w:t>
      </w:r>
      <w:r>
        <w:rPr>
          <w:rStyle w:val="NormalTok"/>
        </w:rPr>
        <w:t xml:space="preserve"> 4   </w:t>
      </w:r>
      <w:r>
        <w:rPr>
          <w:rStyle w:val="KeywordTok"/>
        </w:rPr>
        <w:t>|</w:t>
      </w:r>
      <w:r>
        <w:rPr>
          <w:rStyle w:val="ExtensionTok"/>
        </w:rPr>
        <w:t>Core</w:t>
      </w:r>
      <w:r>
        <w:rPr>
          <w:rStyle w:val="NormalTok"/>
        </w:rPr>
        <w:t xml:space="preserve"> 1  </w:t>
      </w:r>
      <w:r>
        <w:rPr>
          <w:rStyle w:val="KeywordTok"/>
        </w:rPr>
        <w:t>|</w:t>
      </w:r>
      <w:r>
        <w:rPr>
          <w:rStyle w:val="NormalTok"/>
        </w:rPr>
        <w:t xml:space="preserve"> </w:t>
      </w:r>
      <w:r>
        <w:rPr>
          <w:rStyle w:val="ExtensionTok"/>
        </w:rPr>
        <w:t>TX</w:t>
      </w:r>
      <w:r>
        <w:rPr>
          <w:rStyle w:val="NormalTok"/>
        </w:rPr>
        <w:t xml:space="preserve"> pps: 0         </w:t>
      </w:r>
      <w:r>
        <w:rPr>
          <w:rStyle w:val="KeywordTok"/>
        </w:rPr>
        <w:t>|</w:t>
      </w:r>
      <w:r>
        <w:rPr>
          <w:rStyle w:val="NormalTok"/>
        </w:rPr>
        <w:t xml:space="preserve"> </w:t>
      </w:r>
      <w:r>
        <w:rPr>
          <w:rStyle w:val="ExtensionTok"/>
        </w:rPr>
        <w:t>RX</w:t>
      </w:r>
      <w:r>
        <w:rPr>
          <w:rStyle w:val="NormalTok"/>
        </w:rPr>
        <w:t xml:space="preserve"> pps: 3         </w:t>
      </w:r>
      <w:r>
        <w:rPr>
          <w:rStyle w:val="KeywordTok"/>
        </w:rPr>
        <w:t>|</w:t>
      </w:r>
      <w:r>
        <w:rPr>
          <w:rStyle w:val="NormalTok"/>
        </w:rPr>
        <w:t xml:space="preserve"> </w:t>
      </w:r>
      <w:r>
        <w:rPr>
          <w:rStyle w:val="ExtensionTok"/>
        </w:rPr>
        <w:t>TX</w:t>
      </w:r>
      <w:r>
        <w:rPr>
          <w:rStyle w:val="NormalTok"/>
        </w:rPr>
        <w:t xml:space="preserve"> bps: 0         </w:t>
      </w:r>
      <w:r>
        <w:rPr>
          <w:rStyle w:val="KeywordTok"/>
        </w:rPr>
        <w:t>|</w:t>
      </w:r>
      <w:r>
        <w:rPr>
          <w:rStyle w:val="NormalTok"/>
        </w:rPr>
        <w:t xml:space="preserve"> </w:t>
      </w:r>
      <w:r>
        <w:rPr>
          <w:rStyle w:val="ExtensionTok"/>
        </w:rPr>
        <w:t>RX</w:t>
      </w:r>
      <w:r>
        <w:rPr>
          <w:rStyle w:val="NormalTok"/>
        </w:rPr>
        <w:t xml:space="preserve"> bps: 2912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KeywordTok"/>
        </w:rPr>
        <w:t>|</w:t>
      </w:r>
      <w:r>
        <w:rPr>
          <w:rStyle w:val="NormalTok"/>
        </w:rPr>
        <w:t xml:space="preserve"> </w:t>
      </w:r>
      <w:r>
        <w:rPr>
          <w:rStyle w:val="ExtensionTok"/>
        </w:rPr>
        <w:t>VIF</w:t>
      </w:r>
      <w:r>
        <w:rPr>
          <w:rStyle w:val="NormalTok"/>
        </w:rPr>
        <w:t xml:space="preserve"> 4   </w:t>
      </w:r>
      <w:r>
        <w:rPr>
          <w:rStyle w:val="KeywordTok"/>
        </w:rPr>
        <w:t>|</w:t>
      </w:r>
      <w:r>
        <w:rPr>
          <w:rStyle w:val="ExtensionTok"/>
        </w:rPr>
        <w:t>Core</w:t>
      </w:r>
      <w:r>
        <w:rPr>
          <w:rStyle w:val="NormalTok"/>
        </w:rPr>
        <w:t xml:space="preserve"> 2  </w:t>
      </w:r>
      <w:r>
        <w:rPr>
          <w:rStyle w:val="KeywordTok"/>
        </w:rPr>
        <w:t>|</w:t>
      </w:r>
      <w:r>
        <w:rPr>
          <w:rStyle w:val="NormalTok"/>
        </w:rPr>
        <w:t xml:space="preserve"> </w:t>
      </w:r>
      <w:r>
        <w:rPr>
          <w:rStyle w:val="ExtensionTok"/>
        </w:rPr>
        <w:t>TX</w:t>
      </w:r>
      <w:r>
        <w:rPr>
          <w:rStyle w:val="NormalTok"/>
        </w:rPr>
        <w:t xml:space="preserve"> pps: 3         </w:t>
      </w:r>
      <w:r>
        <w:rPr>
          <w:rStyle w:val="KeywordTok"/>
        </w:rPr>
        <w:t>|</w:t>
      </w:r>
      <w:r>
        <w:rPr>
          <w:rStyle w:val="NormalTok"/>
        </w:rPr>
        <w:t xml:space="preserve"> </w:t>
      </w:r>
      <w:r>
        <w:rPr>
          <w:rStyle w:val="ExtensionTok"/>
        </w:rPr>
        <w:t>RX</w:t>
      </w:r>
      <w:r>
        <w:rPr>
          <w:rStyle w:val="NormalTok"/>
        </w:rPr>
        <w:t xml:space="preserve"> pps: 0         </w:t>
      </w:r>
      <w:r>
        <w:rPr>
          <w:rStyle w:val="KeywordTok"/>
        </w:rPr>
        <w:t>|</w:t>
      </w:r>
      <w:r>
        <w:rPr>
          <w:rStyle w:val="NormalTok"/>
        </w:rPr>
        <w:t xml:space="preserve"> </w:t>
      </w:r>
      <w:r>
        <w:rPr>
          <w:rStyle w:val="ExtensionTok"/>
        </w:rPr>
        <w:t>TX</w:t>
      </w:r>
      <w:r>
        <w:rPr>
          <w:rStyle w:val="NormalTok"/>
        </w:rPr>
        <w:t xml:space="preserve"> bps: 1584      </w:t>
      </w:r>
      <w:r>
        <w:rPr>
          <w:rStyle w:val="KeywordTok"/>
        </w:rPr>
        <w:t>|</w:t>
      </w:r>
      <w:r>
        <w:rPr>
          <w:rStyle w:val="NormalTok"/>
        </w:rPr>
        <w:t xml:space="preserve"> </w:t>
      </w:r>
      <w:r>
        <w:rPr>
          <w:rStyle w:val="ExtensionTok"/>
        </w:rPr>
        <w:t>RX</w:t>
      </w:r>
      <w:r>
        <w:rPr>
          <w:rStyle w:val="NormalTok"/>
        </w:rPr>
        <w:t xml:space="preserve"> bps: 112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w:t>
      </w:r>
      <w:r>
        <w:rPr>
          <w:rStyle w:val="NormalTok"/>
        </w:rPr>
        <w:t xml:space="preserve">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KeywordTok"/>
        </w:rPr>
        <w:t>|</w:t>
      </w:r>
      <w:r>
        <w:rPr>
          <w:rStyle w:val="NormalTok"/>
        </w:rPr>
        <w:t xml:space="preserve"> </w:t>
      </w:r>
      <w:r>
        <w:rPr>
          <w:rStyle w:val="ExtensionTok"/>
        </w:rPr>
        <w:t>VIF</w:t>
      </w:r>
      <w:r>
        <w:rPr>
          <w:rStyle w:val="NormalTok"/>
        </w:rPr>
        <w:t xml:space="preserve"> 0   </w:t>
      </w:r>
      <w:r>
        <w:rPr>
          <w:rStyle w:val="KeywordTok"/>
        </w:rPr>
        <w:t>|</w:t>
      </w:r>
      <w:r>
        <w:rPr>
          <w:rStyle w:val="ExtensionTok"/>
        </w:rPr>
        <w:t>Core</w:t>
      </w:r>
      <w:r>
        <w:rPr>
          <w:rStyle w:val="NormalTok"/>
        </w:rPr>
        <w:t xml:space="preserve"> 1  </w:t>
      </w:r>
      <w:r>
        <w:rPr>
          <w:rStyle w:val="KeywordTok"/>
        </w:rPr>
        <w:t>|</w:t>
      </w:r>
      <w:r>
        <w:rPr>
          <w:rStyle w:val="NormalTok"/>
        </w:rPr>
        <w:t xml:space="preserve"> </w:t>
      </w:r>
      <w:r>
        <w:rPr>
          <w:rStyle w:val="ExtensionTok"/>
        </w:rPr>
        <w:t>TX</w:t>
      </w:r>
      <w:r>
        <w:rPr>
          <w:rStyle w:val="NormalTok"/>
        </w:rPr>
        <w:t xml:space="preserve"> pps: 1512      </w:t>
      </w:r>
      <w:r>
        <w:rPr>
          <w:rStyle w:val="KeywordTok"/>
        </w:rPr>
        <w:t>|</w:t>
      </w:r>
      <w:r>
        <w:rPr>
          <w:rStyle w:val="NormalTok"/>
        </w:rPr>
        <w:t xml:space="preserve"> </w:t>
      </w:r>
      <w:r>
        <w:rPr>
          <w:rStyle w:val="ExtensionTok"/>
        </w:rPr>
        <w:t>RX</w:t>
      </w:r>
      <w:r>
        <w:rPr>
          <w:rStyle w:val="NormalTok"/>
        </w:rPr>
        <w:t xml:space="preserve"> pps: 4         </w:t>
      </w:r>
      <w:r>
        <w:rPr>
          <w:rStyle w:val="KeywordTok"/>
        </w:rPr>
        <w:t>|</w:t>
      </w:r>
      <w:r>
        <w:rPr>
          <w:rStyle w:val="NormalTok"/>
        </w:rPr>
        <w:t xml:space="preserve"> </w:t>
      </w:r>
      <w:r>
        <w:rPr>
          <w:rStyle w:val="ExtensionTok"/>
        </w:rPr>
        <w:t>TX</w:t>
      </w:r>
      <w:r>
        <w:rPr>
          <w:rStyle w:val="NormalTok"/>
        </w:rPr>
        <w:t xml:space="preserve"> bps: 1330560   </w:t>
      </w:r>
      <w:r>
        <w:rPr>
          <w:rStyle w:val="KeywordTok"/>
        </w:rPr>
        <w:t>|</w:t>
      </w:r>
      <w:r>
        <w:rPr>
          <w:rStyle w:val="NormalTok"/>
        </w:rPr>
        <w:t xml:space="preserve"> </w:t>
      </w:r>
      <w:r>
        <w:rPr>
          <w:rStyle w:val="ExtensionTok"/>
        </w:rPr>
        <w:t>RX</w:t>
      </w:r>
      <w:r>
        <w:rPr>
          <w:rStyle w:val="NormalTok"/>
        </w:rPr>
        <w:t xml:space="preserve"> bps: 3296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KeywordTok"/>
        </w:rPr>
        <w:t>|</w:t>
      </w:r>
      <w:r>
        <w:rPr>
          <w:rStyle w:val="NormalTok"/>
        </w:rPr>
        <w:t xml:space="preserve"> </w:t>
      </w:r>
      <w:r>
        <w:rPr>
          <w:rStyle w:val="ExtensionTok"/>
        </w:rPr>
        <w:t>VIF</w:t>
      </w:r>
      <w:r>
        <w:rPr>
          <w:rStyle w:val="NormalTok"/>
        </w:rPr>
        <w:t xml:space="preserve"> 0   </w:t>
      </w:r>
      <w:r>
        <w:rPr>
          <w:rStyle w:val="KeywordTok"/>
        </w:rPr>
        <w:t>|</w:t>
      </w:r>
      <w:r>
        <w:rPr>
          <w:rStyle w:val="ExtensionTok"/>
        </w:rPr>
        <w:t>Core</w:t>
      </w:r>
      <w:r>
        <w:rPr>
          <w:rStyle w:val="NormalTok"/>
        </w:rPr>
        <w:t xml:space="preserve"> 2  </w:t>
      </w:r>
      <w:r>
        <w:rPr>
          <w:rStyle w:val="KeywordTok"/>
        </w:rPr>
        <w:t>|</w:t>
      </w:r>
      <w:r>
        <w:rPr>
          <w:rStyle w:val="NormalTok"/>
        </w:rPr>
        <w:t xml:space="preserve"> </w:t>
      </w:r>
      <w:r>
        <w:rPr>
          <w:rStyle w:val="ExtensionTok"/>
        </w:rPr>
        <w:t>TX</w:t>
      </w:r>
      <w:r>
        <w:rPr>
          <w:rStyle w:val="NormalTok"/>
        </w:rPr>
        <w:t xml:space="preserve"> pps: 1514      </w:t>
      </w:r>
      <w:r>
        <w:rPr>
          <w:rStyle w:val="KeywordTok"/>
        </w:rPr>
        <w:t>|</w:t>
      </w:r>
      <w:r>
        <w:rPr>
          <w:rStyle w:val="NormalTok"/>
        </w:rPr>
        <w:t xml:space="preserve"> </w:t>
      </w:r>
      <w:r>
        <w:rPr>
          <w:rStyle w:val="ExtensionTok"/>
        </w:rPr>
        <w:t>RX</w:t>
      </w:r>
      <w:r>
        <w:rPr>
          <w:rStyle w:val="NormalTok"/>
        </w:rPr>
        <w:t xml:space="preserve"> pps: 0         </w:t>
      </w:r>
      <w:r>
        <w:rPr>
          <w:rStyle w:val="KeywordTok"/>
        </w:rPr>
        <w:t>|</w:t>
      </w:r>
      <w:r>
        <w:rPr>
          <w:rStyle w:val="NormalTok"/>
        </w:rPr>
        <w:t xml:space="preserve"> </w:t>
      </w:r>
      <w:r>
        <w:rPr>
          <w:rStyle w:val="ExtensionTok"/>
        </w:rPr>
        <w:t>TX</w:t>
      </w:r>
      <w:r>
        <w:rPr>
          <w:rStyle w:val="NormalTok"/>
        </w:rPr>
        <w:t xml:space="preserve"> bps: 1336864   </w:t>
      </w:r>
      <w:r>
        <w:rPr>
          <w:rStyle w:val="KeywordTok"/>
        </w:rPr>
        <w:t>|</w:t>
      </w:r>
      <w:r>
        <w:rPr>
          <w:rStyle w:val="NormalTok"/>
        </w:rPr>
        <w:t xml:space="preserve"> </w:t>
      </w:r>
      <w:r>
        <w:rPr>
          <w:rStyle w:val="ExtensionTok"/>
        </w:rPr>
        <w:t>RX</w:t>
      </w:r>
      <w:r>
        <w:rPr>
          <w:rStyle w:val="NormalTok"/>
        </w:rPr>
        <w:t xml:space="preserve"> bps: 0         </w:t>
      </w:r>
      <w:r>
        <w:rPr>
          <w:rStyle w:val="KeywordTok"/>
        </w:rPr>
        <w:t>|</w:t>
      </w:r>
      <w:r>
        <w:rPr>
          <w:rStyle w:val="NormalTok"/>
        </w:rPr>
        <w:t xml:space="preserve"> </w:t>
      </w:r>
      <w:r>
        <w:rPr>
          <w:rStyle w:val="ExtensionTok"/>
        </w:rPr>
        <w:t>TX</w:t>
      </w:r>
      <w:r>
        <w:rPr>
          <w:rStyle w:val="NormalTok"/>
        </w:rPr>
        <w:t xml:space="preserve"> error: 0         </w:t>
      </w:r>
      <w:r>
        <w:rPr>
          <w:rStyle w:val="KeywordTok"/>
        </w:rPr>
        <w:t>|</w:t>
      </w:r>
      <w:r>
        <w:rPr>
          <w:rStyle w:val="NormalTok"/>
        </w:rPr>
        <w:t xml:space="preserve"> </w:t>
      </w:r>
      <w:r>
        <w:rPr>
          <w:rStyle w:val="ExtensionTok"/>
        </w:rPr>
        <w:t>RX</w:t>
      </w:r>
      <w:r>
        <w:rPr>
          <w:rStyle w:val="NormalTok"/>
        </w:rPr>
        <w:t xml:space="preserve"> error 0         </w:t>
      </w:r>
      <w:r>
        <w:rPr>
          <w:rStyle w:val="KeywordTok"/>
        </w:rPr>
        <w:t>|</w:t>
      </w:r>
      <w:r>
        <w:rPr>
          <w:rStyle w:val="NormalTok"/>
        </w:rPr>
        <w:t xml:space="preserve"> </w:t>
      </w:r>
      <w:r>
        <w:rPr>
          <w:rStyle w:val="ExtensionTok"/>
        </w:rPr>
        <w:t>TX</w:t>
      </w:r>
      <w:r>
        <w:rPr>
          <w:rStyle w:val="NormalTok"/>
        </w:rPr>
        <w:t xml:space="preserve"> port error: 0         </w:t>
      </w:r>
      <w:r>
        <w:rPr>
          <w:rStyle w:val="KeywordTok"/>
        </w:rPr>
        <w:t>|</w:t>
      </w:r>
      <w:r>
        <w:rPr>
          <w:rStyle w:val="NormalTok"/>
        </w:rPr>
        <w:t xml:space="preserve"> </w:t>
      </w:r>
      <w:r>
        <w:rPr>
          <w:rStyle w:val="ExtensionTok"/>
        </w:rPr>
        <w:t>RX</w:t>
      </w:r>
      <w:r>
        <w:rPr>
          <w:rStyle w:val="NormalTok"/>
        </w:rPr>
        <w:t xml:space="preserve"> queue error 0         </w:t>
      </w:r>
      <w:r>
        <w:rPr>
          <w:rStyle w:val="KeywordTok"/>
        </w:rPr>
        <w:t>|</w:t>
      </w:r>
      <w:r>
        <w:br/>
      </w:r>
      <w:r>
        <w:rPr>
          <w:rStyle w:val="NormalTok"/>
        </w:rPr>
        <w:t xml:space="preserve"> </w:t>
      </w:r>
      <w:r>
        <w:rPr>
          <w:rStyle w:val="ExtensionTok"/>
        </w:rPr>
        <w:t>-------------------------------</w:t>
      </w:r>
      <w:r>
        <w:rPr>
          <w:rStyle w:val="ExtensionTok"/>
        </w:rPr>
        <w:t>-----------------------------------------</w:t>
      </w:r>
      <w:r>
        <w:br/>
      </w:r>
      <w:r>
        <w:rPr>
          <w:rStyle w:val="NormalTok"/>
        </w:rPr>
        <w:t xml:space="preserve"> </w:t>
      </w:r>
      <w:r>
        <w:rPr>
          <w:rStyle w:val="KeywordTok"/>
        </w:rPr>
        <w:t>|</w:t>
      </w:r>
      <w:r>
        <w:rPr>
          <w:rStyle w:val="NormalTok"/>
        </w:rPr>
        <w:t xml:space="preserve">                                </w:t>
      </w:r>
      <w:r>
        <w:rPr>
          <w:rStyle w:val="ExtensionTok"/>
        </w:rPr>
        <w:t>pps</w:t>
      </w:r>
      <w:r>
        <w:rPr>
          <w:rStyle w:val="NormalTok"/>
        </w:rPr>
        <w:t xml:space="preserve"> per Core                          </w:t>
      </w:r>
      <w:r>
        <w:rPr>
          <w:rStyle w:val="KeywordTok"/>
        </w:rPr>
        <w:t>|</w:t>
      </w:r>
      <w:r>
        <w:br/>
      </w:r>
      <w:r>
        <w:rPr>
          <w:rStyle w:val="NormalTok"/>
        </w:rPr>
        <w:t xml:space="preserve"> </w:t>
      </w:r>
      <w:r>
        <w:rPr>
          <w:rStyle w:val="ExtensionTok"/>
        </w:rPr>
        <w:t>------------------------------------------------------------------------</w:t>
      </w:r>
      <w:r>
        <w:br/>
      </w:r>
      <w:r>
        <w:rPr>
          <w:rStyle w:val="NormalTok"/>
        </w:rPr>
        <w:t xml:space="preserve"> </w:t>
      </w:r>
      <w:r>
        <w:rPr>
          <w:rStyle w:val="KeywordTok"/>
        </w:rPr>
        <w:t>|</w:t>
      </w:r>
      <w:r>
        <w:rPr>
          <w:rStyle w:val="ExtensionTok"/>
        </w:rPr>
        <w:t>Core</w:t>
      </w:r>
      <w:r>
        <w:rPr>
          <w:rStyle w:val="NormalTok"/>
        </w:rPr>
        <w:t xml:space="preserve"> 1  </w:t>
      </w:r>
      <w:r>
        <w:rPr>
          <w:rStyle w:val="KeywordTok"/>
        </w:rPr>
        <w:t>|</w:t>
      </w:r>
      <w:r>
        <w:rPr>
          <w:rStyle w:val="ExtensionTok"/>
        </w:rPr>
        <w:t>TX</w:t>
      </w:r>
      <w:r>
        <w:rPr>
          <w:rStyle w:val="NormalTok"/>
        </w:rPr>
        <w:t xml:space="preserve"> + RX pps: 3019      </w:t>
      </w:r>
      <w:r>
        <w:rPr>
          <w:rStyle w:val="KeywordTok"/>
        </w:rPr>
        <w:t>|</w:t>
      </w:r>
      <w:r>
        <w:rPr>
          <w:rStyle w:val="NormalTok"/>
        </w:rPr>
        <w:t xml:space="preserve"> </w:t>
      </w:r>
      <w:r>
        <w:rPr>
          <w:rStyle w:val="ExtensionTok"/>
        </w:rPr>
        <w:t>TX</w:t>
      </w:r>
      <w:r>
        <w:rPr>
          <w:rStyle w:val="NormalTok"/>
        </w:rPr>
        <w:t xml:space="preserve"> pps 1513      </w:t>
      </w:r>
      <w:r>
        <w:rPr>
          <w:rStyle w:val="KeywordTok"/>
        </w:rPr>
        <w:t>|</w:t>
      </w:r>
      <w:r>
        <w:rPr>
          <w:rStyle w:val="NormalTok"/>
        </w:rPr>
        <w:t xml:space="preserve"> </w:t>
      </w:r>
      <w:r>
        <w:rPr>
          <w:rStyle w:val="ExtensionTok"/>
        </w:rPr>
        <w:t>RX</w:t>
      </w:r>
      <w:r>
        <w:rPr>
          <w:rStyle w:val="NormalTok"/>
        </w:rPr>
        <w:t xml:space="preserve"> pps 1506</w:t>
      </w:r>
      <w:r>
        <w:rPr>
          <w:rStyle w:val="NormalTok"/>
        </w:rPr>
        <w:t xml:space="preserve">      </w:t>
      </w:r>
      <w:r>
        <w:rPr>
          <w:rStyle w:val="KeywordTok"/>
        </w:rPr>
        <w:t>|</w:t>
      </w:r>
      <w:r>
        <w:br/>
      </w:r>
      <w:r>
        <w:rPr>
          <w:rStyle w:val="NormalTok"/>
        </w:rPr>
        <w:t xml:space="preserve"> </w:t>
      </w:r>
      <w:r>
        <w:rPr>
          <w:rStyle w:val="KeywordTok"/>
        </w:rPr>
        <w:t>|</w:t>
      </w:r>
      <w:r>
        <w:rPr>
          <w:rStyle w:val="ExtensionTok"/>
        </w:rPr>
        <w:t>Core</w:t>
      </w:r>
      <w:r>
        <w:rPr>
          <w:rStyle w:val="NormalTok"/>
        </w:rPr>
        <w:t xml:space="preserve"> 2  </w:t>
      </w:r>
      <w:r>
        <w:rPr>
          <w:rStyle w:val="KeywordTok"/>
        </w:rPr>
        <w:t>|</w:t>
      </w:r>
      <w:r>
        <w:rPr>
          <w:rStyle w:val="ExtensionTok"/>
        </w:rPr>
        <w:t>TX</w:t>
      </w:r>
      <w:r>
        <w:rPr>
          <w:rStyle w:val="NormalTok"/>
        </w:rPr>
        <w:t xml:space="preserve"> + RX pps: 3020      </w:t>
      </w:r>
      <w:r>
        <w:rPr>
          <w:rStyle w:val="KeywordTok"/>
        </w:rPr>
        <w:t>|</w:t>
      </w:r>
      <w:r>
        <w:rPr>
          <w:rStyle w:val="NormalTok"/>
        </w:rPr>
        <w:t xml:space="preserve"> </w:t>
      </w:r>
      <w:r>
        <w:rPr>
          <w:rStyle w:val="ExtensionTok"/>
        </w:rPr>
        <w:t>TX</w:t>
      </w:r>
      <w:r>
        <w:rPr>
          <w:rStyle w:val="NormalTok"/>
        </w:rPr>
        <w:t xml:space="preserve"> pps 1518      </w:t>
      </w:r>
      <w:r>
        <w:rPr>
          <w:rStyle w:val="KeywordTok"/>
        </w:rPr>
        <w:t>|</w:t>
      </w:r>
      <w:r>
        <w:rPr>
          <w:rStyle w:val="NormalTok"/>
        </w:rPr>
        <w:t xml:space="preserve"> </w:t>
      </w:r>
      <w:r>
        <w:rPr>
          <w:rStyle w:val="ExtensionTok"/>
        </w:rPr>
        <w:t>RX</w:t>
      </w:r>
      <w:r>
        <w:rPr>
          <w:rStyle w:val="NormalTok"/>
        </w:rPr>
        <w:t xml:space="preserve"> pps 1502      </w:t>
      </w:r>
      <w:r>
        <w:rPr>
          <w:rStyle w:val="KeywordTok"/>
        </w:rPr>
        <w:t>|</w:t>
      </w:r>
      <w:r>
        <w:br/>
      </w:r>
      <w:r>
        <w:rPr>
          <w:rStyle w:val="NormalTok"/>
        </w:rPr>
        <w:t xml:space="preserve"> </w:t>
      </w:r>
      <w:r>
        <w:rPr>
          <w:rStyle w:val="ExtensionTok"/>
        </w:rPr>
        <w:t>------------------------------------------------------------------------</w:t>
      </w:r>
      <w:r>
        <w:br/>
      </w:r>
      <w:r>
        <w:rPr>
          <w:rStyle w:val="NormalTok"/>
        </w:rPr>
        <w:t xml:space="preserve"> </w:t>
      </w:r>
      <w:r>
        <w:rPr>
          <w:rStyle w:val="KeywordTok"/>
        </w:rPr>
        <w:t>|</w:t>
      </w:r>
      <w:r>
        <w:rPr>
          <w:rStyle w:val="ExtensionTok"/>
        </w:rPr>
        <w:t>Total</w:t>
      </w:r>
      <w:r>
        <w:rPr>
          <w:rStyle w:val="NormalTok"/>
        </w:rPr>
        <w:t xml:space="preserve">   </w:t>
      </w:r>
      <w:r>
        <w:rPr>
          <w:rStyle w:val="KeywordTok"/>
        </w:rPr>
        <w:t>|</w:t>
      </w:r>
      <w:r>
        <w:rPr>
          <w:rStyle w:val="ExtensionTok"/>
        </w:rPr>
        <w:t>TX</w:t>
      </w:r>
      <w:r>
        <w:rPr>
          <w:rStyle w:val="NormalTok"/>
        </w:rPr>
        <w:t xml:space="preserve"> + RX pps: 6039      </w:t>
      </w:r>
      <w:r>
        <w:rPr>
          <w:rStyle w:val="KeywordTok"/>
        </w:rPr>
        <w:t>|</w:t>
      </w:r>
      <w:r>
        <w:rPr>
          <w:rStyle w:val="NormalTok"/>
        </w:rPr>
        <w:t xml:space="preserve"> </w:t>
      </w:r>
      <w:r>
        <w:rPr>
          <w:rStyle w:val="ExtensionTok"/>
        </w:rPr>
        <w:t>TX</w:t>
      </w:r>
      <w:r>
        <w:rPr>
          <w:rStyle w:val="NormalTok"/>
        </w:rPr>
        <w:t xml:space="preserve"> pps 3031      </w:t>
      </w:r>
      <w:r>
        <w:rPr>
          <w:rStyle w:val="KeywordTok"/>
        </w:rPr>
        <w:t>|</w:t>
      </w:r>
      <w:r>
        <w:rPr>
          <w:rStyle w:val="NormalTok"/>
        </w:rPr>
        <w:t xml:space="preserve"> </w:t>
      </w:r>
      <w:r>
        <w:rPr>
          <w:rStyle w:val="ExtensionTok"/>
        </w:rPr>
        <w:t>RX</w:t>
      </w:r>
      <w:r>
        <w:rPr>
          <w:rStyle w:val="NormalTok"/>
        </w:rPr>
        <w:t xml:space="preserve"> pps 3008      </w:t>
      </w:r>
      <w:r>
        <w:rPr>
          <w:rStyle w:val="KeywordTok"/>
        </w:rPr>
        <w:t>|</w:t>
      </w:r>
      <w:r>
        <w:br/>
      </w:r>
      <w:r>
        <w:rPr>
          <w:rStyle w:val="NormalTok"/>
        </w:rPr>
        <w:t xml:space="preserve"> </w:t>
      </w:r>
      <w:r>
        <w:rPr>
          <w:rStyle w:val="ExtensionTok"/>
        </w:rPr>
        <w:t>------------------------------------------------------------------------</w:t>
      </w:r>
    </w:p>
    <w:p w14:paraId="5745F1C2" w14:textId="77777777" w:rsidR="00136E73" w:rsidRDefault="00DA4CB1">
      <w:pPr>
        <w:pStyle w:val="FirstParagraph"/>
      </w:pPr>
      <w:r>
        <w:lastRenderedPageBreak/>
        <w:t>To understand the output, first let’s review the DPDK vRouter cpu cores allocation.</w:t>
      </w:r>
    </w:p>
    <w:p w14:paraId="3158805C" w14:textId="77777777" w:rsidR="00136E73" w:rsidRDefault="00DA4CB1">
      <w:pPr>
        <w:pStyle w:val="BodyText"/>
      </w:pPr>
      <w:r>
        <w:t>In chapter 3, you’ve learned about DPDK vRouter architectures and you know how the packet processin</w:t>
      </w:r>
      <w:r>
        <w:t xml:space="preserve">g works. Basically, </w:t>
      </w:r>
      <w:r>
        <w:rPr>
          <w:b/>
        </w:rPr>
        <w:t>vRouter creates same number of lcores and DPDK queues as the number of CPUs allocated to it</w:t>
      </w:r>
      <w:r>
        <w:t>. In this compute, for testing purpose, we’ve allocated 2 CPU cores to vRouter dpdk forwarding lcores. Therefore, for each vRouter interface, 2 D</w:t>
      </w:r>
      <w:r>
        <w:t>PDK queues are created, each served by a forwarding lcore in DPDK process. That is why that in the output for each vif interface there are 2 lines statistics, for "Core 1" and "Core 2" respectively.</w:t>
      </w:r>
    </w:p>
    <w:p w14:paraId="2B411DF1" w14:textId="77777777" w:rsidR="00136E73" w:rsidRDefault="00DA4CB1">
      <w:pPr>
        <w:pStyle w:val="BodyText"/>
      </w:pPr>
      <w:r>
        <w:t>CPU allocatioin to DPDK vRouter forwarding lcores is conf</w:t>
      </w:r>
      <w:r>
        <w:t>igurable via options in vRouter configuration files. details of CPU allocation implementation is beyond the scope of this book.</w:t>
      </w:r>
    </w:p>
    <w:p w14:paraId="7C267C31" w14:textId="77777777" w:rsidR="00136E73" w:rsidRDefault="00DA4CB1">
      <w:pPr>
        <w:pStyle w:val="BodyText"/>
      </w:pPr>
      <w:r>
        <w:t>Now let’s look at the counters. To demonstrate how the script works, in our testbed we have configured PROX to send traffic at a</w:t>
      </w:r>
      <w:r>
        <w:t xml:space="preserve"> constant speed of 125000 Bytes per second (Bps) with minimum packet size of 64 bytes. That calculates to about 1.4K packet per second (PPS).</w:t>
      </w:r>
    </w:p>
    <w:p w14:paraId="6B77553D" w14:textId="77777777" w:rsidR="00136E73" w:rsidRDefault="00DA4CB1">
      <w:pPr>
        <w:pStyle w:val="CaptionedFigure"/>
      </w:pPr>
      <w:r>
        <w:rPr>
          <w:noProof/>
        </w:rPr>
        <w:drawing>
          <wp:inline distT="0" distB="0" distL="0" distR="0" wp14:anchorId="751F173A" wp14:editId="44CAFE56">
            <wp:extent cx="5334000" cy="558800"/>
            <wp:effectExtent l="0" t="0" r="0" b="0"/>
            <wp:docPr id="10" name="Picture" descr="PROX gen sending 125000 traffic with speed of Bytes per second"/>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95340210-e2df7c80-0882-11eb-985d-6238305b4204.png"/>
                    <pic:cNvPicPr>
                      <a:picLocks noChangeAspect="1" noChangeArrowheads="1"/>
                    </pic:cNvPicPr>
                  </pic:nvPicPr>
                  <pic:blipFill>
                    <a:blip r:embed="rId21"/>
                    <a:stretch>
                      <a:fillRect/>
                    </a:stretch>
                  </pic:blipFill>
                  <pic:spPr bwMode="auto">
                    <a:xfrm>
                      <a:off x="0" y="0"/>
                      <a:ext cx="5334000" cy="558800"/>
                    </a:xfrm>
                    <a:prstGeom prst="rect">
                      <a:avLst/>
                    </a:prstGeom>
                    <a:noFill/>
                    <a:ln w="9525">
                      <a:noFill/>
                      <a:headEnd/>
                      <a:tailEnd/>
                    </a:ln>
                  </pic:spPr>
                </pic:pic>
              </a:graphicData>
            </a:graphic>
          </wp:inline>
        </w:drawing>
      </w:r>
    </w:p>
    <w:p w14:paraId="5C0E05A9" w14:textId="77777777" w:rsidR="00136E73" w:rsidRDefault="00DA4CB1">
      <w:pPr>
        <w:pStyle w:val="ImageCaption"/>
      </w:pPr>
      <w:r>
        <w:t>PROX gen sending 125000 traffic with speed of Bytes per second</w:t>
      </w:r>
    </w:p>
    <w:p w14:paraId="20FC1204" w14:textId="77777777" w:rsidR="00136E73" w:rsidRDefault="00DA4CB1">
      <w:pPr>
        <w:pStyle w:val="BodyText"/>
      </w:pPr>
      <w:r>
        <w:t>We then run the script two times. First, we run t</w:t>
      </w:r>
      <w:r>
        <w:t>he script to show traffic rate for vif0/3 (</w:t>
      </w:r>
      <w:r>
        <w:rPr>
          <w:rStyle w:val="VerbatimChar"/>
        </w:rPr>
        <w:t>-v</w:t>
      </w:r>
      <w:r>
        <w:t>), then we execute it again to show traffic rate for all (</w:t>
      </w:r>
      <w:r>
        <w:rPr>
          <w:rStyle w:val="VerbatimChar"/>
        </w:rPr>
        <w:t>-a</w:t>
      </w:r>
      <w:r>
        <w:t xml:space="preserve">) vif interfaces for comparison purpose. In both execution, per-lcore statistics of a specific interface are given seperately. With </w:t>
      </w:r>
      <w:r>
        <w:rPr>
          <w:rStyle w:val="VerbatimChar"/>
        </w:rPr>
        <w:t>-v</w:t>
      </w:r>
      <w:r>
        <w:t xml:space="preserve"> option, the "tot</w:t>
      </w:r>
      <w:r>
        <w:t xml:space="preserve">al" value of the interface is also given, which is the addition of counters from all cores. This gives a per-interface statistics. With </w:t>
      </w:r>
      <w:r>
        <w:rPr>
          <w:rStyle w:val="VerbatimChar"/>
        </w:rPr>
        <w:t>-a</w:t>
      </w:r>
      <w:r>
        <w:t>, the script also calculates RX/TX/RX+TX traffic rate for each lcore across all interfaces in the end. This give the o</w:t>
      </w:r>
      <w:r>
        <w:t>verall lcore forwarding load in the DPDK vRouter.</w:t>
      </w:r>
    </w:p>
    <w:p w14:paraId="014BF355" w14:textId="77777777" w:rsidR="00136E73" w:rsidRDefault="00DA4CB1">
      <w:pPr>
        <w:pStyle w:val="BodyText"/>
      </w:pPr>
      <w:commentRangeStart w:id="22"/>
      <w:r>
        <w:t xml:space="preserve">This is very straightforward. To comparing with the </w:t>
      </w:r>
      <w:r>
        <w:rPr>
          <w:rStyle w:val="VerbatimChar"/>
        </w:rPr>
        <w:t>vif</w:t>
      </w:r>
      <w:r>
        <w:t xml:space="preserve"> output, let’s check what the "raw" data looks like if without </w:t>
      </w:r>
      <w:r>
        <w:rPr>
          <w:rStyle w:val="VerbatimChar"/>
        </w:rPr>
        <w:t>dpdkvifstats.py</w:t>
      </w:r>
      <w:r>
        <w:t xml:space="preserve"> script:</w:t>
      </w:r>
    </w:p>
    <w:p w14:paraId="59C2A91E" w14:textId="77777777" w:rsidR="00136E73" w:rsidRDefault="00DA4CB1">
      <w:pPr>
        <w:pStyle w:val="SourceCode"/>
      </w:pPr>
      <w:r>
        <w:rPr>
          <w:rStyle w:val="NormalTok"/>
        </w:rPr>
        <w:t>[</w:t>
      </w:r>
      <w:r>
        <w:rPr>
          <w:rStyle w:val="ExtensionTok"/>
        </w:rPr>
        <w:t>root@a7s3</w:t>
      </w:r>
      <w:r>
        <w:rPr>
          <w:rStyle w:val="NormalTok"/>
        </w:rPr>
        <w:t xml:space="preserve"> ~]# date</w:t>
      </w:r>
      <w:r>
        <w:rPr>
          <w:rStyle w:val="KeywordTok"/>
        </w:rPr>
        <w:t>;</w:t>
      </w:r>
      <w:r>
        <w:rPr>
          <w:rStyle w:val="NormalTok"/>
        </w:rPr>
        <w:t xml:space="preserve"> </w:t>
      </w:r>
      <w:r>
        <w:rPr>
          <w:rStyle w:val="ExtensionTok"/>
        </w:rPr>
        <w:t>contrail-tools</w:t>
      </w:r>
      <w:r>
        <w:rPr>
          <w:rStyle w:val="NormalTok"/>
        </w:rPr>
        <w:t xml:space="preserve"> vif --get 3</w:t>
      </w:r>
      <w:r>
        <w:rPr>
          <w:rStyle w:val="KeywordTok"/>
        </w:rPr>
        <w:t>;</w:t>
      </w:r>
      <w:r>
        <w:rPr>
          <w:rStyle w:val="NormalTok"/>
        </w:rPr>
        <w:t xml:space="preserve"> </w:t>
      </w:r>
      <w:r>
        <w:rPr>
          <w:rStyle w:val="FunctionTok"/>
        </w:rPr>
        <w:t>sleep</w:t>
      </w:r>
      <w:r>
        <w:rPr>
          <w:rStyle w:val="NormalTok"/>
        </w:rPr>
        <w:t xml:space="preserve"> 10</w:t>
      </w:r>
      <w:r>
        <w:rPr>
          <w:rStyle w:val="KeywordTok"/>
        </w:rPr>
        <w:t>;</w:t>
      </w:r>
      <w:r>
        <w:rPr>
          <w:rStyle w:val="NormalTok"/>
        </w:rPr>
        <w:t xml:space="preserve"> </w:t>
      </w:r>
      <w:r>
        <w:rPr>
          <w:rStyle w:val="FunctionTok"/>
        </w:rPr>
        <w:t>date</w:t>
      </w:r>
      <w:r>
        <w:rPr>
          <w:rStyle w:val="KeywordTok"/>
        </w:rPr>
        <w:t>;</w:t>
      </w:r>
      <w:r>
        <w:rPr>
          <w:rStyle w:val="NormalTok"/>
        </w:rPr>
        <w:t xml:space="preserve"> </w:t>
      </w:r>
      <w:r>
        <w:rPr>
          <w:rStyle w:val="ExtensionTok"/>
        </w:rPr>
        <w:t>contrail-tools</w:t>
      </w:r>
      <w:r>
        <w:rPr>
          <w:rStyle w:val="NormalTok"/>
        </w:rPr>
        <w:t xml:space="preserve"> vif --get 3</w:t>
      </w:r>
      <w:r>
        <w:br/>
      </w:r>
      <w:r>
        <w:rPr>
          <w:rStyle w:val="ExtensionTok"/>
        </w:rPr>
        <w:t>Wed</w:t>
      </w:r>
      <w:r>
        <w:rPr>
          <w:rStyle w:val="NormalTok"/>
        </w:rPr>
        <w:t xml:space="preserve"> Oct  7 07:08:36 PDT 2020</w:t>
      </w:r>
      <w:r>
        <w:br/>
      </w:r>
      <w:r>
        <w:br/>
      </w:r>
      <w:r>
        <w:rPr>
          <w:rStyle w:val="ExtensionTok"/>
        </w:rPr>
        <w:t>vif0/3</w:t>
      </w:r>
      <w:r>
        <w:rPr>
          <w:rStyle w:val="NormalTok"/>
        </w:rPr>
        <w:t xml:space="preserve">      PMD: tap41a9ab05-64 NH: 38</w:t>
      </w:r>
      <w:r>
        <w:br/>
      </w:r>
      <w:r>
        <w:rPr>
          <w:rStyle w:val="NormalTok"/>
        </w:rPr>
        <w:t xml:space="preserve">            </w:t>
      </w:r>
      <w:r>
        <w:rPr>
          <w:rStyle w:val="ExtensionTok"/>
        </w:rPr>
        <w:t>Type</w:t>
      </w:r>
      <w:r>
        <w:rPr>
          <w:rStyle w:val="NormalTok"/>
        </w:rPr>
        <w:t>:Virtual HWaddr:00:00:5e:00:01:00 IPaddr:192.168.1.104</w:t>
      </w:r>
      <w:r>
        <w:br/>
      </w:r>
      <w:r>
        <w:rPr>
          <w:rStyle w:val="NormalTok"/>
        </w:rPr>
        <w:t xml:space="preserve">            </w:t>
      </w:r>
      <w:r>
        <w:rPr>
          <w:rStyle w:val="ExtensionTok"/>
        </w:rPr>
        <w:t>Vrf</w:t>
      </w:r>
      <w:r>
        <w:rPr>
          <w:rStyle w:val="NormalTok"/>
        </w:rPr>
        <w:t>:3 Mcast Vrf:3 Flags:L3L2DEr QOS:-1 Ref:12</w:t>
      </w:r>
      <w:r>
        <w:br/>
      </w:r>
      <w:r>
        <w:rPr>
          <w:rStyle w:val="NormalTok"/>
        </w:rPr>
        <w:t xml:space="preserve">            </w:t>
      </w:r>
      <w:r>
        <w:rPr>
          <w:rStyle w:val="ExtensionTok"/>
        </w:rPr>
        <w:t>RX</w:t>
      </w:r>
      <w:r>
        <w:rPr>
          <w:rStyle w:val="NormalTok"/>
        </w:rPr>
        <w:t xml:space="preserve"> queue  packets:</w:t>
      </w:r>
      <w:r>
        <w:rPr>
          <w:rStyle w:val="NormalTok"/>
        </w:rPr>
        <w:t>1457762899 errors:0</w:t>
      </w:r>
      <w:r>
        <w:br/>
      </w:r>
      <w:r>
        <w:rPr>
          <w:rStyle w:val="NormalTok"/>
        </w:rPr>
        <w:t xml:space="preserve">            </w:t>
      </w:r>
      <w:r>
        <w:rPr>
          <w:rStyle w:val="ExtensionTok"/>
        </w:rPr>
        <w:t>RX</w:t>
      </w:r>
      <w:r>
        <w:rPr>
          <w:rStyle w:val="NormalTok"/>
        </w:rPr>
        <w:t xml:space="preserve"> queue errors to lcore 0 0 0 0 0 0 0 0 0 0 0 0</w:t>
      </w:r>
      <w:r>
        <w:br/>
      </w:r>
      <w:r>
        <w:rPr>
          <w:rStyle w:val="NormalTok"/>
        </w:rPr>
        <w:t xml:space="preserve">            </w:t>
      </w:r>
      <w:r>
        <w:rPr>
          <w:rStyle w:val="ExtensionTok"/>
        </w:rPr>
        <w:t>RX</w:t>
      </w:r>
      <w:r>
        <w:rPr>
          <w:rStyle w:val="NormalTok"/>
        </w:rPr>
        <w:t xml:space="preserve"> packets:1457893340  bytes:87471243818 errors:0</w:t>
      </w:r>
      <w:r>
        <w:br/>
      </w:r>
      <w:r>
        <w:rPr>
          <w:rStyle w:val="NormalTok"/>
        </w:rPr>
        <w:t xml:space="preserve">            </w:t>
      </w:r>
      <w:r>
        <w:rPr>
          <w:rStyle w:val="ExtensionTok"/>
        </w:rPr>
        <w:t>TX</w:t>
      </w:r>
      <w:r>
        <w:rPr>
          <w:rStyle w:val="NormalTok"/>
        </w:rPr>
        <w:t xml:space="preserve"> packets:208763  bytes:10136442 errors:0</w:t>
      </w:r>
      <w:r>
        <w:br/>
      </w:r>
      <w:r>
        <w:rPr>
          <w:rStyle w:val="NormalTok"/>
        </w:rPr>
        <w:t xml:space="preserve">            </w:t>
      </w:r>
      <w:r>
        <w:rPr>
          <w:rStyle w:val="ExtensionTok"/>
        </w:rPr>
        <w:t>ISID</w:t>
      </w:r>
      <w:r>
        <w:rPr>
          <w:rStyle w:val="NormalTok"/>
        </w:rPr>
        <w:t>: 0 Bmac: 02:41:a9:ab:05:64</w:t>
      </w:r>
      <w:r>
        <w:br/>
      </w:r>
      <w:r>
        <w:rPr>
          <w:rStyle w:val="NormalTok"/>
        </w:rPr>
        <w:t xml:space="preserve">            </w:t>
      </w:r>
      <w:r>
        <w:rPr>
          <w:rStyle w:val="ExtensionTok"/>
        </w:rPr>
        <w:t>Drops</w:t>
      </w:r>
      <w:r>
        <w:rPr>
          <w:rStyle w:val="NormalTok"/>
        </w:rPr>
        <w:t>:33</w:t>
      </w:r>
      <w:r>
        <w:br/>
      </w:r>
      <w:r>
        <w:lastRenderedPageBreak/>
        <w:br/>
      </w:r>
      <w:r>
        <w:rPr>
          <w:rStyle w:val="ExtensionTok"/>
        </w:rPr>
        <w:t>Wed</w:t>
      </w:r>
      <w:r>
        <w:rPr>
          <w:rStyle w:val="NormalTok"/>
        </w:rPr>
        <w:t xml:space="preserve"> Oct  7 07:08:47 PDT 2020</w:t>
      </w:r>
      <w:r>
        <w:br/>
      </w:r>
      <w:r>
        <w:br/>
      </w:r>
      <w:r>
        <w:rPr>
          <w:rStyle w:val="ExtensionTok"/>
        </w:rPr>
        <w:t>vif0/3</w:t>
      </w:r>
      <w:r>
        <w:rPr>
          <w:rStyle w:val="NormalTok"/>
        </w:rPr>
        <w:t xml:space="preserve">      PMD: tap41a9ab05-64 NH: 38</w:t>
      </w:r>
      <w:r>
        <w:br/>
      </w:r>
      <w:r>
        <w:rPr>
          <w:rStyle w:val="NormalTok"/>
        </w:rPr>
        <w:t xml:space="preserve">            </w:t>
      </w:r>
      <w:r>
        <w:rPr>
          <w:rStyle w:val="ExtensionTok"/>
        </w:rPr>
        <w:t>Type</w:t>
      </w:r>
      <w:r>
        <w:rPr>
          <w:rStyle w:val="NormalTok"/>
        </w:rPr>
        <w:t>:Virtual HWaddr:00:00:5e:00:01:00 IPaddr:192.168.1.104</w:t>
      </w:r>
      <w:r>
        <w:br/>
      </w:r>
      <w:r>
        <w:rPr>
          <w:rStyle w:val="NormalTok"/>
        </w:rPr>
        <w:t xml:space="preserve">            </w:t>
      </w:r>
      <w:r>
        <w:rPr>
          <w:rStyle w:val="ExtensionTok"/>
        </w:rPr>
        <w:t>Vrf</w:t>
      </w:r>
      <w:r>
        <w:rPr>
          <w:rStyle w:val="NormalTok"/>
        </w:rPr>
        <w:t>:3 Mcast Vrf:3 Flags:L3L2DEr QOS:-1 Ref:12</w:t>
      </w:r>
      <w:r>
        <w:br/>
      </w:r>
      <w:r>
        <w:rPr>
          <w:rStyle w:val="NormalTok"/>
        </w:rPr>
        <w:t xml:space="preserve">        </w:t>
      </w:r>
      <w:r>
        <w:rPr>
          <w:rStyle w:val="NormalTok"/>
        </w:rPr>
        <w:t xml:space="preserve">    </w:t>
      </w:r>
      <w:r>
        <w:rPr>
          <w:rStyle w:val="ExtensionTok"/>
        </w:rPr>
        <w:t>RX</w:t>
      </w:r>
      <w:r>
        <w:rPr>
          <w:rStyle w:val="NormalTok"/>
        </w:rPr>
        <w:t xml:space="preserve"> queue  packets:1457797939 errors:0</w:t>
      </w:r>
      <w:r>
        <w:br/>
      </w:r>
      <w:r>
        <w:rPr>
          <w:rStyle w:val="NormalTok"/>
        </w:rPr>
        <w:t xml:space="preserve">            </w:t>
      </w:r>
      <w:r>
        <w:rPr>
          <w:rStyle w:val="ExtensionTok"/>
        </w:rPr>
        <w:t>RX</w:t>
      </w:r>
      <w:r>
        <w:rPr>
          <w:rStyle w:val="NormalTok"/>
        </w:rPr>
        <w:t xml:space="preserve"> queue errors to lcore 0 0 0 0 0 0 0 0 0 0 0 0</w:t>
      </w:r>
      <w:r>
        <w:br/>
      </w:r>
      <w:r>
        <w:rPr>
          <w:rStyle w:val="NormalTok"/>
        </w:rPr>
        <w:t xml:space="preserve">            </w:t>
      </w:r>
      <w:r>
        <w:rPr>
          <w:rStyle w:val="ExtensionTok"/>
        </w:rPr>
        <w:t>RX</w:t>
      </w:r>
      <w:r>
        <w:rPr>
          <w:rStyle w:val="NormalTok"/>
        </w:rPr>
        <w:t xml:space="preserve"> packets:1457928405  bytes:87473347268 errors:0</w:t>
      </w:r>
      <w:r>
        <w:br/>
      </w:r>
      <w:r>
        <w:rPr>
          <w:rStyle w:val="NormalTok"/>
        </w:rPr>
        <w:t xml:space="preserve">            </w:t>
      </w:r>
      <w:r>
        <w:rPr>
          <w:rStyle w:val="ExtensionTok"/>
        </w:rPr>
        <w:t>TX</w:t>
      </w:r>
      <w:r>
        <w:rPr>
          <w:rStyle w:val="NormalTok"/>
        </w:rPr>
        <w:t xml:space="preserve"> packets:208788  bytes:10137492 errors:0</w:t>
      </w:r>
      <w:r>
        <w:br/>
      </w:r>
      <w:r>
        <w:rPr>
          <w:rStyle w:val="NormalTok"/>
        </w:rPr>
        <w:t xml:space="preserve">            </w:t>
      </w:r>
      <w:r>
        <w:rPr>
          <w:rStyle w:val="ExtensionTok"/>
        </w:rPr>
        <w:t>ISID</w:t>
      </w:r>
      <w:r>
        <w:rPr>
          <w:rStyle w:val="NormalTok"/>
        </w:rPr>
        <w:t>: 0 Bmac: 02:41:a9:a</w:t>
      </w:r>
      <w:r>
        <w:rPr>
          <w:rStyle w:val="NormalTok"/>
        </w:rPr>
        <w:t>b:05:64</w:t>
      </w:r>
      <w:r>
        <w:br/>
      </w:r>
      <w:r>
        <w:rPr>
          <w:rStyle w:val="NormalTok"/>
        </w:rPr>
        <w:t xml:space="preserve">            </w:t>
      </w:r>
      <w:r>
        <w:rPr>
          <w:rStyle w:val="ExtensionTok"/>
        </w:rPr>
        <w:t>Drops</w:t>
      </w:r>
      <w:r>
        <w:rPr>
          <w:rStyle w:val="NormalTok"/>
        </w:rPr>
        <w:t>:33</w:t>
      </w:r>
    </w:p>
    <w:p w14:paraId="1BDEC84E" w14:textId="77777777" w:rsidR="00136E73" w:rsidRDefault="00DA4CB1">
      <w:pPr>
        <w:pStyle w:val="FirstParagraph"/>
      </w:pPr>
      <w:r>
        <w:t>We capture the interface data, wait for 10 seconds, and capture it again. After that we can calculate the differences of all counters between the two captures. We then divide each difference by 10 to get the increasing "rate" o</w:t>
      </w:r>
      <w:r>
        <w:t>f each counter.</w:t>
      </w:r>
    </w:p>
    <w:p w14:paraId="4CB72690" w14:textId="77777777" w:rsidR="00136E73" w:rsidRDefault="00DA4CB1">
      <w:pPr>
        <w:numPr>
          <w:ilvl w:val="0"/>
          <w:numId w:val="18"/>
        </w:numPr>
      </w:pPr>
      <w:r>
        <w:t xml:space="preserve">pps - packets per second: </w:t>
      </w:r>
      <w:r>
        <w:rPr>
          <w:rStyle w:val="VerbatimChar"/>
        </w:rPr>
        <w:t>(1457928405-1457893340)/10 = 3506.5</w:t>
      </w:r>
    </w:p>
    <w:p w14:paraId="294F2E11" w14:textId="77777777" w:rsidR="00136E73" w:rsidRDefault="00DA4CB1">
      <w:pPr>
        <w:numPr>
          <w:ilvl w:val="0"/>
          <w:numId w:val="18"/>
        </w:numPr>
      </w:pPr>
      <w:r>
        <w:t xml:space="preserve">Bps - bytes per second: </w:t>
      </w:r>
      <w:r>
        <w:rPr>
          <w:rStyle w:val="VerbatimChar"/>
        </w:rPr>
        <w:t>(87473347268-87471243818)/10 = 210345</w:t>
      </w:r>
    </w:p>
    <w:p w14:paraId="5DA70E27" w14:textId="77777777" w:rsidR="00136E73" w:rsidRDefault="00DA4CB1">
      <w:pPr>
        <w:numPr>
          <w:ilvl w:val="0"/>
          <w:numId w:val="18"/>
        </w:numPr>
      </w:pPr>
      <w:r>
        <w:t xml:space="preserve">bps - bit per second: </w:t>
      </w:r>
      <w:r>
        <w:rPr>
          <w:rStyle w:val="VerbatimChar"/>
        </w:rPr>
        <w:t>210345 * 8 = 1682760</w:t>
      </w:r>
    </w:p>
    <w:p w14:paraId="6CD6CF0C" w14:textId="77777777" w:rsidR="00136E73" w:rsidRDefault="00DA4CB1">
      <w:pPr>
        <w:pStyle w:val="FirstParagraph"/>
      </w:pPr>
      <w:r>
        <w:t>…​TODO: the number still does not match to script result well…​</w:t>
      </w:r>
    </w:p>
    <w:p w14:paraId="07D1FA3F" w14:textId="77777777" w:rsidR="00136E73" w:rsidRDefault="00DA4CB1">
      <w:pPr>
        <w:pStyle w:val="BodyText"/>
      </w:pPr>
      <w:r>
        <w:t>To monito</w:t>
      </w:r>
      <w:r>
        <w:t>r multiple vif interfaces we have to repeat these steps multiple times. Compare these manual works with having a handy script doing everything for you!</w:t>
      </w:r>
      <w:commentRangeEnd w:id="22"/>
      <w:r w:rsidR="00FA0634">
        <w:rPr>
          <w:rStyle w:val="CommentReference"/>
        </w:rPr>
        <w:commentReference w:id="22"/>
      </w:r>
    </w:p>
    <w:p w14:paraId="1D79F22B" w14:textId="77777777" w:rsidR="00136E73" w:rsidRDefault="00DA4CB1">
      <w:pPr>
        <w:pStyle w:val="BodyText"/>
      </w:pPr>
      <w:r>
        <w:t xml:space="preserve">Next, we’ll take a look another powerful dpdk tool: </w:t>
      </w:r>
      <w:r>
        <w:rPr>
          <w:rStyle w:val="VerbatimChar"/>
        </w:rPr>
        <w:t>dpdkinfo</w:t>
      </w:r>
      <w:r>
        <w:t>.</w:t>
      </w:r>
    </w:p>
    <w:sectPr w:rsidR="00136E7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Przemyslaw Grygiel" w:date="2020-10-08T21:50:00Z" w:initials="PG">
    <w:p w14:paraId="3178E9DE" w14:textId="277958F0" w:rsidR="00F5791F" w:rsidRDefault="00F5791F">
      <w:pPr>
        <w:pStyle w:val="CommentText"/>
      </w:pPr>
      <w:r>
        <w:rPr>
          <w:rStyle w:val="CommentReference"/>
        </w:rPr>
        <w:annotationRef/>
      </w:r>
      <w:r>
        <w:t xml:space="preserve">Will be good to add command to snapshot VM were process of manual </w:t>
      </w:r>
      <w:proofErr w:type="spellStart"/>
      <w:r>
        <w:t>dpdk</w:t>
      </w:r>
      <w:proofErr w:type="spellEnd"/>
      <w:r>
        <w:t xml:space="preserve">, </w:t>
      </w:r>
      <w:proofErr w:type="spellStart"/>
      <w:r>
        <w:t>prox</w:t>
      </w:r>
      <w:proofErr w:type="spellEnd"/>
      <w:r>
        <w:t xml:space="preserve"> and rapid was done.</w:t>
      </w:r>
      <w:r w:rsidR="002C7DBA">
        <w:t xml:space="preserve"> Next point is showing that we are taking ready to go </w:t>
      </w:r>
      <w:proofErr w:type="spellStart"/>
      <w:r w:rsidR="002C7DBA">
        <w:t>qcow</w:t>
      </w:r>
      <w:proofErr w:type="spellEnd"/>
      <w:r w:rsidR="002C7DBA">
        <w:t>.</w:t>
      </w:r>
    </w:p>
  </w:comment>
  <w:comment w:id="5" w:author="Przemyslaw Grygiel" w:date="2020-10-08T21:52:00Z" w:initials="PG">
    <w:p w14:paraId="2BDA3F25" w14:textId="77777777" w:rsidR="002C7DBA" w:rsidRDefault="002C7DBA">
      <w:pPr>
        <w:pStyle w:val="CommentText"/>
      </w:pPr>
      <w:r>
        <w:rPr>
          <w:rStyle w:val="CommentReference"/>
        </w:rPr>
        <w:annotationRef/>
      </w:r>
      <w:r>
        <w:t>Will be good to share link to source of heat code here</w:t>
      </w:r>
    </w:p>
    <w:p w14:paraId="7555B9E3" w14:textId="2AA8E15C" w:rsidR="002C7DBA" w:rsidRDefault="002C7DBA">
      <w:pPr>
        <w:pStyle w:val="CommentText"/>
      </w:pPr>
    </w:p>
  </w:comment>
  <w:comment w:id="6" w:author="Przemyslaw Grygiel" w:date="2020-10-08T21:54:00Z" w:initials="PG">
    <w:p w14:paraId="6EB5352C" w14:textId="61771BF6" w:rsidR="002C7DBA" w:rsidRDefault="002C7DBA">
      <w:pPr>
        <w:pStyle w:val="CommentText"/>
      </w:pPr>
      <w:r>
        <w:rPr>
          <w:rStyle w:val="CommentReference"/>
        </w:rPr>
        <w:annotationRef/>
      </w:r>
      <w:r>
        <w:t xml:space="preserve">If we do not share the image users will not have the password </w:t>
      </w:r>
    </w:p>
  </w:comment>
  <w:comment w:id="8" w:author="Przemyslaw Grygiel" w:date="2020-10-08T21:55:00Z" w:initials="PG">
    <w:p w14:paraId="74F6A2F6" w14:textId="504F98B6" w:rsidR="002C7DBA" w:rsidRPr="002C7DBA" w:rsidRDefault="002C7DBA" w:rsidP="002C7DBA">
      <w:pPr>
        <w:pStyle w:val="CommentText"/>
      </w:pPr>
      <w:r>
        <w:rPr>
          <w:rStyle w:val="CommentReference"/>
        </w:rPr>
        <w:annotationRef/>
      </w:r>
      <w:r>
        <w:t>This is symbolic link, by default is:</w:t>
      </w:r>
    </w:p>
    <w:p w14:paraId="3178A873" w14:textId="34D6A8CF" w:rsidR="002C7DBA" w:rsidRDefault="002C7DBA" w:rsidP="002C7DBA">
      <w:pPr>
        <w:pStyle w:val="CommentText"/>
      </w:pPr>
      <w:proofErr w:type="spellStart"/>
      <w:r w:rsidRPr="002C7DBA">
        <w:rPr>
          <w:lang w:val="en-GB"/>
        </w:rPr>
        <w:t>lrwxrwxrwx</w:t>
      </w:r>
      <w:proofErr w:type="spellEnd"/>
      <w:r w:rsidRPr="002C7DBA">
        <w:rPr>
          <w:lang w:val="en-GB"/>
        </w:rPr>
        <w:t xml:space="preserve">.  1 root </w:t>
      </w:r>
      <w:proofErr w:type="spellStart"/>
      <w:r w:rsidRPr="002C7DBA">
        <w:rPr>
          <w:lang w:val="en-GB"/>
        </w:rPr>
        <w:t>root</w:t>
      </w:r>
      <w:proofErr w:type="spellEnd"/>
      <w:r w:rsidRPr="002C7DBA">
        <w:rPr>
          <w:lang w:val="en-GB"/>
        </w:rPr>
        <w:t xml:space="preserve">   66 Apr 24 13:19 rapid -&gt; /opt/openstackrapid/samplevnf/VNFs/DPPD-PROX/helper-scripts/rapid/</w:t>
      </w:r>
    </w:p>
  </w:comment>
  <w:comment w:id="22" w:author="Przemyslaw Grygiel" w:date="2020-10-08T22:18:00Z" w:initials="PG">
    <w:p w14:paraId="64351080" w14:textId="6E5966C1" w:rsidR="00FA0634" w:rsidRDefault="00FA0634">
      <w:pPr>
        <w:pStyle w:val="CommentText"/>
      </w:pPr>
      <w:r>
        <w:rPr>
          <w:rStyle w:val="CommentReference"/>
        </w:rPr>
        <w:annotationRef/>
      </w:r>
      <w:r>
        <w:t>not sure that we should discuss it in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78E9DE" w15:done="0"/>
  <w15:commentEx w15:paraId="7555B9E3" w15:done="0"/>
  <w15:commentEx w15:paraId="6EB5352C" w15:done="0"/>
  <w15:commentEx w15:paraId="3178A873" w15:done="0"/>
  <w15:commentEx w15:paraId="64351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082F" w16cex:dateUtc="2020-10-08T19:50:00Z"/>
  <w16cex:commentExtensible w16cex:durableId="232A08AE" w16cex:dateUtc="2020-10-08T19:52:00Z"/>
  <w16cex:commentExtensible w16cex:durableId="232A08FA" w16cex:dateUtc="2020-10-08T19:54:00Z"/>
  <w16cex:commentExtensible w16cex:durableId="232A095F" w16cex:dateUtc="2020-10-08T19:55:00Z"/>
  <w16cex:commentExtensible w16cex:durableId="232A0ECD" w16cex:dateUtc="2020-10-0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78E9DE" w16cid:durableId="232A082F"/>
  <w16cid:commentId w16cid:paraId="7555B9E3" w16cid:durableId="232A08AE"/>
  <w16cid:commentId w16cid:paraId="6EB5352C" w16cid:durableId="232A08FA"/>
  <w16cid:commentId w16cid:paraId="3178A873" w16cid:durableId="232A095F"/>
  <w16cid:commentId w16cid:paraId="64351080" w16cid:durableId="232A0E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B6F2E" w14:textId="77777777" w:rsidR="00DA4CB1" w:rsidRDefault="00DA4CB1">
      <w:pPr>
        <w:spacing w:after="0"/>
      </w:pPr>
      <w:r>
        <w:separator/>
      </w:r>
    </w:p>
  </w:endnote>
  <w:endnote w:type="continuationSeparator" w:id="0">
    <w:p w14:paraId="3E61DEA8" w14:textId="77777777" w:rsidR="00DA4CB1" w:rsidRDefault="00DA4C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4FFA1" w14:textId="77777777" w:rsidR="00DA4CB1" w:rsidRDefault="00DA4CB1">
      <w:r>
        <w:separator/>
      </w:r>
    </w:p>
  </w:footnote>
  <w:footnote w:type="continuationSeparator" w:id="0">
    <w:p w14:paraId="3EC48927" w14:textId="77777777" w:rsidR="00DA4CB1" w:rsidRDefault="00DA4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CE20D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03E15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25282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zemyslaw Grygiel">
    <w15:presenceInfo w15:providerId="AD" w15:userId="S::pgrygiel@juniper.net::f86ce7d5-da43-4702-92f2-727648137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6E73"/>
    <w:rsid w:val="002A3401"/>
    <w:rsid w:val="002C7DBA"/>
    <w:rsid w:val="00493D59"/>
    <w:rsid w:val="004E29B3"/>
    <w:rsid w:val="00590D07"/>
    <w:rsid w:val="00784D58"/>
    <w:rsid w:val="008D6863"/>
    <w:rsid w:val="00A72B74"/>
    <w:rsid w:val="00B86B75"/>
    <w:rsid w:val="00BC48D5"/>
    <w:rsid w:val="00C36279"/>
    <w:rsid w:val="00DA4CB1"/>
    <w:rsid w:val="00E315A3"/>
    <w:rsid w:val="00F5791F"/>
    <w:rsid w:val="00FA06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9033E"/>
  <w15:docId w15:val="{C51EC3D2-F300-6B4D-AAF5-2991E917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F5791F"/>
    <w:rPr>
      <w:sz w:val="16"/>
      <w:szCs w:val="16"/>
    </w:rPr>
  </w:style>
  <w:style w:type="paragraph" w:styleId="CommentText">
    <w:name w:val="annotation text"/>
    <w:basedOn w:val="Normal"/>
    <w:link w:val="CommentTextChar"/>
    <w:semiHidden/>
    <w:unhideWhenUsed/>
    <w:rsid w:val="00F5791F"/>
    <w:rPr>
      <w:sz w:val="20"/>
      <w:szCs w:val="20"/>
    </w:rPr>
  </w:style>
  <w:style w:type="character" w:customStyle="1" w:styleId="CommentTextChar">
    <w:name w:val="Comment Text Char"/>
    <w:basedOn w:val="DefaultParagraphFont"/>
    <w:link w:val="CommentText"/>
    <w:semiHidden/>
    <w:rsid w:val="00F5791F"/>
    <w:rPr>
      <w:sz w:val="20"/>
      <w:szCs w:val="20"/>
    </w:rPr>
  </w:style>
  <w:style w:type="paragraph" w:styleId="CommentSubject">
    <w:name w:val="annotation subject"/>
    <w:basedOn w:val="CommentText"/>
    <w:next w:val="CommentText"/>
    <w:link w:val="CommentSubjectChar"/>
    <w:semiHidden/>
    <w:unhideWhenUsed/>
    <w:rsid w:val="00F5791F"/>
    <w:rPr>
      <w:b/>
      <w:bCs/>
    </w:rPr>
  </w:style>
  <w:style w:type="character" w:customStyle="1" w:styleId="CommentSubjectChar">
    <w:name w:val="Comment Subject Char"/>
    <w:basedOn w:val="CommentTextChar"/>
    <w:link w:val="CommentSubject"/>
    <w:semiHidden/>
    <w:rsid w:val="00F5791F"/>
    <w:rPr>
      <w:b/>
      <w:bCs/>
      <w:sz w:val="20"/>
      <w:szCs w:val="20"/>
    </w:rPr>
  </w:style>
  <w:style w:type="paragraph" w:styleId="BalloonText">
    <w:name w:val="Balloon Text"/>
    <w:basedOn w:val="Normal"/>
    <w:link w:val="BalloonTextChar"/>
    <w:semiHidden/>
    <w:unhideWhenUsed/>
    <w:rsid w:val="00F5791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579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nfv.org/display/SAM/PROX+installation" TargetMode="External"/><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opnfv/samplevnf/tree/master/VNFs/DPPD-PROX/helper-scripts/rapid"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5582</Words>
  <Characters>31821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chapter 6</vt:lpstr>
    </vt:vector>
  </TitlesOfParts>
  <Company/>
  <LinksUpToDate>false</LinksUpToDate>
  <CharactersWithSpaces>37329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Przemyslaw Grygiel</dc:creator>
  <cp:keywords/>
  <cp:lastModifiedBy>Przemyslaw Grygiel</cp:lastModifiedBy>
  <cp:revision>4</cp:revision>
  <dcterms:created xsi:type="dcterms:W3CDTF">2020-10-08T19:50:00Z</dcterms:created>
  <dcterms:modified xsi:type="dcterms:W3CDTF">2020-10-08T20:19:00Z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2020-10-07</vt:lpwstr>
  </property>
  <property fmtid="{D5CDD505-2E9C-101B-9397-08002B2CF9AE}" pid="3" name="subtitle">
    <vt:lpwstr>contrail networking and test tools installation</vt:lpwstr>
  </property>
</Properties>
</file>