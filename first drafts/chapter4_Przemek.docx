
<file path=[Content_Types].xml><?xml version="1.0" encoding="utf-8"?>
<Types xmlns="http://schemas.openxmlformats.org/package/2006/content-types">
  <Default Extension="emf" ContentType="image/x-emf"/>
  <Default Extension="png" ContentType="image/png;base64"/>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media/image2.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X749457e8e2fb2f611c7c4b9f59f9b1143b11c90" w:displacedByCustomXml="next"/>
    <w:sdt>
      <w:sdtPr>
        <w:rPr>
          <w:rFonts w:asciiTheme="minorHAnsi" w:eastAsiaTheme="minorHAnsi" w:hAnsiTheme="minorHAnsi" w:cstheme="minorBidi"/>
          <w:color w:val="auto"/>
          <w:sz w:val="24"/>
          <w:szCs w:val="24"/>
          <w:lang w:val="fr-FR"/>
        </w:rPr>
        <w:id w:val="-185369462"/>
        <w:docPartObj>
          <w:docPartGallery w:val="Table of Contents"/>
          <w:docPartUnique/>
        </w:docPartObj>
      </w:sdtPr>
      <w:sdtEndPr>
        <w:rPr>
          <w:b/>
          <w:bCs/>
        </w:rPr>
      </w:sdtEndPr>
      <w:sdtContent>
        <w:p w14:paraId="46C8AEEB" w14:textId="7B49D506" w:rsidR="00237AC9" w:rsidRDefault="00237AC9">
          <w:pPr>
            <w:pStyle w:val="TOCHeading"/>
          </w:pPr>
          <w:r>
            <w:rPr>
              <w:lang w:val="fr-FR"/>
            </w:rPr>
            <w:t>Table des matières</w:t>
          </w:r>
        </w:p>
        <w:p w14:paraId="1B280A72" w14:textId="4C0B1D0F" w:rsidR="00360E42" w:rsidRDefault="00237AC9">
          <w:pPr>
            <w:pStyle w:val="TOC1"/>
            <w:tabs>
              <w:tab w:val="right" w:leader="dot" w:pos="9062"/>
            </w:tabs>
            <w:rPr>
              <w:ins w:id="1" w:author="Przemyslaw Grygiel" w:date="2020-09-23T14:35:00Z"/>
              <w:rFonts w:eastAsiaTheme="minorEastAsia"/>
              <w:noProof/>
              <w:lang w:val="en-PL" w:eastAsia="en-GB"/>
            </w:rPr>
          </w:pPr>
          <w:r>
            <w:fldChar w:fldCharType="begin"/>
          </w:r>
          <w:r>
            <w:instrText xml:space="preserve"> TOC \o "1-3" \h \z \u </w:instrText>
          </w:r>
          <w:r>
            <w:fldChar w:fldCharType="separate"/>
          </w:r>
          <w:ins w:id="2" w:author="Przemyslaw Grygiel" w:date="2020-09-23T14:35:00Z">
            <w:r w:rsidR="00360E42" w:rsidRPr="003602FF">
              <w:rPr>
                <w:rStyle w:val="Hyperlink"/>
                <w:noProof/>
              </w:rPr>
              <w:fldChar w:fldCharType="begin"/>
            </w:r>
            <w:r w:rsidR="00360E42" w:rsidRPr="003602FF">
              <w:rPr>
                <w:rStyle w:val="Hyperlink"/>
                <w:noProof/>
              </w:rPr>
              <w:instrText xml:space="preserve"> </w:instrText>
            </w:r>
            <w:r w:rsidR="00360E42">
              <w:rPr>
                <w:noProof/>
              </w:rPr>
              <w:instrText>HYPERLINK \l "_Toc51764133"</w:instrText>
            </w:r>
            <w:r w:rsidR="00360E42" w:rsidRPr="003602FF">
              <w:rPr>
                <w:rStyle w:val="Hyperlink"/>
                <w:noProof/>
              </w:rPr>
              <w:instrText xml:space="preserve"> </w:instrText>
            </w:r>
            <w:r w:rsidR="00360E42" w:rsidRPr="003602FF">
              <w:rPr>
                <w:rStyle w:val="Hyperlink"/>
                <w:noProof/>
              </w:rPr>
            </w:r>
            <w:r w:rsidR="00360E42" w:rsidRPr="003602FF">
              <w:rPr>
                <w:rStyle w:val="Hyperlink"/>
                <w:noProof/>
              </w:rPr>
              <w:fldChar w:fldCharType="separate"/>
            </w:r>
            <w:r w:rsidR="00360E42" w:rsidRPr="003602FF">
              <w:rPr>
                <w:rStyle w:val="Hyperlink"/>
                <w:noProof/>
                <w:lang w:val="en-GB"/>
              </w:rPr>
              <w:t>chapter 4: Contrail DPDK vRoutersetup</w:t>
            </w:r>
            <w:r w:rsidR="00360E42">
              <w:rPr>
                <w:noProof/>
                <w:webHidden/>
              </w:rPr>
              <w:tab/>
            </w:r>
            <w:r w:rsidR="00360E42">
              <w:rPr>
                <w:noProof/>
                <w:webHidden/>
              </w:rPr>
              <w:fldChar w:fldCharType="begin"/>
            </w:r>
            <w:r w:rsidR="00360E42">
              <w:rPr>
                <w:noProof/>
                <w:webHidden/>
              </w:rPr>
              <w:instrText xml:space="preserve"> PAGEREF _Toc51764133 \h </w:instrText>
            </w:r>
            <w:r w:rsidR="00360E42">
              <w:rPr>
                <w:noProof/>
                <w:webHidden/>
              </w:rPr>
            </w:r>
          </w:ins>
          <w:r w:rsidR="00360E42">
            <w:rPr>
              <w:noProof/>
              <w:webHidden/>
            </w:rPr>
            <w:fldChar w:fldCharType="separate"/>
          </w:r>
          <w:ins w:id="3" w:author="Przemyslaw Grygiel" w:date="2020-09-23T14:35:00Z">
            <w:r w:rsidR="00360E42">
              <w:rPr>
                <w:noProof/>
                <w:webHidden/>
              </w:rPr>
              <w:t>2</w:t>
            </w:r>
            <w:r w:rsidR="00360E42">
              <w:rPr>
                <w:noProof/>
                <w:webHidden/>
              </w:rPr>
              <w:fldChar w:fldCharType="end"/>
            </w:r>
            <w:r w:rsidR="00360E42" w:rsidRPr="003602FF">
              <w:rPr>
                <w:rStyle w:val="Hyperlink"/>
                <w:noProof/>
              </w:rPr>
              <w:fldChar w:fldCharType="end"/>
            </w:r>
          </w:ins>
        </w:p>
        <w:p w14:paraId="6A25681D" w14:textId="2F2596DB" w:rsidR="00360E42" w:rsidRDefault="00360E42">
          <w:pPr>
            <w:pStyle w:val="TOC2"/>
            <w:tabs>
              <w:tab w:val="right" w:leader="dot" w:pos="9062"/>
            </w:tabs>
            <w:rPr>
              <w:ins w:id="4" w:author="Przemyslaw Grygiel" w:date="2020-09-23T14:35:00Z"/>
              <w:rFonts w:eastAsiaTheme="minorEastAsia"/>
              <w:noProof/>
              <w:lang w:val="en-PL" w:eastAsia="en-GB"/>
            </w:rPr>
          </w:pPr>
          <w:ins w:id="5"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"_Toc51764134"</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lang w:val="en-GB"/>
              </w:rPr>
              <w:t>DPDK vRouterphysical network interface</w:t>
            </w:r>
            <w:r>
              <w:rPr>
                <w:noProof/>
                <w:webHidden/>
              </w:rPr>
              <w:tab/>
            </w:r>
            <w:r>
              <w:rPr>
                <w:noProof/>
                <w:webHidden/>
              </w:rPr>
              <w:fldChar w:fldCharType="begin"/>
            </w:r>
            <w:r>
              <w:rPr>
                <w:noProof/>
                <w:webHidden/>
              </w:rPr>
              <w:instrText xml:space="preserve"> PAGEREF _Toc51764134 \h </w:instrText>
            </w:r>
            <w:r>
              <w:rPr>
                <w:noProof/>
                <w:webHidden/>
              </w:rPr>
            </w:r>
          </w:ins>
          <w:r>
            <w:rPr>
              <w:noProof/>
              <w:webHidden/>
            </w:rPr>
            <w:fldChar w:fldCharType="separate"/>
          </w:r>
          <w:ins w:id="6" w:author="Przemyslaw Grygiel" w:date="2020-09-23T14:35:00Z">
            <w:r>
              <w:rPr>
                <w:noProof/>
                <w:webHidden/>
              </w:rPr>
              <w:t>2</w:t>
            </w:r>
            <w:r>
              <w:rPr>
                <w:noProof/>
                <w:webHidden/>
              </w:rPr>
              <w:fldChar w:fldCharType="end"/>
            </w:r>
            <w:r w:rsidRPr="003602FF">
              <w:rPr>
                <w:rStyle w:val="Hyperlink"/>
                <w:noProof/>
              </w:rPr>
              <w:fldChar w:fldCharType="end"/>
            </w:r>
          </w:ins>
        </w:p>
        <w:p w14:paraId="38182349" w14:textId="5BE3C3A4" w:rsidR="00360E42" w:rsidRDefault="00360E42">
          <w:pPr>
            <w:pStyle w:val="TOC2"/>
            <w:tabs>
              <w:tab w:val="right" w:leader="dot" w:pos="9062"/>
            </w:tabs>
            <w:rPr>
              <w:ins w:id="7" w:author="Przemyslaw Grygiel" w:date="2020-09-23T14:35:00Z"/>
              <w:rFonts w:eastAsiaTheme="minorEastAsia"/>
              <w:noProof/>
              <w:lang w:val="en-PL" w:eastAsia="en-GB"/>
            </w:rPr>
          </w:pPr>
          <w:ins w:id="8"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"_Toc51764135"</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lang w:val="en-GB"/>
              </w:rPr>
              <w:t>DPDK vRouterCPU setup</w:t>
            </w:r>
            <w:r>
              <w:rPr>
                <w:noProof/>
                <w:webHidden/>
              </w:rPr>
              <w:tab/>
            </w:r>
            <w:r>
              <w:rPr>
                <w:noProof/>
                <w:webHidden/>
              </w:rPr>
              <w:fldChar w:fldCharType="begin"/>
            </w:r>
            <w:r>
              <w:rPr>
                <w:noProof/>
                <w:webHidden/>
              </w:rPr>
              <w:instrText xml:space="preserve"> PAGEREF _Toc51764135 \h </w:instrText>
            </w:r>
            <w:r>
              <w:rPr>
                <w:noProof/>
                <w:webHidden/>
              </w:rPr>
            </w:r>
          </w:ins>
          <w:r>
            <w:rPr>
              <w:noProof/>
              <w:webHidden/>
            </w:rPr>
            <w:fldChar w:fldCharType="separate"/>
          </w:r>
          <w:ins w:id="9" w:author="Przemyslaw Grygiel" w:date="2020-09-23T14:35:00Z">
            <w:r>
              <w:rPr>
                <w:noProof/>
                <w:webHidden/>
              </w:rPr>
              <w:t>3</w:t>
            </w:r>
            <w:r>
              <w:rPr>
                <w:noProof/>
                <w:webHidden/>
              </w:rPr>
              <w:fldChar w:fldCharType="end"/>
            </w:r>
            <w:r w:rsidRPr="003602FF">
              <w:rPr>
                <w:rStyle w:val="Hyperlink"/>
                <w:noProof/>
              </w:rPr>
              <w:fldChar w:fldCharType="end"/>
            </w:r>
          </w:ins>
        </w:p>
        <w:p w14:paraId="110E7FF0" w14:textId="2E7AAD48" w:rsidR="00360E42" w:rsidRDefault="00360E42">
          <w:pPr>
            <w:pStyle w:val="TOC3"/>
            <w:tabs>
              <w:tab w:val="right" w:leader="dot" w:pos="9062"/>
            </w:tabs>
            <w:rPr>
              <w:ins w:id="10" w:author="Przemyslaw Grygiel" w:date="2020-09-23T14:35:00Z"/>
              <w:rFonts w:eastAsiaTheme="minorEastAsia"/>
              <w:noProof/>
              <w:lang w:val="en-PL" w:eastAsia="en-GB"/>
            </w:rPr>
          </w:pPr>
          <w:ins w:id="11"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"_Toc51764136"</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lang w:val="en-GB"/>
              </w:rPr>
              <w:t>CPU kept for Linux Operating System</w:t>
            </w:r>
            <w:r>
              <w:rPr>
                <w:noProof/>
                <w:webHidden/>
              </w:rPr>
              <w:tab/>
            </w:r>
            <w:r>
              <w:rPr>
                <w:noProof/>
                <w:webHidden/>
              </w:rPr>
              <w:fldChar w:fldCharType="begin"/>
            </w:r>
            <w:r>
              <w:rPr>
                <w:noProof/>
                <w:webHidden/>
              </w:rPr>
              <w:instrText xml:space="preserve"> PAGEREF _Toc51764136 \h </w:instrText>
            </w:r>
            <w:r>
              <w:rPr>
                <w:noProof/>
                <w:webHidden/>
              </w:rPr>
            </w:r>
          </w:ins>
          <w:r>
            <w:rPr>
              <w:noProof/>
              <w:webHidden/>
            </w:rPr>
            <w:fldChar w:fldCharType="separate"/>
          </w:r>
          <w:ins w:id="12" w:author="Przemyslaw Grygiel" w:date="2020-09-23T14:35:00Z">
            <w:r>
              <w:rPr>
                <w:noProof/>
                <w:webHidden/>
              </w:rPr>
              <w:t>4</w:t>
            </w:r>
            <w:r>
              <w:rPr>
                <w:noProof/>
                <w:webHidden/>
              </w:rPr>
              <w:fldChar w:fldCharType="end"/>
            </w:r>
            <w:r w:rsidRPr="003602FF">
              <w:rPr>
                <w:rStyle w:val="Hyperlink"/>
                <w:noProof/>
              </w:rPr>
              <w:fldChar w:fldCharType="end"/>
            </w:r>
          </w:ins>
        </w:p>
        <w:p w14:paraId="744EDA8C" w14:textId="42F3A163" w:rsidR="00360E42" w:rsidRDefault="00360E42">
          <w:pPr>
            <w:pStyle w:val="TOC3"/>
            <w:tabs>
              <w:tab w:val="right" w:leader="dot" w:pos="9062"/>
            </w:tabs>
            <w:rPr>
              <w:ins w:id="13" w:author="Przemyslaw Grygiel" w:date="2020-09-23T14:35:00Z"/>
              <w:rFonts w:eastAsiaTheme="minorEastAsia"/>
              <w:noProof/>
              <w:lang w:val="en-PL" w:eastAsia="en-GB"/>
            </w:rPr>
          </w:pPr>
          <w:ins w:id="14"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"_Toc51764137"</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lang w:val="en-GB"/>
              </w:rPr>
              <w:t>CPU allocated to the DPDK vRouter</w:t>
            </w:r>
            <w:r>
              <w:rPr>
                <w:noProof/>
                <w:webHidden/>
              </w:rPr>
              <w:tab/>
            </w:r>
            <w:r>
              <w:rPr>
                <w:noProof/>
                <w:webHidden/>
              </w:rPr>
              <w:fldChar w:fldCharType="begin"/>
            </w:r>
            <w:r>
              <w:rPr>
                <w:noProof/>
                <w:webHidden/>
              </w:rPr>
              <w:instrText xml:space="preserve"> PAGEREF _Toc51764137 \h </w:instrText>
            </w:r>
            <w:r>
              <w:rPr>
                <w:noProof/>
                <w:webHidden/>
              </w:rPr>
            </w:r>
          </w:ins>
          <w:r>
            <w:rPr>
              <w:noProof/>
              <w:webHidden/>
            </w:rPr>
            <w:fldChar w:fldCharType="separate"/>
          </w:r>
          <w:ins w:id="15" w:author="Przemyslaw Grygiel" w:date="2020-09-23T14:35:00Z">
            <w:r>
              <w:rPr>
                <w:noProof/>
                <w:webHidden/>
              </w:rPr>
              <w:t>5</w:t>
            </w:r>
            <w:r>
              <w:rPr>
                <w:noProof/>
                <w:webHidden/>
              </w:rPr>
              <w:fldChar w:fldCharType="end"/>
            </w:r>
            <w:r w:rsidRPr="003602FF">
              <w:rPr>
                <w:rStyle w:val="Hyperlink"/>
                <w:noProof/>
              </w:rPr>
              <w:fldChar w:fldCharType="end"/>
            </w:r>
          </w:ins>
        </w:p>
        <w:p w14:paraId="10232E30" w14:textId="2708C463" w:rsidR="00360E42" w:rsidRDefault="00360E42">
          <w:pPr>
            <w:pStyle w:val="TOC3"/>
            <w:tabs>
              <w:tab w:val="right" w:leader="dot" w:pos="9062"/>
            </w:tabs>
            <w:rPr>
              <w:ins w:id="16" w:author="Przemyslaw Grygiel" w:date="2020-09-23T14:35:00Z"/>
              <w:rFonts w:eastAsiaTheme="minorEastAsia"/>
              <w:noProof/>
              <w:lang w:val="en-PL" w:eastAsia="en-GB"/>
            </w:rPr>
          </w:pPr>
          <w:ins w:id="17"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"_Toc51764138"</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lang w:val="en-GB"/>
              </w:rPr>
              <w:t>CPU allocated to Virtual Machines</w:t>
            </w:r>
            <w:r>
              <w:rPr>
                <w:noProof/>
                <w:webHidden/>
              </w:rPr>
              <w:tab/>
            </w:r>
            <w:r>
              <w:rPr>
                <w:noProof/>
                <w:webHidden/>
              </w:rPr>
              <w:fldChar w:fldCharType="begin"/>
            </w:r>
            <w:r>
              <w:rPr>
                <w:noProof/>
                <w:webHidden/>
              </w:rPr>
              <w:instrText xml:space="preserve"> PAGEREF _Toc51764138 \h </w:instrText>
            </w:r>
            <w:r>
              <w:rPr>
                <w:noProof/>
                <w:webHidden/>
              </w:rPr>
            </w:r>
          </w:ins>
          <w:r>
            <w:rPr>
              <w:noProof/>
              <w:webHidden/>
            </w:rPr>
            <w:fldChar w:fldCharType="separate"/>
          </w:r>
          <w:ins w:id="18" w:author="Przemyslaw Grygiel" w:date="2020-09-23T14:35:00Z">
            <w:r>
              <w:rPr>
                <w:noProof/>
                <w:webHidden/>
              </w:rPr>
              <w:t>6</w:t>
            </w:r>
            <w:r>
              <w:rPr>
                <w:noProof/>
                <w:webHidden/>
              </w:rPr>
              <w:fldChar w:fldCharType="end"/>
            </w:r>
            <w:r w:rsidRPr="003602FF">
              <w:rPr>
                <w:rStyle w:val="Hyperlink"/>
                <w:noProof/>
              </w:rPr>
              <w:fldChar w:fldCharType="end"/>
            </w:r>
          </w:ins>
        </w:p>
        <w:p w14:paraId="30AFAEB2" w14:textId="4AF0E15C" w:rsidR="00360E42" w:rsidRDefault="00360E42">
          <w:pPr>
            <w:pStyle w:val="TOC2"/>
            <w:tabs>
              <w:tab w:val="right" w:leader="dot" w:pos="9062"/>
            </w:tabs>
            <w:rPr>
              <w:ins w:id="19" w:author="Przemyslaw Grygiel" w:date="2020-09-23T14:35:00Z"/>
              <w:rFonts w:eastAsiaTheme="minorEastAsia"/>
              <w:noProof/>
              <w:lang w:val="en-PL" w:eastAsia="en-GB"/>
            </w:rPr>
          </w:pPr>
          <w:ins w:id="20"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"_Toc51764139"</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lang w:val="en-GB"/>
              </w:rPr>
              <w:t>vRouter memory setup</w:t>
            </w:r>
            <w:r>
              <w:rPr>
                <w:noProof/>
                <w:webHidden/>
              </w:rPr>
              <w:tab/>
            </w:r>
            <w:r>
              <w:rPr>
                <w:noProof/>
                <w:webHidden/>
              </w:rPr>
              <w:fldChar w:fldCharType="begin"/>
            </w:r>
            <w:r>
              <w:rPr>
                <w:noProof/>
                <w:webHidden/>
              </w:rPr>
              <w:instrText xml:space="preserve"> PAGEREF _Toc51764139 \h </w:instrText>
            </w:r>
            <w:r>
              <w:rPr>
                <w:noProof/>
                <w:webHidden/>
              </w:rPr>
            </w:r>
          </w:ins>
          <w:r>
            <w:rPr>
              <w:noProof/>
              <w:webHidden/>
            </w:rPr>
            <w:fldChar w:fldCharType="separate"/>
          </w:r>
          <w:ins w:id="21" w:author="Przemyslaw Grygiel" w:date="2020-09-23T14:35:00Z">
            <w:r>
              <w:rPr>
                <w:noProof/>
                <w:webHidden/>
              </w:rPr>
              <w:t>7</w:t>
            </w:r>
            <w:r>
              <w:rPr>
                <w:noProof/>
                <w:webHidden/>
              </w:rPr>
              <w:fldChar w:fldCharType="end"/>
            </w:r>
            <w:r w:rsidRPr="003602FF">
              <w:rPr>
                <w:rStyle w:val="Hyperlink"/>
                <w:noProof/>
              </w:rPr>
              <w:fldChar w:fldCharType="end"/>
            </w:r>
          </w:ins>
        </w:p>
        <w:p w14:paraId="5ECDB289" w14:textId="2BA96544" w:rsidR="00360E42" w:rsidRDefault="00360E42">
          <w:pPr>
            <w:pStyle w:val="TOC3"/>
            <w:tabs>
              <w:tab w:val="right" w:leader="dot" w:pos="9062"/>
            </w:tabs>
            <w:rPr>
              <w:ins w:id="22" w:author="Przemyslaw Grygiel" w:date="2020-09-23T14:35:00Z"/>
              <w:rFonts w:eastAsiaTheme="minorEastAsia"/>
              <w:noProof/>
              <w:lang w:val="en-PL" w:eastAsia="en-GB"/>
            </w:rPr>
          </w:pPr>
          <w:ins w:id="23"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"_Toc51764140"</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rPr>
              <w:t>Hugepage memory configuration on the compute node operating system</w:t>
            </w:r>
            <w:r>
              <w:rPr>
                <w:noProof/>
                <w:webHidden/>
              </w:rPr>
              <w:tab/>
            </w:r>
            <w:r>
              <w:rPr>
                <w:noProof/>
                <w:webHidden/>
              </w:rPr>
              <w:fldChar w:fldCharType="begin"/>
            </w:r>
            <w:r>
              <w:rPr>
                <w:noProof/>
                <w:webHidden/>
              </w:rPr>
              <w:instrText xml:space="preserve"> PAGEREF _Toc51764140 \h </w:instrText>
            </w:r>
            <w:r>
              <w:rPr>
                <w:noProof/>
                <w:webHidden/>
              </w:rPr>
            </w:r>
          </w:ins>
          <w:r>
            <w:rPr>
              <w:noProof/>
              <w:webHidden/>
            </w:rPr>
            <w:fldChar w:fldCharType="separate"/>
          </w:r>
          <w:ins w:id="24" w:author="Przemyslaw Grygiel" w:date="2020-09-23T14:35:00Z">
            <w:r>
              <w:rPr>
                <w:noProof/>
                <w:webHidden/>
              </w:rPr>
              <w:t>7</w:t>
            </w:r>
            <w:r>
              <w:rPr>
                <w:noProof/>
                <w:webHidden/>
              </w:rPr>
              <w:fldChar w:fldCharType="end"/>
            </w:r>
            <w:r w:rsidRPr="003602FF">
              <w:rPr>
                <w:rStyle w:val="Hyperlink"/>
                <w:noProof/>
              </w:rPr>
              <w:fldChar w:fldCharType="end"/>
            </w:r>
          </w:ins>
        </w:p>
        <w:p w14:paraId="144723BD" w14:textId="55C3F57B" w:rsidR="00360E42" w:rsidRDefault="00360E42">
          <w:pPr>
            <w:pStyle w:val="TOC3"/>
            <w:tabs>
              <w:tab w:val="right" w:leader="dot" w:pos="9062"/>
            </w:tabs>
            <w:rPr>
              <w:ins w:id="25" w:author="Przemyslaw Grygiel" w:date="2020-09-23T14:35:00Z"/>
              <w:rFonts w:eastAsiaTheme="minorEastAsia"/>
              <w:noProof/>
              <w:lang w:val="en-PL" w:eastAsia="en-GB"/>
            </w:rPr>
          </w:pPr>
          <w:ins w:id="26"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"_Toc51764141"</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rPr>
              <w:t>Hugepage allocation for the DPDK vrouter</w:t>
            </w:r>
            <w:r>
              <w:rPr>
                <w:noProof/>
                <w:webHidden/>
              </w:rPr>
              <w:tab/>
            </w:r>
            <w:r>
              <w:rPr>
                <w:noProof/>
                <w:webHidden/>
              </w:rPr>
              <w:fldChar w:fldCharType="begin"/>
            </w:r>
            <w:r>
              <w:rPr>
                <w:noProof/>
                <w:webHidden/>
              </w:rPr>
              <w:instrText xml:space="preserve"> PAGEREF _Toc51764141 \h </w:instrText>
            </w:r>
            <w:r>
              <w:rPr>
                <w:noProof/>
                <w:webHidden/>
              </w:rPr>
            </w:r>
          </w:ins>
          <w:r>
            <w:rPr>
              <w:noProof/>
              <w:webHidden/>
            </w:rPr>
            <w:fldChar w:fldCharType="separate"/>
          </w:r>
          <w:ins w:id="27" w:author="Przemyslaw Grygiel" w:date="2020-09-23T14:35:00Z">
            <w:r>
              <w:rPr>
                <w:noProof/>
                <w:webHidden/>
              </w:rPr>
              <w:t>7</w:t>
            </w:r>
            <w:r>
              <w:rPr>
                <w:noProof/>
                <w:webHidden/>
              </w:rPr>
              <w:fldChar w:fldCharType="end"/>
            </w:r>
            <w:r w:rsidRPr="003602FF">
              <w:rPr>
                <w:rStyle w:val="Hyperlink"/>
                <w:noProof/>
              </w:rPr>
              <w:fldChar w:fldCharType="end"/>
            </w:r>
          </w:ins>
        </w:p>
        <w:p w14:paraId="0832C7B4" w14:textId="0B9FD0ED" w:rsidR="00360E42" w:rsidRDefault="00360E42">
          <w:pPr>
            <w:pStyle w:val="TOC3"/>
            <w:tabs>
              <w:tab w:val="right" w:leader="dot" w:pos="9062"/>
            </w:tabs>
            <w:rPr>
              <w:ins w:id="28" w:author="Przemyslaw Grygiel" w:date="2020-09-23T14:35:00Z"/>
              <w:rFonts w:eastAsiaTheme="minorEastAsia"/>
              <w:noProof/>
              <w:lang w:val="en-PL" w:eastAsia="en-GB"/>
            </w:rPr>
          </w:pPr>
          <w:ins w:id="29"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"_Toc51764142"</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rPr>
              <w:t>DPDK physical interface rings setup</w:t>
            </w:r>
            <w:r>
              <w:rPr>
                <w:noProof/>
                <w:webHidden/>
              </w:rPr>
              <w:tab/>
            </w:r>
            <w:r>
              <w:rPr>
                <w:noProof/>
                <w:webHidden/>
              </w:rPr>
              <w:fldChar w:fldCharType="begin"/>
            </w:r>
            <w:r>
              <w:rPr>
                <w:noProof/>
                <w:webHidden/>
              </w:rPr>
              <w:instrText xml:space="preserve"> PAGEREF _Toc51764142 \h </w:instrText>
            </w:r>
            <w:r>
              <w:rPr>
                <w:noProof/>
                <w:webHidden/>
              </w:rPr>
            </w:r>
          </w:ins>
          <w:r>
            <w:rPr>
              <w:noProof/>
              <w:webHidden/>
            </w:rPr>
            <w:fldChar w:fldCharType="separate"/>
          </w:r>
          <w:ins w:id="30" w:author="Przemyslaw Grygiel" w:date="2020-09-23T14:35:00Z">
            <w:r>
              <w:rPr>
                <w:noProof/>
                <w:webHidden/>
              </w:rPr>
              <w:t>8</w:t>
            </w:r>
            <w:r>
              <w:rPr>
                <w:noProof/>
                <w:webHidden/>
              </w:rPr>
              <w:fldChar w:fldCharType="end"/>
            </w:r>
            <w:r w:rsidRPr="003602FF">
              <w:rPr>
                <w:rStyle w:val="Hyperlink"/>
                <w:noProof/>
              </w:rPr>
              <w:fldChar w:fldCharType="end"/>
            </w:r>
          </w:ins>
        </w:p>
        <w:p w14:paraId="1F240727" w14:textId="1B33375B" w:rsidR="00360E42" w:rsidRDefault="00360E42">
          <w:pPr>
            <w:pStyle w:val="TOC3"/>
            <w:tabs>
              <w:tab w:val="right" w:leader="dot" w:pos="9062"/>
            </w:tabs>
            <w:rPr>
              <w:ins w:id="31" w:author="Przemyslaw Grygiel" w:date="2020-09-23T14:35:00Z"/>
              <w:rFonts w:eastAsiaTheme="minorEastAsia"/>
              <w:noProof/>
              <w:lang w:val="en-PL" w:eastAsia="en-GB"/>
            </w:rPr>
          </w:pPr>
          <w:ins w:id="32"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"_Toc51764143"</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rPr>
              <w:t>DPDK vRouterinternal queues rings setup</w:t>
            </w:r>
            <w:r>
              <w:rPr>
                <w:noProof/>
                <w:webHidden/>
              </w:rPr>
              <w:tab/>
            </w:r>
            <w:r>
              <w:rPr>
                <w:noProof/>
                <w:webHidden/>
              </w:rPr>
              <w:fldChar w:fldCharType="begin"/>
            </w:r>
            <w:r>
              <w:rPr>
                <w:noProof/>
                <w:webHidden/>
              </w:rPr>
              <w:instrText xml:space="preserve"> PAGEREF _Toc51764143 \h </w:instrText>
            </w:r>
            <w:r>
              <w:rPr>
                <w:noProof/>
                <w:webHidden/>
              </w:rPr>
            </w:r>
          </w:ins>
          <w:r>
            <w:rPr>
              <w:noProof/>
              <w:webHidden/>
            </w:rPr>
            <w:fldChar w:fldCharType="separate"/>
          </w:r>
          <w:ins w:id="33" w:author="Przemyslaw Grygiel" w:date="2020-09-23T14:35:00Z">
            <w:r>
              <w:rPr>
                <w:noProof/>
                <w:webHidden/>
              </w:rPr>
              <w:t>9</w:t>
            </w:r>
            <w:r>
              <w:rPr>
                <w:noProof/>
                <w:webHidden/>
              </w:rPr>
              <w:fldChar w:fldCharType="end"/>
            </w:r>
            <w:r w:rsidRPr="003602FF">
              <w:rPr>
                <w:rStyle w:val="Hyperlink"/>
                <w:noProof/>
              </w:rPr>
              <w:fldChar w:fldCharType="end"/>
            </w:r>
          </w:ins>
        </w:p>
        <w:p w14:paraId="443336F0" w14:textId="49814C8F" w:rsidR="00360E42" w:rsidRDefault="00360E42">
          <w:pPr>
            <w:pStyle w:val="TOC3"/>
            <w:tabs>
              <w:tab w:val="right" w:leader="dot" w:pos="9062"/>
            </w:tabs>
            <w:rPr>
              <w:ins w:id="34" w:author="Przemyslaw Grygiel" w:date="2020-09-23T14:35:00Z"/>
              <w:rFonts w:eastAsiaTheme="minorEastAsia"/>
              <w:noProof/>
              <w:lang w:val="en-PL" w:eastAsia="en-GB"/>
            </w:rPr>
          </w:pPr>
          <w:ins w:id="35"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"_Toc51764144"</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rPr>
              <w:t>DPDK Virtual Machine interface rings setup</w:t>
            </w:r>
            <w:r>
              <w:rPr>
                <w:noProof/>
                <w:webHidden/>
              </w:rPr>
              <w:tab/>
            </w:r>
            <w:r>
              <w:rPr>
                <w:noProof/>
                <w:webHidden/>
              </w:rPr>
              <w:fldChar w:fldCharType="begin"/>
            </w:r>
            <w:r>
              <w:rPr>
                <w:noProof/>
                <w:webHidden/>
              </w:rPr>
              <w:instrText xml:space="preserve"> PAGEREF _Toc51764144 \h </w:instrText>
            </w:r>
            <w:r>
              <w:rPr>
                <w:noProof/>
                <w:webHidden/>
              </w:rPr>
            </w:r>
          </w:ins>
          <w:r>
            <w:rPr>
              <w:noProof/>
              <w:webHidden/>
            </w:rPr>
            <w:fldChar w:fldCharType="separate"/>
          </w:r>
          <w:ins w:id="36" w:author="Przemyslaw Grygiel" w:date="2020-09-23T14:35:00Z">
            <w:r>
              <w:rPr>
                <w:noProof/>
                <w:webHidden/>
              </w:rPr>
              <w:t>11</w:t>
            </w:r>
            <w:r>
              <w:rPr>
                <w:noProof/>
                <w:webHidden/>
              </w:rPr>
              <w:fldChar w:fldCharType="end"/>
            </w:r>
            <w:r w:rsidRPr="003602FF">
              <w:rPr>
                <w:rStyle w:val="Hyperlink"/>
                <w:noProof/>
              </w:rPr>
              <w:fldChar w:fldCharType="end"/>
            </w:r>
          </w:ins>
        </w:p>
        <w:p w14:paraId="7BCF71DF" w14:textId="773BEDAC" w:rsidR="00360E42" w:rsidRDefault="00360E42">
          <w:pPr>
            <w:pStyle w:val="TOC2"/>
            <w:tabs>
              <w:tab w:val="right" w:leader="dot" w:pos="9062"/>
            </w:tabs>
            <w:rPr>
              <w:ins w:id="37" w:author="Przemyslaw Grygiel" w:date="2020-09-23T14:35:00Z"/>
              <w:rFonts w:eastAsiaTheme="minorEastAsia"/>
              <w:noProof/>
              <w:lang w:val="en-PL" w:eastAsia="en-GB"/>
            </w:rPr>
          </w:pPr>
          <w:ins w:id="38"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"_Toc51764145"</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lang w:val="en-GB"/>
              </w:rPr>
              <w:t>Virtual Machine vif multi-queue setup</w:t>
            </w:r>
            <w:r>
              <w:rPr>
                <w:noProof/>
                <w:webHidden/>
              </w:rPr>
              <w:tab/>
            </w:r>
            <w:r>
              <w:rPr>
                <w:noProof/>
                <w:webHidden/>
              </w:rPr>
              <w:fldChar w:fldCharType="begin"/>
            </w:r>
            <w:r>
              <w:rPr>
                <w:noProof/>
                <w:webHidden/>
              </w:rPr>
              <w:instrText xml:space="preserve"> PAGEREF _Toc51764145 \h </w:instrText>
            </w:r>
            <w:r>
              <w:rPr>
                <w:noProof/>
                <w:webHidden/>
              </w:rPr>
            </w:r>
          </w:ins>
          <w:r>
            <w:rPr>
              <w:noProof/>
              <w:webHidden/>
            </w:rPr>
            <w:fldChar w:fldCharType="separate"/>
          </w:r>
          <w:ins w:id="39" w:author="Przemyslaw Grygiel" w:date="2020-09-23T14:35:00Z">
            <w:r>
              <w:rPr>
                <w:noProof/>
                <w:webHidden/>
              </w:rPr>
              <w:t>12</w:t>
            </w:r>
            <w:r>
              <w:rPr>
                <w:noProof/>
                <w:webHidden/>
              </w:rPr>
              <w:fldChar w:fldCharType="end"/>
            </w:r>
            <w:r w:rsidRPr="003602FF">
              <w:rPr>
                <w:rStyle w:val="Hyperlink"/>
                <w:noProof/>
              </w:rPr>
              <w:fldChar w:fldCharType="end"/>
            </w:r>
          </w:ins>
        </w:p>
        <w:p w14:paraId="60506C4C" w14:textId="181E86BE" w:rsidR="00360E42" w:rsidRDefault="00360E42">
          <w:pPr>
            <w:pStyle w:val="TOC2"/>
            <w:tabs>
              <w:tab w:val="right" w:leader="dot" w:pos="9062"/>
            </w:tabs>
            <w:rPr>
              <w:ins w:id="40" w:author="Przemyslaw Grygiel" w:date="2020-09-23T14:35:00Z"/>
              <w:rFonts w:eastAsiaTheme="minorEastAsia"/>
              <w:noProof/>
              <w:lang w:val="en-PL" w:eastAsia="en-GB"/>
            </w:rPr>
          </w:pPr>
          <w:ins w:id="41" w:author="Przemyslaw Grygiel" w:date="2020-09-23T14:35:00Z">
            <w:r w:rsidRPr="003602FF">
              <w:rPr>
                <w:rStyle w:val="Hyperlink"/>
                <w:noProof/>
              </w:rPr>
              <w:fldChar w:fldCharType="begin"/>
            </w:r>
            <w:r w:rsidRPr="003602FF">
              <w:rPr>
                <w:rStyle w:val="Hyperlink"/>
                <w:noProof/>
              </w:rPr>
              <w:instrText xml:space="preserve"> </w:instrText>
            </w:r>
            <w:r>
              <w:rPr>
                <w:noProof/>
              </w:rPr>
              <w:instrText>HYPERLINK \l "_Toc51764146"</w:instrText>
            </w:r>
            <w:r w:rsidRPr="003602FF">
              <w:rPr>
                <w:rStyle w:val="Hyperlink"/>
                <w:noProof/>
              </w:rPr>
              <w:instrText xml:space="preserve"> </w:instrText>
            </w:r>
            <w:r w:rsidRPr="003602FF">
              <w:rPr>
                <w:rStyle w:val="Hyperlink"/>
                <w:noProof/>
              </w:rPr>
            </w:r>
            <w:r w:rsidRPr="003602FF">
              <w:rPr>
                <w:rStyle w:val="Hyperlink"/>
                <w:noProof/>
              </w:rPr>
              <w:fldChar w:fldCharType="separate"/>
            </w:r>
            <w:r w:rsidRPr="003602FF">
              <w:rPr>
                <w:rStyle w:val="Hyperlink"/>
                <w:noProof/>
                <w:lang w:val="en-GB"/>
              </w:rPr>
              <w:t>vRouter routing and switching object tables dimensioning parameters</w:t>
            </w:r>
            <w:r>
              <w:rPr>
                <w:noProof/>
                <w:webHidden/>
              </w:rPr>
              <w:tab/>
            </w:r>
            <w:r>
              <w:rPr>
                <w:noProof/>
                <w:webHidden/>
              </w:rPr>
              <w:fldChar w:fldCharType="begin"/>
            </w:r>
            <w:r>
              <w:rPr>
                <w:noProof/>
                <w:webHidden/>
              </w:rPr>
              <w:instrText xml:space="preserve"> PAGEREF _Toc51764146 \h </w:instrText>
            </w:r>
            <w:r>
              <w:rPr>
                <w:noProof/>
                <w:webHidden/>
              </w:rPr>
            </w:r>
          </w:ins>
          <w:r>
            <w:rPr>
              <w:noProof/>
              <w:webHidden/>
            </w:rPr>
            <w:fldChar w:fldCharType="separate"/>
          </w:r>
          <w:ins w:id="42" w:author="Przemyslaw Grygiel" w:date="2020-09-23T14:35:00Z">
            <w:r>
              <w:rPr>
                <w:noProof/>
                <w:webHidden/>
              </w:rPr>
              <w:t>13</w:t>
            </w:r>
            <w:r>
              <w:rPr>
                <w:noProof/>
                <w:webHidden/>
              </w:rPr>
              <w:fldChar w:fldCharType="end"/>
            </w:r>
            <w:r w:rsidRPr="003602FF">
              <w:rPr>
                <w:rStyle w:val="Hyperlink"/>
                <w:noProof/>
              </w:rPr>
              <w:fldChar w:fldCharType="end"/>
            </w:r>
          </w:ins>
        </w:p>
        <w:p w14:paraId="7EA4EA64" w14:textId="0C5F05B0" w:rsidR="00D81262" w:rsidDel="009308C1" w:rsidRDefault="004E6F80">
          <w:pPr>
            <w:pStyle w:val="TOC1"/>
            <w:tabs>
              <w:tab w:val="right" w:leader="dot" w:pos="9062"/>
            </w:tabs>
            <w:rPr>
              <w:del w:id="43" w:author="Przemyslaw Grygiel" w:date="2020-09-23T14:22:00Z"/>
              <w:rFonts w:eastAsiaTheme="minorEastAsia"/>
              <w:noProof/>
              <w:sz w:val="22"/>
              <w:szCs w:val="22"/>
              <w:lang w:val="en-GB" w:eastAsia="en-GB"/>
            </w:rPr>
          </w:pPr>
          <w:del w:id="44" w:author="Przemyslaw Grygiel" w:date="2020-09-23T14:22:00Z">
            <w:r w:rsidDel="009308C1">
              <w:rPr>
                <w:noProof/>
              </w:rPr>
              <w:fldChar w:fldCharType="begin"/>
            </w:r>
            <w:r w:rsidDel="009308C1">
              <w:rPr>
                <w:noProof/>
              </w:rPr>
              <w:delInstrText xml:space="preserve"> HYPERLINK \l "_Toc51017312" </w:delInstrText>
            </w:r>
            <w:r w:rsidDel="009308C1">
              <w:rPr>
                <w:noProof/>
              </w:rPr>
              <w:fldChar w:fldCharType="separate"/>
            </w:r>
          </w:del>
          <w:ins w:id="45" w:author="Przemyslaw Grygiel" w:date="2020-09-23T14:35:00Z">
            <w:r w:rsidR="00360E42">
              <w:rPr>
                <w:b/>
                <w:bCs/>
                <w:noProof/>
                <w:lang w:val="en-GB"/>
              </w:rPr>
              <w:t>Error! Hyperlink reference not valid.</w:t>
            </w:r>
          </w:ins>
          <w:del w:id="46" w:author="Przemyslaw Grygiel" w:date="2020-09-23T14:22:00Z">
            <w:r w:rsidR="00D81262" w:rsidRPr="000048ED" w:rsidDel="009308C1">
              <w:rPr>
                <w:rStyle w:val="Hyperlink"/>
                <w:noProof/>
                <w:lang w:val="en-GB"/>
              </w:rPr>
              <w:delText xml:space="preserve">chapter 4: Contrail DPDK </w:delText>
            </w:r>
          </w:del>
          <w:del w:id="47" w:author="Przemyslaw Grygiel" w:date="2020-09-22T21:35:00Z">
            <w:r w:rsidR="00D81262" w:rsidRPr="000048ED" w:rsidDel="004E6F80">
              <w:rPr>
                <w:rStyle w:val="Hyperlink"/>
                <w:noProof/>
                <w:lang w:val="en-GB"/>
              </w:rPr>
              <w:delText xml:space="preserve">vrouter </w:delText>
            </w:r>
          </w:del>
          <w:del w:id="48" w:author="Przemyslaw Grygiel" w:date="2020-09-23T14:22:00Z">
            <w:r w:rsidR="00D81262" w:rsidRPr="000048ED" w:rsidDel="009308C1">
              <w:rPr>
                <w:rStyle w:val="Hyperlink"/>
                <w:noProof/>
                <w:lang w:val="en-GB"/>
              </w:rPr>
              <w:delText>setup</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_Toc51017312 \h </w:delInstrText>
            </w:r>
            <w:r w:rsidR="00D81262" w:rsidDel="009308C1">
              <w:rPr>
                <w:noProof/>
                <w:webHidden/>
              </w:rPr>
            </w:r>
            <w:r w:rsidR="00D81262" w:rsidDel="009308C1">
              <w:rPr>
                <w:noProof/>
                <w:webHidden/>
              </w:rPr>
              <w:fldChar w:fldCharType="separate"/>
            </w:r>
            <w:r w:rsidR="00D81262" w:rsidDel="009308C1">
              <w:rPr>
                <w:noProof/>
                <w:webHidden/>
              </w:rPr>
              <w:delText>2</w:delText>
            </w:r>
            <w:r w:rsidR="00D81262" w:rsidDel="009308C1">
              <w:rPr>
                <w:noProof/>
                <w:webHidden/>
              </w:rPr>
              <w:fldChar w:fldCharType="end"/>
            </w:r>
            <w:r w:rsidDel="009308C1">
              <w:rPr>
                <w:noProof/>
              </w:rPr>
              <w:fldChar w:fldCharType="end"/>
            </w:r>
          </w:del>
        </w:p>
        <w:p w14:paraId="17C0F53E" w14:textId="5DA045DA" w:rsidR="00D81262" w:rsidDel="009308C1" w:rsidRDefault="004E6F80">
          <w:pPr>
            <w:pStyle w:val="TOC2"/>
            <w:tabs>
              <w:tab w:val="right" w:leader="dot" w:pos="9062"/>
            </w:tabs>
            <w:rPr>
              <w:del w:id="49" w:author="Przemyslaw Grygiel" w:date="2020-09-23T14:22:00Z"/>
              <w:rFonts w:eastAsiaTheme="minorEastAsia"/>
              <w:noProof/>
              <w:sz w:val="22"/>
              <w:szCs w:val="22"/>
              <w:lang w:val="en-GB" w:eastAsia="en-GB"/>
            </w:rPr>
          </w:pPr>
          <w:del w:id="50" w:author="Przemyslaw Grygiel" w:date="2020-09-23T14:22:00Z">
            <w:r w:rsidDel="009308C1">
              <w:rPr>
                <w:noProof/>
              </w:rPr>
              <w:fldChar w:fldCharType="begin"/>
            </w:r>
            <w:r w:rsidDel="009308C1">
              <w:rPr>
                <w:noProof/>
              </w:rPr>
              <w:delInstrText xml:space="preserve"> HYPERLINK \l "_Toc51017313" </w:delInstrText>
            </w:r>
            <w:r w:rsidDel="009308C1">
              <w:rPr>
                <w:noProof/>
              </w:rPr>
              <w:fldChar w:fldCharType="separate"/>
            </w:r>
          </w:del>
          <w:ins w:id="51" w:author="Przemyslaw Grygiel" w:date="2020-09-23T14:35:00Z">
            <w:r w:rsidR="00360E42">
              <w:rPr>
                <w:b/>
                <w:bCs/>
                <w:noProof/>
                <w:lang w:val="en-GB"/>
              </w:rPr>
              <w:t>Error! Hyperlink reference not valid.</w:t>
            </w:r>
          </w:ins>
          <w:del w:id="52" w:author="Przemyslaw Grygiel" w:date="2020-09-23T14:22:00Z">
            <w:r w:rsidR="00D81262" w:rsidRPr="000048ED" w:rsidDel="009308C1">
              <w:rPr>
                <w:rStyle w:val="Hyperlink"/>
                <w:noProof/>
                <w:lang w:val="en-GB"/>
              </w:rPr>
              <w:delText xml:space="preserve">DPDK </w:delText>
            </w:r>
          </w:del>
          <w:del w:id="53" w:author="Przemyslaw Grygiel" w:date="2020-09-22T21:35:00Z">
            <w:r w:rsidR="00D81262" w:rsidRPr="000048ED" w:rsidDel="004E6F80">
              <w:rPr>
                <w:rStyle w:val="Hyperlink"/>
                <w:noProof/>
                <w:lang w:val="en-GB"/>
              </w:rPr>
              <w:delText xml:space="preserve">vRouter </w:delText>
            </w:r>
          </w:del>
          <w:del w:id="54" w:author="Przemyslaw Grygiel" w:date="2020-09-23T14:22:00Z">
            <w:r w:rsidR="00D81262" w:rsidRPr="000048ED" w:rsidDel="009308C1">
              <w:rPr>
                <w:rStyle w:val="Hyperlink"/>
                <w:noProof/>
                <w:lang w:val="en-GB"/>
              </w:rPr>
              <w:delText>physical network interface</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_Toc51017313 \h </w:delInstrText>
            </w:r>
            <w:r w:rsidR="00D81262" w:rsidDel="009308C1">
              <w:rPr>
                <w:noProof/>
                <w:webHidden/>
              </w:rPr>
            </w:r>
            <w:r w:rsidR="00D81262" w:rsidDel="009308C1">
              <w:rPr>
                <w:noProof/>
                <w:webHidden/>
              </w:rPr>
              <w:fldChar w:fldCharType="separate"/>
            </w:r>
            <w:r w:rsidR="00D81262" w:rsidDel="009308C1">
              <w:rPr>
                <w:noProof/>
                <w:webHidden/>
              </w:rPr>
              <w:delText>2</w:delText>
            </w:r>
            <w:r w:rsidR="00D81262" w:rsidDel="009308C1">
              <w:rPr>
                <w:noProof/>
                <w:webHidden/>
              </w:rPr>
              <w:fldChar w:fldCharType="end"/>
            </w:r>
            <w:r w:rsidDel="009308C1">
              <w:rPr>
                <w:noProof/>
              </w:rPr>
              <w:fldChar w:fldCharType="end"/>
            </w:r>
          </w:del>
        </w:p>
        <w:p w14:paraId="608D0930" w14:textId="0D6D2553" w:rsidR="00D81262" w:rsidDel="009308C1" w:rsidRDefault="004E6F80">
          <w:pPr>
            <w:pStyle w:val="TOC2"/>
            <w:tabs>
              <w:tab w:val="right" w:leader="dot" w:pos="9062"/>
            </w:tabs>
            <w:rPr>
              <w:del w:id="55" w:author="Przemyslaw Grygiel" w:date="2020-09-23T14:22:00Z"/>
              <w:rFonts w:eastAsiaTheme="minorEastAsia"/>
              <w:noProof/>
              <w:sz w:val="22"/>
              <w:szCs w:val="22"/>
              <w:lang w:val="en-GB" w:eastAsia="en-GB"/>
            </w:rPr>
          </w:pPr>
          <w:del w:id="56" w:author="Przemyslaw Grygiel" w:date="2020-09-23T14:22:00Z">
            <w:r w:rsidDel="009308C1">
              <w:rPr>
                <w:noProof/>
              </w:rPr>
              <w:fldChar w:fldCharType="begin"/>
            </w:r>
            <w:r w:rsidDel="009308C1">
              <w:rPr>
                <w:noProof/>
              </w:rPr>
              <w:delInstrText xml:space="preserve"> HYPERLINK \l "_Toc51017314" </w:delInstrText>
            </w:r>
            <w:r w:rsidDel="009308C1">
              <w:rPr>
                <w:noProof/>
              </w:rPr>
              <w:fldChar w:fldCharType="separate"/>
            </w:r>
          </w:del>
          <w:ins w:id="57" w:author="Przemyslaw Grygiel" w:date="2020-09-23T14:35:00Z">
            <w:r w:rsidR="00360E42">
              <w:rPr>
                <w:b/>
                <w:bCs/>
                <w:noProof/>
                <w:lang w:val="en-GB"/>
              </w:rPr>
              <w:t>Error! Hyperlink reference not valid.</w:t>
            </w:r>
          </w:ins>
          <w:del w:id="58" w:author="Przemyslaw Grygiel" w:date="2020-09-23T14:22:00Z">
            <w:r w:rsidR="00D81262" w:rsidRPr="000048ED" w:rsidDel="009308C1">
              <w:rPr>
                <w:rStyle w:val="Hyperlink"/>
                <w:noProof/>
                <w:lang w:val="en-GB"/>
              </w:rPr>
              <w:delText xml:space="preserve">DPDK </w:delText>
            </w:r>
          </w:del>
          <w:del w:id="59" w:author="Przemyslaw Grygiel" w:date="2020-09-22T21:35:00Z">
            <w:r w:rsidR="00D81262" w:rsidRPr="000048ED" w:rsidDel="004E6F80">
              <w:rPr>
                <w:rStyle w:val="Hyperlink"/>
                <w:noProof/>
                <w:lang w:val="en-GB"/>
              </w:rPr>
              <w:delText xml:space="preserve">vRouter </w:delText>
            </w:r>
          </w:del>
          <w:del w:id="60" w:author="Przemyslaw Grygiel" w:date="2020-09-23T14:22:00Z">
            <w:r w:rsidR="00D81262" w:rsidRPr="000048ED" w:rsidDel="009308C1">
              <w:rPr>
                <w:rStyle w:val="Hyperlink"/>
                <w:noProof/>
                <w:lang w:val="en-GB"/>
              </w:rPr>
              <w:delText>CPU setup</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_Toc51017314 \h </w:delInstrText>
            </w:r>
            <w:r w:rsidR="00D81262" w:rsidDel="009308C1">
              <w:rPr>
                <w:noProof/>
                <w:webHidden/>
              </w:rPr>
            </w:r>
            <w:r w:rsidR="00D81262" w:rsidDel="009308C1">
              <w:rPr>
                <w:noProof/>
                <w:webHidden/>
              </w:rPr>
              <w:fldChar w:fldCharType="separate"/>
            </w:r>
            <w:r w:rsidR="00D81262" w:rsidDel="009308C1">
              <w:rPr>
                <w:noProof/>
                <w:webHidden/>
              </w:rPr>
              <w:delText>3</w:delText>
            </w:r>
            <w:r w:rsidR="00D81262" w:rsidDel="009308C1">
              <w:rPr>
                <w:noProof/>
                <w:webHidden/>
              </w:rPr>
              <w:fldChar w:fldCharType="end"/>
            </w:r>
            <w:r w:rsidDel="009308C1">
              <w:rPr>
                <w:noProof/>
              </w:rPr>
              <w:fldChar w:fldCharType="end"/>
            </w:r>
          </w:del>
        </w:p>
        <w:p w14:paraId="1DA66316" w14:textId="685EF774" w:rsidR="00D81262" w:rsidDel="009308C1" w:rsidRDefault="004E6F80">
          <w:pPr>
            <w:pStyle w:val="TOC3"/>
            <w:tabs>
              <w:tab w:val="right" w:leader="dot" w:pos="9062"/>
            </w:tabs>
            <w:rPr>
              <w:del w:id="61" w:author="Przemyslaw Grygiel" w:date="2020-09-23T14:22:00Z"/>
              <w:rFonts w:eastAsiaTheme="minorEastAsia"/>
              <w:noProof/>
              <w:sz w:val="22"/>
              <w:szCs w:val="22"/>
              <w:lang w:val="en-GB" w:eastAsia="en-GB"/>
            </w:rPr>
          </w:pPr>
          <w:del w:id="62" w:author="Przemyslaw Grygiel" w:date="2020-09-23T14:22:00Z">
            <w:r w:rsidDel="009308C1">
              <w:rPr>
                <w:noProof/>
              </w:rPr>
              <w:fldChar w:fldCharType="begin"/>
            </w:r>
            <w:r w:rsidDel="009308C1">
              <w:rPr>
                <w:noProof/>
              </w:rPr>
              <w:delInstrText xml:space="preserve"> HYPERLINK \l "_Toc51017315" </w:delInstrText>
            </w:r>
            <w:r w:rsidDel="009308C1">
              <w:rPr>
                <w:noProof/>
              </w:rPr>
              <w:fldChar w:fldCharType="separate"/>
            </w:r>
          </w:del>
          <w:ins w:id="63" w:author="Przemyslaw Grygiel" w:date="2020-09-23T14:35:00Z">
            <w:r w:rsidR="00360E42">
              <w:rPr>
                <w:b/>
                <w:bCs/>
                <w:noProof/>
                <w:lang w:val="en-GB"/>
              </w:rPr>
              <w:t>Error! Hyperlink reference not valid.</w:t>
            </w:r>
          </w:ins>
          <w:del w:id="64" w:author="Przemyslaw Grygiel" w:date="2020-09-23T14:22:00Z">
            <w:r w:rsidR="00D81262" w:rsidRPr="000048ED" w:rsidDel="009308C1">
              <w:rPr>
                <w:rStyle w:val="Hyperlink"/>
                <w:noProof/>
                <w:lang w:val="en-GB"/>
              </w:rPr>
              <w:delText>CPU kept for Linux Operating System</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_Toc51017315 \h </w:delInstrText>
            </w:r>
            <w:r w:rsidR="00D81262" w:rsidDel="009308C1">
              <w:rPr>
                <w:noProof/>
                <w:webHidden/>
              </w:rPr>
            </w:r>
            <w:r w:rsidR="00D81262" w:rsidDel="009308C1">
              <w:rPr>
                <w:noProof/>
                <w:webHidden/>
              </w:rPr>
              <w:fldChar w:fldCharType="separate"/>
            </w:r>
            <w:r w:rsidR="00D81262" w:rsidDel="009308C1">
              <w:rPr>
                <w:noProof/>
                <w:webHidden/>
              </w:rPr>
              <w:delText>4</w:delText>
            </w:r>
            <w:r w:rsidR="00D81262" w:rsidDel="009308C1">
              <w:rPr>
                <w:noProof/>
                <w:webHidden/>
              </w:rPr>
              <w:fldChar w:fldCharType="end"/>
            </w:r>
            <w:r w:rsidDel="009308C1">
              <w:rPr>
                <w:noProof/>
              </w:rPr>
              <w:fldChar w:fldCharType="end"/>
            </w:r>
          </w:del>
        </w:p>
        <w:p w14:paraId="13340502" w14:textId="4A36C8B7" w:rsidR="00D81262" w:rsidDel="009308C1" w:rsidRDefault="004E6F80">
          <w:pPr>
            <w:pStyle w:val="TOC3"/>
            <w:tabs>
              <w:tab w:val="right" w:leader="dot" w:pos="9062"/>
            </w:tabs>
            <w:rPr>
              <w:del w:id="65" w:author="Przemyslaw Grygiel" w:date="2020-09-23T14:22:00Z"/>
              <w:rFonts w:eastAsiaTheme="minorEastAsia"/>
              <w:noProof/>
              <w:sz w:val="22"/>
              <w:szCs w:val="22"/>
              <w:lang w:val="en-GB" w:eastAsia="en-GB"/>
            </w:rPr>
          </w:pPr>
          <w:del w:id="66" w:author="Przemyslaw Grygiel" w:date="2020-09-23T14:22:00Z">
            <w:r w:rsidDel="009308C1">
              <w:rPr>
                <w:noProof/>
              </w:rPr>
              <w:fldChar w:fldCharType="begin"/>
            </w:r>
            <w:r w:rsidDel="009308C1">
              <w:rPr>
                <w:noProof/>
              </w:rPr>
              <w:delInstrText xml:space="preserve"> HYPERLINK \l "_Toc51017316" </w:delInstrText>
            </w:r>
            <w:r w:rsidDel="009308C1">
              <w:rPr>
                <w:noProof/>
              </w:rPr>
              <w:fldChar w:fldCharType="separate"/>
            </w:r>
          </w:del>
          <w:ins w:id="67" w:author="Przemyslaw Grygiel" w:date="2020-09-23T14:35:00Z">
            <w:r w:rsidR="00360E42">
              <w:rPr>
                <w:b/>
                <w:bCs/>
                <w:noProof/>
                <w:lang w:val="en-GB"/>
              </w:rPr>
              <w:t>Error! Hyperlink reference not valid.</w:t>
            </w:r>
          </w:ins>
          <w:del w:id="68" w:author="Przemyslaw Grygiel" w:date="2020-09-23T14:22:00Z">
            <w:r w:rsidR="00D81262" w:rsidRPr="000048ED" w:rsidDel="009308C1">
              <w:rPr>
                <w:rStyle w:val="Hyperlink"/>
                <w:noProof/>
                <w:lang w:val="en-GB"/>
              </w:rPr>
              <w:delText>CPU allocated to the DPDK vRouter</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_Toc51017316 \h </w:delInstrText>
            </w:r>
            <w:r w:rsidR="00D81262" w:rsidDel="009308C1">
              <w:rPr>
                <w:noProof/>
                <w:webHidden/>
              </w:rPr>
            </w:r>
            <w:r w:rsidR="00D81262" w:rsidDel="009308C1">
              <w:rPr>
                <w:noProof/>
                <w:webHidden/>
              </w:rPr>
              <w:fldChar w:fldCharType="separate"/>
            </w:r>
            <w:r w:rsidR="00D81262" w:rsidDel="009308C1">
              <w:rPr>
                <w:noProof/>
                <w:webHidden/>
              </w:rPr>
              <w:delText>5</w:delText>
            </w:r>
            <w:r w:rsidR="00D81262" w:rsidDel="009308C1">
              <w:rPr>
                <w:noProof/>
                <w:webHidden/>
              </w:rPr>
              <w:fldChar w:fldCharType="end"/>
            </w:r>
            <w:r w:rsidDel="009308C1">
              <w:rPr>
                <w:noProof/>
              </w:rPr>
              <w:fldChar w:fldCharType="end"/>
            </w:r>
          </w:del>
        </w:p>
        <w:p w14:paraId="4DB0D22D" w14:textId="64F42CFD" w:rsidR="00D81262" w:rsidDel="009308C1" w:rsidRDefault="004E6F80">
          <w:pPr>
            <w:pStyle w:val="TOC3"/>
            <w:tabs>
              <w:tab w:val="right" w:leader="dot" w:pos="9062"/>
            </w:tabs>
            <w:rPr>
              <w:del w:id="69" w:author="Przemyslaw Grygiel" w:date="2020-09-23T14:22:00Z"/>
              <w:rFonts w:eastAsiaTheme="minorEastAsia"/>
              <w:noProof/>
              <w:sz w:val="22"/>
              <w:szCs w:val="22"/>
              <w:lang w:val="en-GB" w:eastAsia="en-GB"/>
            </w:rPr>
          </w:pPr>
          <w:del w:id="70" w:author="Przemyslaw Grygiel" w:date="2020-09-23T14:22:00Z">
            <w:r w:rsidDel="009308C1">
              <w:rPr>
                <w:noProof/>
              </w:rPr>
              <w:fldChar w:fldCharType="begin"/>
            </w:r>
            <w:r w:rsidDel="009308C1">
              <w:rPr>
                <w:noProof/>
              </w:rPr>
              <w:delInstrText xml:space="preserve"> HYPERLINK \l "_Toc51017317" </w:delInstrText>
            </w:r>
            <w:r w:rsidDel="009308C1">
              <w:rPr>
                <w:noProof/>
              </w:rPr>
              <w:fldChar w:fldCharType="separate"/>
            </w:r>
          </w:del>
          <w:ins w:id="71" w:author="Przemyslaw Grygiel" w:date="2020-09-23T14:35:00Z">
            <w:r w:rsidR="00360E42">
              <w:rPr>
                <w:b/>
                <w:bCs/>
                <w:noProof/>
                <w:lang w:val="en-GB"/>
              </w:rPr>
              <w:t>Error! Hyperlink reference not valid.</w:t>
            </w:r>
          </w:ins>
          <w:del w:id="72" w:author="Przemyslaw Grygiel" w:date="2020-09-23T14:22:00Z">
            <w:r w:rsidR="00D81262" w:rsidRPr="000048ED" w:rsidDel="009308C1">
              <w:rPr>
                <w:rStyle w:val="Hyperlink"/>
                <w:noProof/>
                <w:lang w:val="en-GB"/>
              </w:rPr>
              <w:delText xml:space="preserve">CPU allocated to </w:delText>
            </w:r>
          </w:del>
          <w:del w:id="73" w:author="Przemyslaw Grygiel" w:date="2020-09-22T21:35:00Z">
            <w:r w:rsidR="00D81262" w:rsidRPr="000048ED" w:rsidDel="004E6F80">
              <w:rPr>
                <w:rStyle w:val="Hyperlink"/>
                <w:noProof/>
                <w:lang w:val="en-GB"/>
              </w:rPr>
              <w:delText>virtual machine</w:delText>
            </w:r>
          </w:del>
          <w:del w:id="74" w:author="Przemyslaw Grygiel" w:date="2020-09-23T14:22:00Z">
            <w:r w:rsidR="00D81262" w:rsidRPr="000048ED" w:rsidDel="009308C1">
              <w:rPr>
                <w:rStyle w:val="Hyperlink"/>
                <w:noProof/>
                <w:lang w:val="en-GB"/>
              </w:rPr>
              <w:delText>s</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_Toc51017317 \h </w:delInstrText>
            </w:r>
            <w:r w:rsidR="00D81262" w:rsidDel="009308C1">
              <w:rPr>
                <w:noProof/>
                <w:webHidden/>
              </w:rPr>
            </w:r>
            <w:r w:rsidR="00D81262" w:rsidDel="009308C1">
              <w:rPr>
                <w:noProof/>
                <w:webHidden/>
              </w:rPr>
              <w:fldChar w:fldCharType="separate"/>
            </w:r>
            <w:r w:rsidR="00D81262" w:rsidDel="009308C1">
              <w:rPr>
                <w:noProof/>
                <w:webHidden/>
              </w:rPr>
              <w:delText>6</w:delText>
            </w:r>
            <w:r w:rsidR="00D81262" w:rsidDel="009308C1">
              <w:rPr>
                <w:noProof/>
                <w:webHidden/>
              </w:rPr>
              <w:fldChar w:fldCharType="end"/>
            </w:r>
            <w:r w:rsidDel="009308C1">
              <w:rPr>
                <w:noProof/>
              </w:rPr>
              <w:fldChar w:fldCharType="end"/>
            </w:r>
          </w:del>
        </w:p>
        <w:p w14:paraId="137BE7E2" w14:textId="65BE4C61" w:rsidR="00D81262" w:rsidDel="009308C1" w:rsidRDefault="004E6F80">
          <w:pPr>
            <w:pStyle w:val="TOC2"/>
            <w:tabs>
              <w:tab w:val="right" w:leader="dot" w:pos="9062"/>
            </w:tabs>
            <w:rPr>
              <w:del w:id="75" w:author="Przemyslaw Grygiel" w:date="2020-09-23T14:22:00Z"/>
              <w:rFonts w:eastAsiaTheme="minorEastAsia"/>
              <w:noProof/>
              <w:sz w:val="22"/>
              <w:szCs w:val="22"/>
              <w:lang w:val="en-GB" w:eastAsia="en-GB"/>
            </w:rPr>
          </w:pPr>
          <w:del w:id="76" w:author="Przemyslaw Grygiel" w:date="2020-09-23T14:22:00Z">
            <w:r w:rsidDel="009308C1">
              <w:rPr>
                <w:noProof/>
              </w:rPr>
              <w:fldChar w:fldCharType="begin"/>
            </w:r>
            <w:r w:rsidDel="009308C1">
              <w:rPr>
                <w:noProof/>
              </w:rPr>
              <w:delInstrText xml:space="preserve"> HYPERLINK \l "_Toc51017318" </w:delInstrText>
            </w:r>
            <w:r w:rsidDel="009308C1">
              <w:rPr>
                <w:noProof/>
              </w:rPr>
              <w:fldChar w:fldCharType="separate"/>
            </w:r>
          </w:del>
          <w:ins w:id="77" w:author="Przemyslaw Grygiel" w:date="2020-09-23T14:35:00Z">
            <w:r w:rsidR="00360E42">
              <w:rPr>
                <w:b/>
                <w:bCs/>
                <w:noProof/>
                <w:lang w:val="en-GB"/>
              </w:rPr>
              <w:t>Error! Hyperlink reference not valid.</w:t>
            </w:r>
          </w:ins>
          <w:del w:id="78" w:author="Przemyslaw Grygiel" w:date="2020-09-22T21:35:00Z">
            <w:r w:rsidR="00D81262" w:rsidRPr="000048ED" w:rsidDel="004E6F80">
              <w:rPr>
                <w:rStyle w:val="Hyperlink"/>
                <w:noProof/>
                <w:lang w:val="en-GB"/>
              </w:rPr>
              <w:delText xml:space="preserve">vRouter </w:delText>
            </w:r>
          </w:del>
          <w:del w:id="79" w:author="Przemyslaw Grygiel" w:date="2020-09-23T14:22:00Z">
            <w:r w:rsidR="00D81262" w:rsidRPr="000048ED" w:rsidDel="009308C1">
              <w:rPr>
                <w:rStyle w:val="Hyperlink"/>
                <w:noProof/>
                <w:lang w:val="en-GB"/>
              </w:rPr>
              <w:delText>memory setup</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_Toc51017318 \h </w:delInstrText>
            </w:r>
            <w:r w:rsidR="00D81262" w:rsidDel="009308C1">
              <w:rPr>
                <w:noProof/>
                <w:webHidden/>
              </w:rPr>
            </w:r>
            <w:r w:rsidR="00D81262" w:rsidDel="009308C1">
              <w:rPr>
                <w:noProof/>
                <w:webHidden/>
              </w:rPr>
              <w:fldChar w:fldCharType="separate"/>
            </w:r>
            <w:r w:rsidR="00D81262" w:rsidDel="009308C1">
              <w:rPr>
                <w:noProof/>
                <w:webHidden/>
              </w:rPr>
              <w:delText>7</w:delText>
            </w:r>
            <w:r w:rsidR="00D81262" w:rsidDel="009308C1">
              <w:rPr>
                <w:noProof/>
                <w:webHidden/>
              </w:rPr>
              <w:fldChar w:fldCharType="end"/>
            </w:r>
            <w:r w:rsidDel="009308C1">
              <w:rPr>
                <w:noProof/>
              </w:rPr>
              <w:fldChar w:fldCharType="end"/>
            </w:r>
          </w:del>
        </w:p>
        <w:p w14:paraId="137B9349" w14:textId="1D84828A" w:rsidR="00D81262" w:rsidDel="009308C1" w:rsidRDefault="004E6F80">
          <w:pPr>
            <w:pStyle w:val="TOC3"/>
            <w:tabs>
              <w:tab w:val="right" w:leader="dot" w:pos="9062"/>
            </w:tabs>
            <w:rPr>
              <w:del w:id="80" w:author="Przemyslaw Grygiel" w:date="2020-09-23T14:22:00Z"/>
              <w:rFonts w:eastAsiaTheme="minorEastAsia"/>
              <w:noProof/>
              <w:sz w:val="22"/>
              <w:szCs w:val="22"/>
              <w:lang w:val="en-GB" w:eastAsia="en-GB"/>
            </w:rPr>
          </w:pPr>
          <w:del w:id="81" w:author="Przemyslaw Grygiel" w:date="2020-09-23T14:22:00Z">
            <w:r w:rsidDel="009308C1">
              <w:rPr>
                <w:noProof/>
              </w:rPr>
              <w:fldChar w:fldCharType="begin"/>
            </w:r>
            <w:r w:rsidDel="009308C1">
              <w:rPr>
                <w:noProof/>
              </w:rPr>
              <w:delInstrText xml:space="preserve"> HYPERLINK \l "_Toc51017319" </w:delInstrText>
            </w:r>
            <w:r w:rsidDel="009308C1">
              <w:rPr>
                <w:noProof/>
              </w:rPr>
              <w:fldChar w:fldCharType="separate"/>
            </w:r>
          </w:del>
          <w:ins w:id="82" w:author="Przemyslaw Grygiel" w:date="2020-09-23T14:35:00Z">
            <w:r w:rsidR="00360E42">
              <w:rPr>
                <w:b/>
                <w:bCs/>
                <w:noProof/>
                <w:lang w:val="en-GB"/>
              </w:rPr>
              <w:t>Error! Hyperlink reference not valid.</w:t>
            </w:r>
          </w:ins>
          <w:del w:id="83" w:author="Przemyslaw Grygiel" w:date="2020-09-23T14:22:00Z">
            <w:r w:rsidR="00D81262" w:rsidRPr="000048ED" w:rsidDel="009308C1">
              <w:rPr>
                <w:rStyle w:val="Hyperlink"/>
                <w:noProof/>
              </w:rPr>
              <w:delText>Hugepage memory configuration on the compute node operating system</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_Toc51017319 \h </w:delInstrText>
            </w:r>
            <w:r w:rsidR="00D81262" w:rsidDel="009308C1">
              <w:rPr>
                <w:noProof/>
                <w:webHidden/>
              </w:rPr>
            </w:r>
            <w:r w:rsidR="00D81262" w:rsidDel="009308C1">
              <w:rPr>
                <w:noProof/>
                <w:webHidden/>
              </w:rPr>
              <w:fldChar w:fldCharType="separate"/>
            </w:r>
            <w:r w:rsidR="00D81262" w:rsidDel="009308C1">
              <w:rPr>
                <w:noProof/>
                <w:webHidden/>
              </w:rPr>
              <w:delText>7</w:delText>
            </w:r>
            <w:r w:rsidR="00D81262" w:rsidDel="009308C1">
              <w:rPr>
                <w:noProof/>
                <w:webHidden/>
              </w:rPr>
              <w:fldChar w:fldCharType="end"/>
            </w:r>
            <w:r w:rsidDel="009308C1">
              <w:rPr>
                <w:noProof/>
              </w:rPr>
              <w:fldChar w:fldCharType="end"/>
            </w:r>
          </w:del>
        </w:p>
        <w:p w14:paraId="06CE0441" w14:textId="69698472" w:rsidR="00D81262" w:rsidDel="009308C1" w:rsidRDefault="004E6F80">
          <w:pPr>
            <w:pStyle w:val="TOC3"/>
            <w:tabs>
              <w:tab w:val="right" w:leader="dot" w:pos="9062"/>
            </w:tabs>
            <w:rPr>
              <w:del w:id="84" w:author="Przemyslaw Grygiel" w:date="2020-09-23T14:22:00Z"/>
              <w:rFonts w:eastAsiaTheme="minorEastAsia"/>
              <w:noProof/>
              <w:sz w:val="22"/>
              <w:szCs w:val="22"/>
              <w:lang w:val="en-GB" w:eastAsia="en-GB"/>
            </w:rPr>
          </w:pPr>
          <w:del w:id="85" w:author="Przemyslaw Grygiel" w:date="2020-09-23T14:22:00Z">
            <w:r w:rsidDel="009308C1">
              <w:rPr>
                <w:noProof/>
              </w:rPr>
              <w:fldChar w:fldCharType="begin"/>
            </w:r>
            <w:r w:rsidDel="009308C1">
              <w:rPr>
                <w:noProof/>
              </w:rPr>
              <w:delInstrText xml:space="preserve"> HYPERLINK \l "_Toc51017320" </w:delInstrText>
            </w:r>
            <w:r w:rsidDel="009308C1">
              <w:rPr>
                <w:noProof/>
              </w:rPr>
              <w:fldChar w:fldCharType="separate"/>
            </w:r>
          </w:del>
          <w:ins w:id="86" w:author="Przemyslaw Grygiel" w:date="2020-09-23T14:35:00Z">
            <w:r w:rsidR="00360E42">
              <w:rPr>
                <w:b/>
                <w:bCs/>
                <w:noProof/>
                <w:lang w:val="en-GB"/>
              </w:rPr>
              <w:t>Error! Hyperlink reference not valid.</w:t>
            </w:r>
          </w:ins>
          <w:del w:id="87" w:author="Przemyslaw Grygiel" w:date="2020-09-23T14:22:00Z">
            <w:r w:rsidR="00D81262" w:rsidRPr="000048ED" w:rsidDel="009308C1">
              <w:rPr>
                <w:rStyle w:val="Hyperlink"/>
                <w:noProof/>
              </w:rPr>
              <w:delText>Hugepage allocation for the DPDK vrouter</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_Toc51017320 \h </w:delInstrText>
            </w:r>
            <w:r w:rsidR="00D81262" w:rsidDel="009308C1">
              <w:rPr>
                <w:noProof/>
                <w:webHidden/>
              </w:rPr>
            </w:r>
            <w:r w:rsidR="00D81262" w:rsidDel="009308C1">
              <w:rPr>
                <w:noProof/>
                <w:webHidden/>
              </w:rPr>
              <w:fldChar w:fldCharType="separate"/>
            </w:r>
            <w:r w:rsidR="00D81262" w:rsidDel="009308C1">
              <w:rPr>
                <w:noProof/>
                <w:webHidden/>
              </w:rPr>
              <w:delText>7</w:delText>
            </w:r>
            <w:r w:rsidR="00D81262" w:rsidDel="009308C1">
              <w:rPr>
                <w:noProof/>
                <w:webHidden/>
              </w:rPr>
              <w:fldChar w:fldCharType="end"/>
            </w:r>
            <w:r w:rsidDel="009308C1">
              <w:rPr>
                <w:noProof/>
              </w:rPr>
              <w:fldChar w:fldCharType="end"/>
            </w:r>
          </w:del>
        </w:p>
        <w:p w14:paraId="2885F5F3" w14:textId="10046086" w:rsidR="00D81262" w:rsidDel="009308C1" w:rsidRDefault="004E6F80">
          <w:pPr>
            <w:pStyle w:val="TOC3"/>
            <w:tabs>
              <w:tab w:val="right" w:leader="dot" w:pos="9062"/>
            </w:tabs>
            <w:rPr>
              <w:del w:id="88" w:author="Przemyslaw Grygiel" w:date="2020-09-23T14:22:00Z"/>
              <w:rFonts w:eastAsiaTheme="minorEastAsia"/>
              <w:noProof/>
              <w:sz w:val="22"/>
              <w:szCs w:val="22"/>
              <w:lang w:val="en-GB" w:eastAsia="en-GB"/>
            </w:rPr>
          </w:pPr>
          <w:del w:id="89" w:author="Przemyslaw Grygiel" w:date="2020-09-23T14:22:00Z">
            <w:r w:rsidDel="009308C1">
              <w:rPr>
                <w:noProof/>
              </w:rPr>
              <w:fldChar w:fldCharType="begin"/>
            </w:r>
            <w:r w:rsidDel="009308C1">
              <w:rPr>
                <w:noProof/>
              </w:rPr>
              <w:delInstrText xml:space="preserve"> HYPERLINK \l "_Toc51017321" </w:delInstrText>
            </w:r>
            <w:r w:rsidDel="009308C1">
              <w:rPr>
                <w:noProof/>
              </w:rPr>
              <w:fldChar w:fldCharType="separate"/>
            </w:r>
          </w:del>
          <w:ins w:id="90" w:author="Przemyslaw Grygiel" w:date="2020-09-23T14:35:00Z">
            <w:r w:rsidR="00360E42">
              <w:rPr>
                <w:b/>
                <w:bCs/>
                <w:noProof/>
                <w:lang w:val="en-GB"/>
              </w:rPr>
              <w:t>Error! Hyperlink reference not valid.</w:t>
            </w:r>
          </w:ins>
          <w:del w:id="91" w:author="Przemyslaw Grygiel" w:date="2020-09-23T14:22:00Z">
            <w:r w:rsidR="00D81262" w:rsidRPr="000048ED" w:rsidDel="009308C1">
              <w:rPr>
                <w:rStyle w:val="Hyperlink"/>
                <w:noProof/>
              </w:rPr>
              <w:delText>DPDK physical interface rings setup</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_Toc51017321 \h </w:delInstrText>
            </w:r>
            <w:r w:rsidR="00D81262" w:rsidDel="009308C1">
              <w:rPr>
                <w:noProof/>
                <w:webHidden/>
              </w:rPr>
            </w:r>
            <w:r w:rsidR="00D81262" w:rsidDel="009308C1">
              <w:rPr>
                <w:noProof/>
                <w:webHidden/>
              </w:rPr>
              <w:fldChar w:fldCharType="separate"/>
            </w:r>
            <w:r w:rsidR="00D81262" w:rsidDel="009308C1">
              <w:rPr>
                <w:noProof/>
                <w:webHidden/>
              </w:rPr>
              <w:delText>8</w:delText>
            </w:r>
            <w:r w:rsidR="00D81262" w:rsidDel="009308C1">
              <w:rPr>
                <w:noProof/>
                <w:webHidden/>
              </w:rPr>
              <w:fldChar w:fldCharType="end"/>
            </w:r>
            <w:r w:rsidDel="009308C1">
              <w:rPr>
                <w:noProof/>
              </w:rPr>
              <w:fldChar w:fldCharType="end"/>
            </w:r>
          </w:del>
        </w:p>
        <w:p w14:paraId="363937EE" w14:textId="458CEF14" w:rsidR="00D81262" w:rsidDel="009308C1" w:rsidRDefault="004E6F80">
          <w:pPr>
            <w:pStyle w:val="TOC3"/>
            <w:tabs>
              <w:tab w:val="right" w:leader="dot" w:pos="9062"/>
            </w:tabs>
            <w:rPr>
              <w:del w:id="92" w:author="Przemyslaw Grygiel" w:date="2020-09-23T14:22:00Z"/>
              <w:rFonts w:eastAsiaTheme="minorEastAsia"/>
              <w:noProof/>
              <w:sz w:val="22"/>
              <w:szCs w:val="22"/>
              <w:lang w:val="en-GB" w:eastAsia="en-GB"/>
            </w:rPr>
          </w:pPr>
          <w:del w:id="93" w:author="Przemyslaw Grygiel" w:date="2020-09-23T14:22:00Z">
            <w:r w:rsidDel="009308C1">
              <w:rPr>
                <w:noProof/>
              </w:rPr>
              <w:fldChar w:fldCharType="begin"/>
            </w:r>
            <w:r w:rsidDel="009308C1">
              <w:rPr>
                <w:noProof/>
              </w:rPr>
              <w:delInstrText xml:space="preserve"> HYPERLINK \l "_Toc51017322" </w:delInstrText>
            </w:r>
            <w:r w:rsidDel="009308C1">
              <w:rPr>
                <w:noProof/>
              </w:rPr>
              <w:fldChar w:fldCharType="separate"/>
            </w:r>
          </w:del>
          <w:ins w:id="94" w:author="Przemyslaw Grygiel" w:date="2020-09-23T14:35:00Z">
            <w:r w:rsidR="00360E42">
              <w:rPr>
                <w:b/>
                <w:bCs/>
                <w:noProof/>
                <w:lang w:val="en-GB"/>
              </w:rPr>
              <w:t>Error! Hyperlink reference not valid.</w:t>
            </w:r>
          </w:ins>
          <w:del w:id="95" w:author="Przemyslaw Grygiel" w:date="2020-09-23T14:22:00Z">
            <w:r w:rsidR="00D81262" w:rsidRPr="000048ED" w:rsidDel="009308C1">
              <w:rPr>
                <w:rStyle w:val="Hyperlink"/>
                <w:noProof/>
              </w:rPr>
              <w:delText xml:space="preserve">DPDK </w:delText>
            </w:r>
          </w:del>
          <w:del w:id="96" w:author="Przemyslaw Grygiel" w:date="2020-09-22T21:35:00Z">
            <w:r w:rsidR="00D81262" w:rsidRPr="000048ED" w:rsidDel="004E6F80">
              <w:rPr>
                <w:rStyle w:val="Hyperlink"/>
                <w:noProof/>
              </w:rPr>
              <w:delText xml:space="preserve">vrouter </w:delText>
            </w:r>
          </w:del>
          <w:del w:id="97" w:author="Przemyslaw Grygiel" w:date="2020-09-23T14:22:00Z">
            <w:r w:rsidR="00D81262" w:rsidRPr="000048ED" w:rsidDel="009308C1">
              <w:rPr>
                <w:rStyle w:val="Hyperlink"/>
                <w:noProof/>
              </w:rPr>
              <w:delText>internal queues rings setup</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_Toc51017322 \h </w:delInstrText>
            </w:r>
            <w:r w:rsidR="00D81262" w:rsidDel="009308C1">
              <w:rPr>
                <w:noProof/>
                <w:webHidden/>
              </w:rPr>
            </w:r>
            <w:r w:rsidR="00D81262" w:rsidDel="009308C1">
              <w:rPr>
                <w:noProof/>
                <w:webHidden/>
              </w:rPr>
              <w:fldChar w:fldCharType="separate"/>
            </w:r>
            <w:r w:rsidR="00D81262" w:rsidDel="009308C1">
              <w:rPr>
                <w:noProof/>
                <w:webHidden/>
              </w:rPr>
              <w:delText>9</w:delText>
            </w:r>
            <w:r w:rsidR="00D81262" w:rsidDel="009308C1">
              <w:rPr>
                <w:noProof/>
                <w:webHidden/>
              </w:rPr>
              <w:fldChar w:fldCharType="end"/>
            </w:r>
            <w:r w:rsidDel="009308C1">
              <w:rPr>
                <w:noProof/>
              </w:rPr>
              <w:fldChar w:fldCharType="end"/>
            </w:r>
          </w:del>
        </w:p>
        <w:p w14:paraId="4C237855" w14:textId="422664DC" w:rsidR="00D81262" w:rsidDel="009308C1" w:rsidRDefault="004E6F80">
          <w:pPr>
            <w:pStyle w:val="TOC3"/>
            <w:tabs>
              <w:tab w:val="right" w:leader="dot" w:pos="9062"/>
            </w:tabs>
            <w:rPr>
              <w:del w:id="98" w:author="Przemyslaw Grygiel" w:date="2020-09-23T14:22:00Z"/>
              <w:rFonts w:eastAsiaTheme="minorEastAsia"/>
              <w:noProof/>
              <w:sz w:val="22"/>
              <w:szCs w:val="22"/>
              <w:lang w:val="en-GB" w:eastAsia="en-GB"/>
            </w:rPr>
          </w:pPr>
          <w:del w:id="99" w:author="Przemyslaw Grygiel" w:date="2020-09-23T14:22:00Z">
            <w:r w:rsidDel="009308C1">
              <w:rPr>
                <w:noProof/>
              </w:rPr>
              <w:fldChar w:fldCharType="begin"/>
            </w:r>
            <w:r w:rsidDel="009308C1">
              <w:rPr>
                <w:noProof/>
              </w:rPr>
              <w:delInstrText xml:space="preserve"> HYPERLINK \l "_Toc51017323" </w:delInstrText>
            </w:r>
            <w:r w:rsidDel="009308C1">
              <w:rPr>
                <w:noProof/>
              </w:rPr>
              <w:fldChar w:fldCharType="separate"/>
            </w:r>
          </w:del>
          <w:ins w:id="100" w:author="Przemyslaw Grygiel" w:date="2020-09-23T14:35:00Z">
            <w:r w:rsidR="00360E42">
              <w:rPr>
                <w:b/>
                <w:bCs/>
                <w:noProof/>
                <w:lang w:val="en-GB"/>
              </w:rPr>
              <w:t>Error! Hyperlink reference not valid.</w:t>
            </w:r>
          </w:ins>
          <w:del w:id="101" w:author="Przemyslaw Grygiel" w:date="2020-09-23T14:22:00Z">
            <w:r w:rsidR="00D81262" w:rsidRPr="000048ED" w:rsidDel="009308C1">
              <w:rPr>
                <w:rStyle w:val="Hyperlink"/>
                <w:noProof/>
              </w:rPr>
              <w:delText xml:space="preserve">DPDK </w:delText>
            </w:r>
          </w:del>
          <w:del w:id="102" w:author="Przemyslaw Grygiel" w:date="2020-09-22T21:35:00Z">
            <w:r w:rsidR="00D81262" w:rsidRPr="000048ED" w:rsidDel="004E6F80">
              <w:rPr>
                <w:rStyle w:val="Hyperlink"/>
                <w:noProof/>
              </w:rPr>
              <w:delText>virtual machine</w:delText>
            </w:r>
          </w:del>
          <w:del w:id="103" w:author="Przemyslaw Grygiel" w:date="2020-09-23T14:22:00Z">
            <w:r w:rsidR="00D81262" w:rsidRPr="000048ED" w:rsidDel="009308C1">
              <w:rPr>
                <w:rStyle w:val="Hyperlink"/>
                <w:noProof/>
              </w:rPr>
              <w:delText xml:space="preserve"> interface rings setup</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_Toc51017323 \h </w:delInstrText>
            </w:r>
            <w:r w:rsidR="00D81262" w:rsidDel="009308C1">
              <w:rPr>
                <w:noProof/>
                <w:webHidden/>
              </w:rPr>
            </w:r>
            <w:r w:rsidR="00D81262" w:rsidDel="009308C1">
              <w:rPr>
                <w:noProof/>
                <w:webHidden/>
              </w:rPr>
              <w:fldChar w:fldCharType="separate"/>
            </w:r>
            <w:r w:rsidR="00D81262" w:rsidDel="009308C1">
              <w:rPr>
                <w:noProof/>
                <w:webHidden/>
              </w:rPr>
              <w:delText>11</w:delText>
            </w:r>
            <w:r w:rsidR="00D81262" w:rsidDel="009308C1">
              <w:rPr>
                <w:noProof/>
                <w:webHidden/>
              </w:rPr>
              <w:fldChar w:fldCharType="end"/>
            </w:r>
            <w:r w:rsidDel="009308C1">
              <w:rPr>
                <w:noProof/>
              </w:rPr>
              <w:fldChar w:fldCharType="end"/>
            </w:r>
          </w:del>
        </w:p>
        <w:p w14:paraId="07CC2AAD" w14:textId="2E571E49" w:rsidR="00D81262" w:rsidDel="009308C1" w:rsidRDefault="004E6F80">
          <w:pPr>
            <w:pStyle w:val="TOC2"/>
            <w:tabs>
              <w:tab w:val="right" w:leader="dot" w:pos="9062"/>
            </w:tabs>
            <w:rPr>
              <w:del w:id="104" w:author="Przemyslaw Grygiel" w:date="2020-09-23T14:22:00Z"/>
              <w:rFonts w:eastAsiaTheme="minorEastAsia"/>
              <w:noProof/>
              <w:sz w:val="22"/>
              <w:szCs w:val="22"/>
              <w:lang w:val="en-GB" w:eastAsia="en-GB"/>
            </w:rPr>
          </w:pPr>
          <w:del w:id="105" w:author="Przemyslaw Grygiel" w:date="2020-09-23T14:22:00Z">
            <w:r w:rsidDel="009308C1">
              <w:rPr>
                <w:noProof/>
              </w:rPr>
              <w:fldChar w:fldCharType="begin"/>
            </w:r>
            <w:r w:rsidDel="009308C1">
              <w:rPr>
                <w:noProof/>
              </w:rPr>
              <w:delInstrText xml:space="preserve"> HYPERLINK \l "_Toc51017324" </w:delInstrText>
            </w:r>
            <w:r w:rsidDel="009308C1">
              <w:rPr>
                <w:noProof/>
              </w:rPr>
              <w:fldChar w:fldCharType="separate"/>
            </w:r>
          </w:del>
          <w:ins w:id="106" w:author="Przemyslaw Grygiel" w:date="2020-09-23T14:35:00Z">
            <w:r w:rsidR="00360E42">
              <w:rPr>
                <w:b/>
                <w:bCs/>
                <w:noProof/>
                <w:lang w:val="en-GB"/>
              </w:rPr>
              <w:t>Error! Hyperlink reference not valid.</w:t>
            </w:r>
          </w:ins>
          <w:del w:id="107" w:author="Przemyslaw Grygiel" w:date="2020-09-22T21:35:00Z">
            <w:r w:rsidR="00D81262" w:rsidRPr="000048ED" w:rsidDel="004E6F80">
              <w:rPr>
                <w:rStyle w:val="Hyperlink"/>
                <w:noProof/>
                <w:lang w:val="en-GB"/>
              </w:rPr>
              <w:delText>Virtual Machine</w:delText>
            </w:r>
          </w:del>
          <w:del w:id="108" w:author="Przemyslaw Grygiel" w:date="2020-09-23T14:22:00Z">
            <w:r w:rsidR="00D81262" w:rsidRPr="000048ED" w:rsidDel="009308C1">
              <w:rPr>
                <w:rStyle w:val="Hyperlink"/>
                <w:noProof/>
                <w:lang w:val="en-GB"/>
              </w:rPr>
              <w:delText xml:space="preserve"> vif multi-queue setup</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_Toc51017324 \h </w:delInstrText>
            </w:r>
            <w:r w:rsidR="00D81262" w:rsidDel="009308C1">
              <w:rPr>
                <w:noProof/>
                <w:webHidden/>
              </w:rPr>
            </w:r>
            <w:r w:rsidR="00D81262" w:rsidDel="009308C1">
              <w:rPr>
                <w:noProof/>
                <w:webHidden/>
              </w:rPr>
              <w:fldChar w:fldCharType="separate"/>
            </w:r>
            <w:r w:rsidR="00D81262" w:rsidDel="009308C1">
              <w:rPr>
                <w:noProof/>
                <w:webHidden/>
              </w:rPr>
              <w:delText>12</w:delText>
            </w:r>
            <w:r w:rsidR="00D81262" w:rsidDel="009308C1">
              <w:rPr>
                <w:noProof/>
                <w:webHidden/>
              </w:rPr>
              <w:fldChar w:fldCharType="end"/>
            </w:r>
            <w:r w:rsidDel="009308C1">
              <w:rPr>
                <w:noProof/>
              </w:rPr>
              <w:fldChar w:fldCharType="end"/>
            </w:r>
          </w:del>
        </w:p>
        <w:p w14:paraId="3E8DE180" w14:textId="0E9E1E3D" w:rsidR="00D81262" w:rsidDel="009308C1" w:rsidRDefault="004E6F80">
          <w:pPr>
            <w:pStyle w:val="TOC2"/>
            <w:tabs>
              <w:tab w:val="right" w:leader="dot" w:pos="9062"/>
            </w:tabs>
            <w:rPr>
              <w:del w:id="109" w:author="Przemyslaw Grygiel" w:date="2020-09-23T14:22:00Z"/>
              <w:rFonts w:eastAsiaTheme="minorEastAsia"/>
              <w:noProof/>
              <w:sz w:val="22"/>
              <w:szCs w:val="22"/>
              <w:lang w:val="en-GB" w:eastAsia="en-GB"/>
            </w:rPr>
          </w:pPr>
          <w:del w:id="110" w:author="Przemyslaw Grygiel" w:date="2020-09-23T14:22:00Z">
            <w:r w:rsidDel="009308C1">
              <w:rPr>
                <w:noProof/>
              </w:rPr>
              <w:fldChar w:fldCharType="begin"/>
            </w:r>
            <w:r w:rsidDel="009308C1">
              <w:rPr>
                <w:noProof/>
              </w:rPr>
              <w:delInstrText xml:space="preserve"> HYPERLINK \l "_Toc51017325" </w:delInstrText>
            </w:r>
            <w:r w:rsidDel="009308C1">
              <w:rPr>
                <w:noProof/>
              </w:rPr>
              <w:fldChar w:fldCharType="separate"/>
            </w:r>
          </w:del>
          <w:ins w:id="111" w:author="Przemyslaw Grygiel" w:date="2020-09-23T14:35:00Z">
            <w:r w:rsidR="00360E42">
              <w:rPr>
                <w:b/>
                <w:bCs/>
                <w:noProof/>
                <w:lang w:val="en-GB"/>
              </w:rPr>
              <w:t>Error! Hyperlink reference not valid.</w:t>
            </w:r>
          </w:ins>
          <w:del w:id="112" w:author="Przemyslaw Grygiel" w:date="2020-09-22T21:35:00Z">
            <w:r w:rsidR="00D81262" w:rsidRPr="000048ED" w:rsidDel="004E6F80">
              <w:rPr>
                <w:rStyle w:val="Hyperlink"/>
                <w:noProof/>
                <w:lang w:val="en-GB"/>
              </w:rPr>
              <w:delText xml:space="preserve">vRouter </w:delText>
            </w:r>
          </w:del>
          <w:del w:id="113" w:author="Przemyslaw Grygiel" w:date="2020-09-23T14:22:00Z">
            <w:r w:rsidR="00D81262" w:rsidRPr="000048ED" w:rsidDel="009308C1">
              <w:rPr>
                <w:rStyle w:val="Hyperlink"/>
                <w:noProof/>
                <w:lang w:val="en-GB"/>
              </w:rPr>
              <w:delText>routing and switching object tables dimensioning parameters</w:delText>
            </w:r>
            <w:r w:rsidR="00D81262" w:rsidDel="009308C1">
              <w:rPr>
                <w:noProof/>
                <w:webHidden/>
              </w:rPr>
              <w:tab/>
            </w:r>
            <w:r w:rsidR="00D81262" w:rsidDel="009308C1">
              <w:rPr>
                <w:noProof/>
                <w:webHidden/>
              </w:rPr>
              <w:fldChar w:fldCharType="begin"/>
            </w:r>
            <w:r w:rsidR="00D81262" w:rsidDel="009308C1">
              <w:rPr>
                <w:noProof/>
                <w:webHidden/>
              </w:rPr>
              <w:delInstrText xml:space="preserve"> PAGEREF _Toc51017325 \h </w:delInstrText>
            </w:r>
            <w:r w:rsidR="00D81262" w:rsidDel="009308C1">
              <w:rPr>
                <w:noProof/>
                <w:webHidden/>
              </w:rPr>
            </w:r>
            <w:r w:rsidR="00D81262" w:rsidDel="009308C1">
              <w:rPr>
                <w:noProof/>
                <w:webHidden/>
              </w:rPr>
              <w:fldChar w:fldCharType="separate"/>
            </w:r>
            <w:r w:rsidR="00D81262" w:rsidDel="009308C1">
              <w:rPr>
                <w:noProof/>
                <w:webHidden/>
              </w:rPr>
              <w:delText>13</w:delText>
            </w:r>
            <w:r w:rsidR="00D81262" w:rsidDel="009308C1">
              <w:rPr>
                <w:noProof/>
                <w:webHidden/>
              </w:rPr>
              <w:fldChar w:fldCharType="end"/>
            </w:r>
            <w:r w:rsidDel="009308C1">
              <w:rPr>
                <w:noProof/>
              </w:rPr>
              <w:fldChar w:fldCharType="end"/>
            </w:r>
          </w:del>
        </w:p>
        <w:p w14:paraId="1BEB59A5" w14:textId="6410BD3F" w:rsidR="00237AC9" w:rsidRDefault="00237AC9">
          <w:r>
            <w:rPr>
              <w:b/>
              <w:bCs/>
              <w:lang w:val="fr-FR"/>
            </w:rPr>
            <w:fldChar w:fldCharType="end"/>
          </w:r>
        </w:p>
      </w:sdtContent>
    </w:sdt>
    <w:p w14:paraId="7AD271AE" w14:textId="77777777" w:rsidR="00237AC9" w:rsidRDefault="00237AC9">
      <w:pPr>
        <w:spacing w:after="160" w:line="259" w:lineRule="auto"/>
      </w:pPr>
    </w:p>
    <w:p w14:paraId="227D7E3E" w14:textId="77777777" w:rsidR="00237AC9" w:rsidRDefault="00237AC9">
      <w:pPr>
        <w:spacing w:after="160" w:line="259" w:lineRule="auto"/>
        <w:rPr>
          <w:rFonts w:asciiTheme="majorHAnsi" w:eastAsiaTheme="majorEastAsia" w:hAnsiTheme="majorHAnsi" w:cstheme="majorBidi"/>
          <w:b/>
          <w:bCs/>
          <w:color w:val="4472C4" w:themeColor="accent1"/>
          <w:sz w:val="28"/>
          <w:szCs w:val="28"/>
        </w:rPr>
      </w:pPr>
      <w:r>
        <w:br w:type="page"/>
      </w:r>
    </w:p>
    <w:p w14:paraId="2D42C552" w14:textId="62FAB94A" w:rsidR="0067303F" w:rsidRPr="00F87F6F" w:rsidRDefault="0067303F" w:rsidP="0067303F">
      <w:pPr>
        <w:pStyle w:val="Heading1"/>
        <w:rPr>
          <w:lang w:val="en-GB"/>
        </w:rPr>
      </w:pPr>
      <w:bookmarkStart w:id="114" w:name="X30e37127b5cd1c8f5c76a4b0861929747ab063d"/>
      <w:bookmarkStart w:id="115" w:name="_Toc51764133"/>
      <w:r w:rsidRPr="00F87F6F">
        <w:rPr>
          <w:lang w:val="en-GB"/>
        </w:rPr>
        <w:lastRenderedPageBreak/>
        <w:t xml:space="preserve">chapter </w:t>
      </w:r>
      <w:r w:rsidR="004A78AF" w:rsidRPr="00F87F6F">
        <w:rPr>
          <w:lang w:val="en-GB"/>
        </w:rPr>
        <w:t>4</w:t>
      </w:r>
      <w:r w:rsidRPr="00F87F6F">
        <w:rPr>
          <w:lang w:val="en-GB"/>
        </w:rPr>
        <w:t xml:space="preserve">: </w:t>
      </w:r>
      <w:bookmarkEnd w:id="114"/>
      <w:r w:rsidR="00872E0C" w:rsidRPr="00F87F6F">
        <w:rPr>
          <w:lang w:val="en-GB"/>
        </w:rPr>
        <w:t xml:space="preserve">Contrail DPDK </w:t>
      </w:r>
      <w:del w:id="116" w:author="Przemyslaw Grygiel" w:date="2020-09-22T21:35:00Z">
        <w:r w:rsidR="00872E0C" w:rsidRPr="00F87F6F" w:rsidDel="004E6F80">
          <w:rPr>
            <w:lang w:val="en-GB"/>
          </w:rPr>
          <w:delText>vrouter</w:delText>
        </w:r>
        <w:r w:rsidR="004A78AF" w:rsidRPr="00F87F6F" w:rsidDel="004E6F80">
          <w:rPr>
            <w:lang w:val="en-GB"/>
          </w:rPr>
          <w:delText xml:space="preserve"> </w:delText>
        </w:r>
      </w:del>
      <w:proofErr w:type="spellStart"/>
      <w:ins w:id="117" w:author="Przemyslaw Grygiel" w:date="2020-09-22T21:35:00Z">
        <w:r w:rsidR="004E6F80">
          <w:rPr>
            <w:lang w:val="en-GB"/>
          </w:rPr>
          <w:t>vRouter</w:t>
        </w:r>
      </w:ins>
      <w:proofErr w:type="spellEnd"/>
      <w:ins w:id="118" w:author="Przemyslaw Grygiel" w:date="2020-09-23T14:35:00Z">
        <w:r w:rsidR="00360E42">
          <w:rPr>
            <w:lang w:val="en-GB"/>
          </w:rPr>
          <w:t xml:space="preserve"> </w:t>
        </w:r>
      </w:ins>
      <w:r w:rsidR="004A78AF" w:rsidRPr="00F87F6F">
        <w:rPr>
          <w:lang w:val="en-GB"/>
        </w:rPr>
        <w:t>setup</w:t>
      </w:r>
      <w:bookmarkEnd w:id="115"/>
    </w:p>
    <w:p w14:paraId="7297BF49" w14:textId="77777777" w:rsidR="002078A0" w:rsidRDefault="002078A0" w:rsidP="002078A0">
      <w:pPr>
        <w:pStyle w:val="BodyText"/>
        <w:spacing w:before="0" w:after="0"/>
        <w:rPr>
          <w:lang w:val="en-GB"/>
        </w:rPr>
      </w:pPr>
    </w:p>
    <w:p w14:paraId="467C0BA9" w14:textId="1EC4EA5F" w:rsidR="00EC5F21" w:rsidRDefault="00EC5F21" w:rsidP="002078A0">
      <w:pPr>
        <w:pStyle w:val="BodyText"/>
        <w:spacing w:before="0" w:after="0"/>
        <w:rPr>
          <w:lang w:val="en-GB"/>
        </w:rPr>
      </w:pPr>
      <w:r w:rsidRPr="00EC5F21">
        <w:rPr>
          <w:lang w:val="en-GB"/>
        </w:rPr>
        <w:t xml:space="preserve">Contrail DPDK </w:t>
      </w:r>
      <w:del w:id="119" w:author="Przemyslaw Grygiel" w:date="2020-09-22T21:35:00Z">
        <w:r w:rsidRPr="00EC5F21" w:rsidDel="004E6F80">
          <w:rPr>
            <w:lang w:val="en-GB"/>
          </w:rPr>
          <w:delText xml:space="preserve">vrouter </w:delText>
        </w:r>
      </w:del>
      <w:proofErr w:type="spellStart"/>
      <w:ins w:id="120" w:author="Przemyslaw Grygiel" w:date="2020-09-22T21:35:00Z">
        <w:r w:rsidR="004E6F80">
          <w:rPr>
            <w:lang w:val="en-GB"/>
          </w:rPr>
          <w:t>vRouter</w:t>
        </w:r>
      </w:ins>
      <w:proofErr w:type="spellEnd"/>
      <w:ins w:id="121" w:author="Przemyslaw Grygiel" w:date="2020-09-23T14:35:00Z">
        <w:r w:rsidR="00360E42">
          <w:rPr>
            <w:lang w:val="en-GB"/>
          </w:rPr>
          <w:t xml:space="preserve"> </w:t>
        </w:r>
      </w:ins>
      <w:r w:rsidRPr="00EC5F21">
        <w:rPr>
          <w:lang w:val="en-GB"/>
        </w:rPr>
        <w:t>setup mainly</w:t>
      </w:r>
      <w:r>
        <w:rPr>
          <w:lang w:val="en-GB"/>
        </w:rPr>
        <w:t xml:space="preserve"> consist to:</w:t>
      </w:r>
    </w:p>
    <w:p w14:paraId="65980E1B" w14:textId="5A5DCB32" w:rsidR="00EC5F21" w:rsidRDefault="00EC5F21" w:rsidP="00574492">
      <w:pPr>
        <w:pStyle w:val="BodyText"/>
        <w:numPr>
          <w:ilvl w:val="0"/>
          <w:numId w:val="1"/>
        </w:numPr>
        <w:spacing w:before="0" w:after="0"/>
        <w:rPr>
          <w:lang w:val="en-GB"/>
        </w:rPr>
      </w:pPr>
      <w:r>
        <w:rPr>
          <w:lang w:val="en-GB"/>
        </w:rPr>
        <w:t xml:space="preserve">Define NIC cards to be used by the </w:t>
      </w:r>
      <w:del w:id="122" w:author="Przemyslaw Grygiel" w:date="2020-09-22T21:35:00Z">
        <w:r w:rsidDel="004E6F80">
          <w:rPr>
            <w:lang w:val="en-GB"/>
          </w:rPr>
          <w:delText xml:space="preserve">vRouter </w:delText>
        </w:r>
      </w:del>
      <w:proofErr w:type="spellStart"/>
      <w:ins w:id="123" w:author="Przemyslaw Grygiel" w:date="2020-09-22T21:35:00Z">
        <w:r w:rsidR="004E6F80">
          <w:rPr>
            <w:lang w:val="en-GB"/>
          </w:rPr>
          <w:t>vRouter</w:t>
        </w:r>
      </w:ins>
      <w:proofErr w:type="spellEnd"/>
      <w:ins w:id="124" w:author="Przemyslaw Grygiel" w:date="2020-09-23T14:35:00Z">
        <w:r w:rsidR="00360E42">
          <w:rPr>
            <w:lang w:val="en-GB"/>
          </w:rPr>
          <w:t xml:space="preserve"> </w:t>
        </w:r>
      </w:ins>
      <w:r>
        <w:rPr>
          <w:lang w:val="en-GB"/>
        </w:rPr>
        <w:t xml:space="preserve">for its </w:t>
      </w:r>
      <w:del w:id="125" w:author="Przemyslaw Grygiel" w:date="2020-09-22T20:58:00Z">
        <w:r w:rsidDel="003D1A9B">
          <w:rPr>
            <w:lang w:val="en-GB"/>
          </w:rPr>
          <w:delText>interconnexion</w:delText>
        </w:r>
      </w:del>
      <w:ins w:id="126" w:author="Przemyslaw Grygiel" w:date="2020-09-22T20:58:00Z">
        <w:r w:rsidR="003D1A9B">
          <w:rPr>
            <w:lang w:val="en-GB"/>
          </w:rPr>
          <w:t>interconnection</w:t>
        </w:r>
      </w:ins>
      <w:r>
        <w:rPr>
          <w:lang w:val="en-GB"/>
        </w:rPr>
        <w:t xml:space="preserve"> with the physical network</w:t>
      </w:r>
    </w:p>
    <w:p w14:paraId="7DFF83AA" w14:textId="6E8C8A86" w:rsidR="00EC5F21" w:rsidRDefault="00EC5F21" w:rsidP="00574492">
      <w:pPr>
        <w:pStyle w:val="BodyText"/>
        <w:numPr>
          <w:ilvl w:val="0"/>
          <w:numId w:val="1"/>
        </w:numPr>
        <w:spacing w:before="0" w:after="0"/>
        <w:rPr>
          <w:lang w:val="en-GB"/>
        </w:rPr>
      </w:pPr>
      <w:r>
        <w:rPr>
          <w:lang w:val="en-GB"/>
        </w:rPr>
        <w:t xml:space="preserve">Define CPU resources to be allocated to the DPDK </w:t>
      </w:r>
      <w:proofErr w:type="spellStart"/>
      <w:r>
        <w:rPr>
          <w:lang w:val="en-GB"/>
        </w:rPr>
        <w:t>vRouter</w:t>
      </w:r>
      <w:proofErr w:type="spellEnd"/>
    </w:p>
    <w:p w14:paraId="7CC2469C" w14:textId="175F7435" w:rsidR="00EC5F21" w:rsidRDefault="00EC5F21" w:rsidP="00574492">
      <w:pPr>
        <w:pStyle w:val="BodyText"/>
        <w:numPr>
          <w:ilvl w:val="0"/>
          <w:numId w:val="1"/>
        </w:numPr>
        <w:spacing w:before="0" w:after="0"/>
        <w:rPr>
          <w:lang w:val="en-GB"/>
        </w:rPr>
      </w:pPr>
      <w:r>
        <w:rPr>
          <w:lang w:val="en-GB"/>
        </w:rPr>
        <w:t xml:space="preserve">Define the huge pages memory to be used by the DPDK </w:t>
      </w:r>
      <w:del w:id="127" w:author="Przemyslaw Grygiel" w:date="2020-09-22T21:35:00Z">
        <w:r w:rsidDel="004E6F80">
          <w:rPr>
            <w:lang w:val="en-GB"/>
          </w:rPr>
          <w:delText xml:space="preserve">vRouter </w:delText>
        </w:r>
      </w:del>
      <w:proofErr w:type="spellStart"/>
      <w:ins w:id="128" w:author="Przemyslaw Grygiel" w:date="2020-09-22T21:35:00Z">
        <w:r w:rsidR="004E6F80">
          <w:rPr>
            <w:lang w:val="en-GB"/>
          </w:rPr>
          <w:t>vRouter</w:t>
        </w:r>
      </w:ins>
      <w:proofErr w:type="spellEnd"/>
      <w:ins w:id="129" w:author="Przemyslaw Grygiel" w:date="2020-09-23T14:35:00Z">
        <w:r w:rsidR="00360E42">
          <w:rPr>
            <w:lang w:val="en-GB"/>
          </w:rPr>
          <w:t xml:space="preserve"> </w:t>
        </w:r>
      </w:ins>
      <w:r>
        <w:rPr>
          <w:lang w:val="en-GB"/>
        </w:rPr>
        <w:t xml:space="preserve">to create </w:t>
      </w:r>
      <w:del w:id="130" w:author="Przemyslaw Grygiel" w:date="2020-09-22T21:35:00Z">
        <w:r w:rsidDel="004E6F80">
          <w:rPr>
            <w:lang w:val="en-GB"/>
          </w:rPr>
          <w:delText xml:space="preserve">vrouter </w:delText>
        </w:r>
      </w:del>
      <w:proofErr w:type="spellStart"/>
      <w:ins w:id="131" w:author="Przemyslaw Grygiel" w:date="2020-09-22T21:35:00Z">
        <w:r w:rsidR="004E6F80">
          <w:rPr>
            <w:lang w:val="en-GB"/>
          </w:rPr>
          <w:t>vRouter</w:t>
        </w:r>
      </w:ins>
      <w:proofErr w:type="spellEnd"/>
      <w:ins w:id="132" w:author="Przemyslaw Grygiel" w:date="2020-09-23T14:35:00Z">
        <w:r w:rsidR="00360E42">
          <w:rPr>
            <w:lang w:val="en-GB"/>
          </w:rPr>
          <w:t xml:space="preserve"> </w:t>
        </w:r>
      </w:ins>
      <w:r>
        <w:rPr>
          <w:lang w:val="en-GB"/>
        </w:rPr>
        <w:t>interface DPDK rings</w:t>
      </w:r>
      <w:r w:rsidR="002078A0">
        <w:rPr>
          <w:lang w:val="en-GB"/>
        </w:rPr>
        <w:t xml:space="preserve"> for physical and </w:t>
      </w:r>
      <w:del w:id="133" w:author="Przemyslaw Grygiel" w:date="2020-09-22T21:08:00Z">
        <w:r w:rsidR="002078A0" w:rsidDel="003D1A9B">
          <w:rPr>
            <w:lang w:val="en-GB"/>
          </w:rPr>
          <w:delText>v</w:delText>
        </w:r>
      </w:del>
      <w:del w:id="134" w:author="Przemyslaw Grygiel" w:date="2020-09-22T21:35:00Z">
        <w:r w:rsidR="002078A0" w:rsidDel="004E6F80">
          <w:rPr>
            <w:lang w:val="en-GB"/>
          </w:rPr>
          <w:delText xml:space="preserve">irtual </w:delText>
        </w:r>
      </w:del>
      <w:del w:id="135" w:author="Przemyslaw Grygiel" w:date="2020-09-22T21:08:00Z">
        <w:r w:rsidR="002078A0" w:rsidDel="003D1A9B">
          <w:rPr>
            <w:lang w:val="en-GB"/>
          </w:rPr>
          <w:delText>m</w:delText>
        </w:r>
      </w:del>
      <w:del w:id="136" w:author="Przemyslaw Grygiel" w:date="2020-09-22T21:35:00Z">
        <w:r w:rsidR="002078A0" w:rsidDel="004E6F80">
          <w:rPr>
            <w:lang w:val="en-GB"/>
          </w:rPr>
          <w:delText>achine</w:delText>
        </w:r>
      </w:del>
      <w:ins w:id="137" w:author="Przemyslaw Grygiel" w:date="2020-09-22T21:35:00Z">
        <w:r w:rsidR="004E6F80">
          <w:rPr>
            <w:lang w:val="en-GB"/>
          </w:rPr>
          <w:t>Virtual Machine</w:t>
        </w:r>
      </w:ins>
      <w:r w:rsidR="002078A0">
        <w:rPr>
          <w:lang w:val="en-GB"/>
        </w:rPr>
        <w:t xml:space="preserve"> network interface cards.</w:t>
      </w:r>
    </w:p>
    <w:p w14:paraId="036C4AF6" w14:textId="33A2A156" w:rsidR="00EC5F21" w:rsidRDefault="00EC5F21" w:rsidP="00574492">
      <w:pPr>
        <w:pStyle w:val="BodyText"/>
        <w:numPr>
          <w:ilvl w:val="0"/>
          <w:numId w:val="1"/>
        </w:numPr>
        <w:spacing w:before="0" w:after="0"/>
        <w:rPr>
          <w:lang w:val="en-GB"/>
        </w:rPr>
      </w:pPr>
      <w:r>
        <w:rPr>
          <w:lang w:val="en-GB"/>
        </w:rPr>
        <w:t>Configure the number of</w:t>
      </w:r>
      <w:r w:rsidR="002078A0">
        <w:rPr>
          <w:lang w:val="en-GB"/>
        </w:rPr>
        <w:t xml:space="preserve"> queues of DPDK </w:t>
      </w:r>
      <w:del w:id="138" w:author="Przemyslaw Grygiel" w:date="2020-09-22T21:35:00Z">
        <w:r w:rsidR="002078A0" w:rsidDel="004E6F80">
          <w:rPr>
            <w:lang w:val="en-GB"/>
          </w:rPr>
          <w:delText xml:space="preserve">vrouter </w:delText>
        </w:r>
      </w:del>
      <w:proofErr w:type="spellStart"/>
      <w:ins w:id="139" w:author="Przemyslaw Grygiel" w:date="2020-09-22T21:35:00Z">
        <w:r w:rsidR="004E6F80">
          <w:rPr>
            <w:lang w:val="en-GB"/>
          </w:rPr>
          <w:t>vRouter</w:t>
        </w:r>
      </w:ins>
      <w:proofErr w:type="spellEnd"/>
      <w:ins w:id="140" w:author="Przemyslaw Grygiel" w:date="2020-09-23T14:35:00Z">
        <w:r w:rsidR="00360E42">
          <w:rPr>
            <w:lang w:val="en-GB"/>
          </w:rPr>
          <w:t xml:space="preserve"> </w:t>
        </w:r>
      </w:ins>
      <w:r w:rsidR="002078A0">
        <w:rPr>
          <w:lang w:val="en-GB"/>
        </w:rPr>
        <w:t xml:space="preserve">physical and </w:t>
      </w:r>
      <w:del w:id="141" w:author="Przemyslaw Grygiel" w:date="2020-09-22T21:08:00Z">
        <w:r w:rsidR="002078A0" w:rsidDel="00E15352">
          <w:rPr>
            <w:lang w:val="en-GB"/>
          </w:rPr>
          <w:delText>v</w:delText>
        </w:r>
      </w:del>
      <w:del w:id="142" w:author="Przemyslaw Grygiel" w:date="2020-09-22T21:35:00Z">
        <w:r w:rsidR="002078A0" w:rsidDel="004E6F80">
          <w:rPr>
            <w:lang w:val="en-GB"/>
          </w:rPr>
          <w:delText xml:space="preserve">irtual </w:delText>
        </w:r>
      </w:del>
      <w:del w:id="143" w:author="Przemyslaw Grygiel" w:date="2020-09-22T21:08:00Z">
        <w:r w:rsidR="002078A0" w:rsidDel="00E15352">
          <w:rPr>
            <w:lang w:val="en-GB"/>
          </w:rPr>
          <w:delText>m</w:delText>
        </w:r>
      </w:del>
      <w:del w:id="144" w:author="Przemyslaw Grygiel" w:date="2020-09-22T21:35:00Z">
        <w:r w:rsidR="002078A0" w:rsidDel="004E6F80">
          <w:rPr>
            <w:lang w:val="en-GB"/>
          </w:rPr>
          <w:delText>achine</w:delText>
        </w:r>
      </w:del>
      <w:ins w:id="145" w:author="Przemyslaw Grygiel" w:date="2020-09-22T21:35:00Z">
        <w:r w:rsidR="004E6F80">
          <w:rPr>
            <w:lang w:val="en-GB"/>
          </w:rPr>
          <w:t>Virtual Machine</w:t>
        </w:r>
      </w:ins>
      <w:r w:rsidR="002078A0">
        <w:rPr>
          <w:lang w:val="en-GB"/>
        </w:rPr>
        <w:t xml:space="preserve"> network interface cards.</w:t>
      </w:r>
      <w:ins w:id="146" w:author="Przemyslaw Grygiel" w:date="2020-09-22T20:59:00Z">
        <w:r w:rsidR="003D1A9B">
          <w:rPr>
            <w:lang w:val="en-GB"/>
          </w:rPr>
          <w:t xml:space="preserve"> Queues will be configured </w:t>
        </w:r>
      </w:ins>
      <w:ins w:id="147" w:author="Przemyslaw Grygiel" w:date="2020-09-22T21:00:00Z">
        <w:r w:rsidR="003D1A9B">
          <w:rPr>
            <w:lang w:val="en-GB"/>
          </w:rPr>
          <w:t xml:space="preserve">automatically mapping 1:1 </w:t>
        </w:r>
      </w:ins>
      <w:proofErr w:type="spellStart"/>
      <w:ins w:id="148" w:author="Przemyslaw Grygiel" w:date="2020-09-22T21:35:00Z">
        <w:r w:rsidR="004E6F80">
          <w:rPr>
            <w:lang w:val="en-GB"/>
          </w:rPr>
          <w:t>vRouter</w:t>
        </w:r>
      </w:ins>
      <w:proofErr w:type="spellEnd"/>
      <w:ins w:id="149" w:author="Przemyslaw Grygiel" w:date="2020-09-23T14:35:00Z">
        <w:r w:rsidR="00360E42">
          <w:rPr>
            <w:lang w:val="en-GB"/>
          </w:rPr>
          <w:t xml:space="preserve"> </w:t>
        </w:r>
      </w:ins>
      <w:ins w:id="150" w:author="Przemyslaw Grygiel" w:date="2020-09-22T21:00:00Z">
        <w:r w:rsidR="003D1A9B">
          <w:rPr>
            <w:lang w:val="en-GB"/>
          </w:rPr>
          <w:t xml:space="preserve">and </w:t>
        </w:r>
      </w:ins>
      <w:ins w:id="151" w:author="Przemyslaw Grygiel" w:date="2020-09-22T21:01:00Z">
        <w:r w:rsidR="003D1A9B">
          <w:rPr>
            <w:lang w:val="en-GB"/>
          </w:rPr>
          <w:t>physical NIC.</w:t>
        </w:r>
      </w:ins>
      <w:ins w:id="152" w:author="Przemyslaw Grygiel" w:date="2020-09-22T21:02:00Z">
        <w:r w:rsidR="003D1A9B">
          <w:rPr>
            <w:lang w:val="en-GB"/>
          </w:rPr>
          <w:t xml:space="preserve"> </w:t>
        </w:r>
      </w:ins>
      <w:ins w:id="153" w:author="Przemyslaw Grygiel" w:date="2020-09-22T21:03:00Z">
        <w:r w:rsidR="003D1A9B">
          <w:rPr>
            <w:lang w:val="en-GB"/>
          </w:rPr>
          <w:t>For</w:t>
        </w:r>
      </w:ins>
      <w:ins w:id="154" w:author="Przemyslaw Grygiel" w:date="2020-09-22T21:02:00Z">
        <w:r w:rsidR="003D1A9B">
          <w:rPr>
            <w:lang w:val="en-GB"/>
          </w:rPr>
          <w:t xml:space="preserve"> </w:t>
        </w:r>
      </w:ins>
      <w:ins w:id="155" w:author="Przemyslaw Grygiel" w:date="2020-09-22T21:35:00Z">
        <w:r w:rsidR="004E6F80">
          <w:rPr>
            <w:lang w:val="en-GB"/>
          </w:rPr>
          <w:t>Virtual Machine</w:t>
        </w:r>
      </w:ins>
      <w:ins w:id="156" w:author="Przemyslaw Grygiel" w:date="2020-09-22T21:01:00Z">
        <w:r w:rsidR="003D1A9B">
          <w:rPr>
            <w:lang w:val="en-GB"/>
          </w:rPr>
          <w:t xml:space="preserve"> NIC </w:t>
        </w:r>
      </w:ins>
      <w:ins w:id="157" w:author="Przemyslaw Grygiel" w:date="2020-09-22T21:02:00Z">
        <w:r w:rsidR="003D1A9B">
          <w:rPr>
            <w:lang w:val="en-GB"/>
          </w:rPr>
          <w:t xml:space="preserve">configured </w:t>
        </w:r>
      </w:ins>
      <w:ins w:id="158" w:author="Przemyslaw Grygiel" w:date="2020-09-22T21:01:00Z">
        <w:r w:rsidR="003D1A9B">
          <w:rPr>
            <w:lang w:val="en-GB"/>
          </w:rPr>
          <w:t>queues</w:t>
        </w:r>
      </w:ins>
      <w:ins w:id="159" w:author="Przemyslaw Grygiel" w:date="2020-09-22T21:02:00Z">
        <w:r w:rsidR="003D1A9B">
          <w:rPr>
            <w:lang w:val="en-GB"/>
          </w:rPr>
          <w:t xml:space="preserve"> </w:t>
        </w:r>
      </w:ins>
      <w:proofErr w:type="spellStart"/>
      <w:ins w:id="160" w:author="Przemyslaw Grygiel" w:date="2020-09-22T21:35:00Z">
        <w:r w:rsidR="004E6F80">
          <w:rPr>
            <w:lang w:val="en-GB"/>
          </w:rPr>
          <w:t>vRouter</w:t>
        </w:r>
      </w:ins>
      <w:proofErr w:type="spellEnd"/>
      <w:ins w:id="161" w:author="Przemyslaw Grygiel" w:date="2020-09-23T14:35:00Z">
        <w:r w:rsidR="00360E42">
          <w:rPr>
            <w:lang w:val="en-GB"/>
          </w:rPr>
          <w:t xml:space="preserve"> </w:t>
        </w:r>
      </w:ins>
      <w:ins w:id="162" w:author="Przemyslaw Grygiel" w:date="2020-09-22T21:02:00Z">
        <w:r w:rsidR="003D1A9B">
          <w:rPr>
            <w:lang w:val="en-GB"/>
          </w:rPr>
          <w:t xml:space="preserve">provides 1:1 </w:t>
        </w:r>
      </w:ins>
      <w:proofErr w:type="gramStart"/>
      <w:ins w:id="163" w:author="Przemyslaw Grygiel" w:date="2020-09-22T21:03:00Z">
        <w:r w:rsidR="003D1A9B">
          <w:rPr>
            <w:lang w:val="en-GB"/>
          </w:rPr>
          <w:t>queues</w:t>
        </w:r>
        <w:proofErr w:type="gramEnd"/>
        <w:r w:rsidR="003D1A9B">
          <w:rPr>
            <w:lang w:val="en-GB"/>
          </w:rPr>
          <w:t xml:space="preserve"> till number of VM queues inf not bigger that </w:t>
        </w:r>
      </w:ins>
      <w:proofErr w:type="spellStart"/>
      <w:ins w:id="164" w:author="Przemyslaw Grygiel" w:date="2020-09-22T21:35:00Z">
        <w:r w:rsidR="004E6F80">
          <w:rPr>
            <w:lang w:val="en-GB"/>
          </w:rPr>
          <w:t>vRouter</w:t>
        </w:r>
      </w:ins>
      <w:proofErr w:type="spellEnd"/>
      <w:ins w:id="165" w:author="Przemyslaw Grygiel" w:date="2020-09-23T14:35:00Z">
        <w:r w:rsidR="00360E42">
          <w:rPr>
            <w:lang w:val="en-GB"/>
          </w:rPr>
          <w:t xml:space="preserve"> </w:t>
        </w:r>
      </w:ins>
      <w:ins w:id="166" w:author="Przemyslaw Grygiel" w:date="2020-09-22T21:03:00Z">
        <w:r w:rsidR="003D1A9B">
          <w:rPr>
            <w:lang w:val="en-GB"/>
          </w:rPr>
          <w:t>allocated cores.</w:t>
        </w:r>
      </w:ins>
      <w:ins w:id="167" w:author="Przemyslaw Grygiel" w:date="2020-09-22T21:00:00Z">
        <w:r w:rsidR="003D1A9B">
          <w:rPr>
            <w:lang w:val="en-GB"/>
          </w:rPr>
          <w:t xml:space="preserve">  </w:t>
        </w:r>
      </w:ins>
    </w:p>
    <w:p w14:paraId="21BF2ACA" w14:textId="6AE3ADBF" w:rsidR="00D201AD" w:rsidRDefault="00D201AD" w:rsidP="002078A0">
      <w:pPr>
        <w:pStyle w:val="BodyText"/>
        <w:spacing w:before="0" w:after="0"/>
        <w:rPr>
          <w:lang w:val="en-GB"/>
        </w:rPr>
      </w:pPr>
    </w:p>
    <w:p w14:paraId="2622D167" w14:textId="7FCB8BE2" w:rsidR="00D201AD" w:rsidRDefault="00D201AD" w:rsidP="002078A0">
      <w:pPr>
        <w:pStyle w:val="BodyText"/>
        <w:spacing w:before="0" w:after="0"/>
        <w:rPr>
          <w:lang w:val="en-GB"/>
        </w:rPr>
      </w:pPr>
      <w:r>
        <w:rPr>
          <w:lang w:val="en-GB"/>
        </w:rPr>
        <w:t xml:space="preserve">Contrail </w:t>
      </w:r>
      <w:del w:id="168" w:author="Przemyslaw Grygiel" w:date="2020-09-22T21:35:00Z">
        <w:r w:rsidDel="004E6F80">
          <w:rPr>
            <w:lang w:val="en-GB"/>
          </w:rPr>
          <w:delText xml:space="preserve">vRouter </w:delText>
        </w:r>
      </w:del>
      <w:proofErr w:type="spellStart"/>
      <w:ins w:id="169" w:author="Przemyslaw Grygiel" w:date="2020-09-22T21:35:00Z">
        <w:r w:rsidR="004E6F80">
          <w:rPr>
            <w:lang w:val="en-GB"/>
          </w:rPr>
          <w:t>vRouter</w:t>
        </w:r>
      </w:ins>
      <w:proofErr w:type="spellEnd"/>
      <w:ins w:id="170" w:author="Przemyslaw Grygiel" w:date="2020-09-23T14:35:00Z">
        <w:r w:rsidR="00360E42">
          <w:rPr>
            <w:lang w:val="en-GB"/>
          </w:rPr>
          <w:t xml:space="preserve"> </w:t>
        </w:r>
      </w:ins>
      <w:r>
        <w:rPr>
          <w:lang w:val="en-GB"/>
        </w:rPr>
        <w:t xml:space="preserve">DPDK specific setup is defined into </w:t>
      </w:r>
      <w:r>
        <w:rPr>
          <w:rStyle w:val="VerbatimChar"/>
        </w:rPr>
        <w:t>/</w:t>
      </w:r>
      <w:proofErr w:type="spellStart"/>
      <w:r>
        <w:rPr>
          <w:rStyle w:val="VerbatimChar"/>
        </w:rPr>
        <w:t>etc</w:t>
      </w:r>
      <w:proofErr w:type="spellEnd"/>
      <w:r>
        <w:rPr>
          <w:rStyle w:val="VerbatimChar"/>
        </w:rPr>
        <w:t>/</w:t>
      </w:r>
      <w:proofErr w:type="spellStart"/>
      <w:r>
        <w:rPr>
          <w:rStyle w:val="VerbatimChar"/>
        </w:rPr>
        <w:t>sysconfig</w:t>
      </w:r>
      <w:proofErr w:type="spellEnd"/>
      <w:r>
        <w:rPr>
          <w:rStyle w:val="VerbatimChar"/>
        </w:rPr>
        <w:t>/network-scripts/ifcfg-vhost0</w:t>
      </w:r>
      <w:r>
        <w:rPr>
          <w:lang w:val="en-GB"/>
        </w:rPr>
        <w:t xml:space="preserve"> configuration file. Then the </w:t>
      </w:r>
      <w:del w:id="171" w:author="Przemyslaw Grygiel" w:date="2020-09-22T21:35:00Z">
        <w:r w:rsidDel="004E6F80">
          <w:rPr>
            <w:lang w:val="en-GB"/>
          </w:rPr>
          <w:delText>v</w:delText>
        </w:r>
      </w:del>
      <w:del w:id="172" w:author="Przemyslaw Grygiel" w:date="2020-09-22T21:09:00Z">
        <w:r w:rsidDel="00E15352">
          <w:rPr>
            <w:lang w:val="en-GB"/>
          </w:rPr>
          <w:delText>r</w:delText>
        </w:r>
      </w:del>
      <w:del w:id="173" w:author="Przemyslaw Grygiel" w:date="2020-09-22T21:35:00Z">
        <w:r w:rsidDel="004E6F80">
          <w:rPr>
            <w:lang w:val="en-GB"/>
          </w:rPr>
          <w:delText xml:space="preserve">outer </w:delText>
        </w:r>
      </w:del>
      <w:proofErr w:type="spellStart"/>
      <w:ins w:id="174" w:author="Przemyslaw Grygiel" w:date="2020-09-22T21:35:00Z">
        <w:r w:rsidR="004E6F80">
          <w:rPr>
            <w:lang w:val="en-GB"/>
          </w:rPr>
          <w:t>vRouter</w:t>
        </w:r>
      </w:ins>
      <w:proofErr w:type="spellEnd"/>
      <w:ins w:id="175" w:author="Przemyslaw Grygiel" w:date="2020-09-23T14:36:00Z">
        <w:r w:rsidR="00360E42">
          <w:rPr>
            <w:lang w:val="en-GB"/>
          </w:rPr>
          <w:t xml:space="preserve"> </w:t>
        </w:r>
      </w:ins>
      <w:r>
        <w:rPr>
          <w:lang w:val="en-GB"/>
        </w:rPr>
        <w:t xml:space="preserve">agent vhost0 network interface has to be </w:t>
      </w:r>
      <w:del w:id="176" w:author="Przemyslaw Grygiel" w:date="2020-09-22T21:09:00Z">
        <w:r w:rsidDel="00E15352">
          <w:rPr>
            <w:lang w:val="en-GB"/>
          </w:rPr>
          <w:delText xml:space="preserve">restarted </w:delText>
        </w:r>
      </w:del>
      <w:ins w:id="177" w:author="Przemyslaw Grygiel" w:date="2020-09-22T21:09:00Z">
        <w:r w:rsidR="00E15352">
          <w:rPr>
            <w:lang w:val="en-GB"/>
          </w:rPr>
          <w:t xml:space="preserve">recreated </w:t>
        </w:r>
      </w:ins>
      <w:r>
        <w:rPr>
          <w:lang w:val="en-GB"/>
        </w:rPr>
        <w:t>to get modified setup enforced:</w:t>
      </w:r>
    </w:p>
    <w:p w14:paraId="07E7F30A" w14:textId="686389FE" w:rsidR="00D201AD" w:rsidRDefault="00D201AD" w:rsidP="002078A0">
      <w:pPr>
        <w:pStyle w:val="BodyText"/>
        <w:spacing w:before="0" w:after="0"/>
        <w:rPr>
          <w:lang w:val="en-GB"/>
        </w:rPr>
      </w:pPr>
    </w:p>
    <w:p w14:paraId="4DB1BA6D" w14:textId="22F9A5B9" w:rsidR="00D201AD" w:rsidRDefault="00D201AD" w:rsidP="002078A0">
      <w:pPr>
        <w:pStyle w:val="BodyText"/>
        <w:spacing w:before="0" w:after="0"/>
        <w:rPr>
          <w:lang w:val="en-GB"/>
        </w:rPr>
      </w:pPr>
      <w:r>
        <w:rPr>
          <w:lang w:val="en-GB"/>
        </w:rPr>
        <w:t xml:space="preserve">$ </w:t>
      </w:r>
      <w:proofErr w:type="spellStart"/>
      <w:r>
        <w:rPr>
          <w:lang w:val="en-GB"/>
        </w:rPr>
        <w:t>sudo</w:t>
      </w:r>
      <w:proofErr w:type="spellEnd"/>
      <w:r>
        <w:rPr>
          <w:lang w:val="en-GB"/>
        </w:rPr>
        <w:t xml:space="preserve"> </w:t>
      </w:r>
      <w:proofErr w:type="spellStart"/>
      <w:r>
        <w:rPr>
          <w:lang w:val="en-GB"/>
        </w:rPr>
        <w:t>ifdown</w:t>
      </w:r>
      <w:proofErr w:type="spellEnd"/>
      <w:r>
        <w:rPr>
          <w:lang w:val="en-GB"/>
        </w:rPr>
        <w:t xml:space="preserve"> vhost0</w:t>
      </w:r>
    </w:p>
    <w:p w14:paraId="5E575E5B" w14:textId="7C24CEC0" w:rsidR="00D201AD" w:rsidRDefault="00D201AD" w:rsidP="002078A0">
      <w:pPr>
        <w:pStyle w:val="BodyText"/>
        <w:spacing w:before="0" w:after="0"/>
        <w:rPr>
          <w:lang w:val="en-GB"/>
        </w:rPr>
      </w:pPr>
      <w:r>
        <w:rPr>
          <w:lang w:val="en-GB"/>
        </w:rPr>
        <w:t xml:space="preserve">$ </w:t>
      </w:r>
      <w:proofErr w:type="spellStart"/>
      <w:r>
        <w:rPr>
          <w:lang w:val="en-GB"/>
        </w:rPr>
        <w:t>sudo</w:t>
      </w:r>
      <w:proofErr w:type="spellEnd"/>
      <w:r>
        <w:rPr>
          <w:lang w:val="en-GB"/>
        </w:rPr>
        <w:t xml:space="preserve"> </w:t>
      </w:r>
      <w:proofErr w:type="spellStart"/>
      <w:r>
        <w:rPr>
          <w:lang w:val="en-GB"/>
        </w:rPr>
        <w:t>ifup</w:t>
      </w:r>
      <w:proofErr w:type="spellEnd"/>
      <w:r>
        <w:rPr>
          <w:lang w:val="en-GB"/>
        </w:rPr>
        <w:t xml:space="preserve"> vhost0</w:t>
      </w:r>
    </w:p>
    <w:p w14:paraId="1ED7F918" w14:textId="19CF3142" w:rsidR="00D201AD" w:rsidRDefault="00D201AD" w:rsidP="002078A0">
      <w:pPr>
        <w:pStyle w:val="BodyText"/>
        <w:spacing w:before="0" w:after="0"/>
        <w:rPr>
          <w:ins w:id="178" w:author="Przemyslaw Grygiel" w:date="2020-09-22T21:09:00Z"/>
          <w:lang w:val="en-GB"/>
        </w:rPr>
      </w:pPr>
    </w:p>
    <w:p w14:paraId="3CA167E6" w14:textId="77777777" w:rsidR="00E15352" w:rsidRPr="00EC5F21" w:rsidRDefault="00E15352" w:rsidP="002078A0">
      <w:pPr>
        <w:pStyle w:val="BodyText"/>
        <w:spacing w:before="0" w:after="0"/>
        <w:rPr>
          <w:lang w:val="en-GB"/>
        </w:rPr>
      </w:pPr>
    </w:p>
    <w:p w14:paraId="7F9D74D0" w14:textId="3EC2628D" w:rsidR="002078A0" w:rsidRDefault="00D201AD" w:rsidP="006E3CD0">
      <w:pPr>
        <w:pStyle w:val="Heading2"/>
        <w:rPr>
          <w:lang w:val="en-GB"/>
        </w:rPr>
      </w:pPr>
      <w:bookmarkStart w:id="179" w:name="_Toc51764134"/>
      <w:r>
        <w:rPr>
          <w:lang w:val="en-GB"/>
        </w:rPr>
        <w:t xml:space="preserve">DPDK </w:t>
      </w:r>
      <w:del w:id="180" w:author="Przemyslaw Grygiel" w:date="2020-09-22T21:35:00Z">
        <w:r w:rsidR="002078A0" w:rsidRPr="002078A0" w:rsidDel="004E6F80">
          <w:rPr>
            <w:lang w:val="en-GB"/>
          </w:rPr>
          <w:delText xml:space="preserve">vRouter </w:delText>
        </w:r>
      </w:del>
      <w:proofErr w:type="spellStart"/>
      <w:ins w:id="181" w:author="Przemyslaw Grygiel" w:date="2020-09-22T21:35:00Z">
        <w:r w:rsidR="004E6F80">
          <w:rPr>
            <w:lang w:val="en-GB"/>
          </w:rPr>
          <w:t>vRouter</w:t>
        </w:r>
      </w:ins>
      <w:proofErr w:type="spellEnd"/>
      <w:ins w:id="182" w:author="Przemyslaw Grygiel" w:date="2020-09-23T14:36:00Z">
        <w:r w:rsidR="00360E42">
          <w:rPr>
            <w:lang w:val="en-GB"/>
          </w:rPr>
          <w:t xml:space="preserve"> </w:t>
        </w:r>
      </w:ins>
      <w:r w:rsidR="002078A0" w:rsidRPr="002078A0">
        <w:rPr>
          <w:lang w:val="en-GB"/>
        </w:rPr>
        <w:t>physical network interf</w:t>
      </w:r>
      <w:r w:rsidR="002078A0">
        <w:rPr>
          <w:lang w:val="en-GB"/>
        </w:rPr>
        <w:t>ace</w:t>
      </w:r>
      <w:bookmarkEnd w:id="179"/>
    </w:p>
    <w:p w14:paraId="2EBEE9F4" w14:textId="68AAE31C" w:rsidR="002078A0" w:rsidRDefault="002078A0" w:rsidP="002078A0">
      <w:pPr>
        <w:pStyle w:val="BodyText"/>
        <w:spacing w:before="0" w:after="0"/>
        <w:rPr>
          <w:lang w:val="en-GB"/>
        </w:rPr>
      </w:pPr>
    </w:p>
    <w:p w14:paraId="7ED79A63" w14:textId="251E28E9" w:rsidR="002078A0" w:rsidRDefault="002078A0" w:rsidP="002078A0">
      <w:pPr>
        <w:pStyle w:val="BodyText"/>
        <w:spacing w:before="0" w:after="0"/>
        <w:rPr>
          <w:lang w:val="en-GB"/>
        </w:rPr>
      </w:pPr>
      <w:r>
        <w:rPr>
          <w:lang w:val="en-GB"/>
        </w:rPr>
        <w:t xml:space="preserve">Only one physical interface can be plugged onto the vif0/0 port of the </w:t>
      </w:r>
      <w:proofErr w:type="spellStart"/>
      <w:r>
        <w:rPr>
          <w:lang w:val="en-GB"/>
        </w:rPr>
        <w:t>v</w:t>
      </w:r>
      <w:ins w:id="183" w:author="Przemyslaw Grygiel" w:date="2020-09-22T21:10:00Z">
        <w:r w:rsidR="00E15352">
          <w:rPr>
            <w:lang w:val="en-GB"/>
          </w:rPr>
          <w:t>R</w:t>
        </w:r>
      </w:ins>
      <w:del w:id="184" w:author="Przemyslaw Grygiel" w:date="2020-09-22T21:10:00Z">
        <w:r w:rsidDel="00E15352">
          <w:rPr>
            <w:lang w:val="en-GB"/>
          </w:rPr>
          <w:delText>r</w:delText>
        </w:r>
      </w:del>
      <w:r>
        <w:rPr>
          <w:lang w:val="en-GB"/>
        </w:rPr>
        <w:t>outer</w:t>
      </w:r>
      <w:proofErr w:type="spellEnd"/>
      <w:r>
        <w:rPr>
          <w:lang w:val="en-GB"/>
        </w:rPr>
        <w:t xml:space="preserve">. Usually for resiliency purpose, a bond interface is created to group two physical interfaces in a single </w:t>
      </w:r>
      <w:r w:rsidR="00D201AD">
        <w:rPr>
          <w:lang w:val="en-GB"/>
        </w:rPr>
        <w:t>entity</w:t>
      </w:r>
      <w:r>
        <w:rPr>
          <w:lang w:val="en-GB"/>
        </w:rPr>
        <w:t xml:space="preserve"> which is plugged onto the </w:t>
      </w:r>
      <w:proofErr w:type="spellStart"/>
      <w:r>
        <w:rPr>
          <w:lang w:val="en-GB"/>
        </w:rPr>
        <w:t>v</w:t>
      </w:r>
      <w:ins w:id="185" w:author="Przemyslaw Grygiel" w:date="2020-09-22T21:10:00Z">
        <w:r w:rsidR="00E15352">
          <w:rPr>
            <w:lang w:val="en-GB"/>
          </w:rPr>
          <w:t>R</w:t>
        </w:r>
      </w:ins>
      <w:del w:id="186" w:author="Przemyslaw Grygiel" w:date="2020-09-22T21:10:00Z">
        <w:r w:rsidDel="00E15352">
          <w:rPr>
            <w:lang w:val="en-GB"/>
          </w:rPr>
          <w:delText>r</w:delText>
        </w:r>
      </w:del>
      <w:r>
        <w:rPr>
          <w:lang w:val="en-GB"/>
        </w:rPr>
        <w:t>outer</w:t>
      </w:r>
      <w:proofErr w:type="spellEnd"/>
      <w:r>
        <w:rPr>
          <w:lang w:val="en-GB"/>
        </w:rPr>
        <w:t>.</w:t>
      </w:r>
    </w:p>
    <w:p w14:paraId="4A746480" w14:textId="5F7674EB" w:rsidR="002078A0" w:rsidRDefault="002078A0" w:rsidP="002078A0">
      <w:pPr>
        <w:pStyle w:val="BodyText"/>
        <w:spacing w:before="0" w:after="0"/>
        <w:rPr>
          <w:lang w:val="en-GB"/>
        </w:rPr>
      </w:pPr>
    </w:p>
    <w:p w14:paraId="5E7040BF" w14:textId="001820A8" w:rsidR="00512043" w:rsidRDefault="00512043" w:rsidP="002078A0">
      <w:pPr>
        <w:pStyle w:val="BodyText"/>
        <w:spacing w:before="0" w:after="0"/>
        <w:rPr>
          <w:lang w:val="en-GB"/>
        </w:rPr>
      </w:pPr>
      <w:r>
        <w:rPr>
          <w:lang w:val="en-GB"/>
        </w:rPr>
        <w:t>Physical NICs used into the bond interface are defined in BIND_INT parameter:</w:t>
      </w:r>
    </w:p>
    <w:p w14:paraId="2DDA08C3" w14:textId="77777777" w:rsidR="00512043" w:rsidRDefault="00512043" w:rsidP="002078A0">
      <w:pPr>
        <w:pStyle w:val="BodyText"/>
        <w:spacing w:before="0" w:after="0"/>
        <w:rPr>
          <w:lang w:val="en-GB"/>
        </w:rPr>
      </w:pPr>
    </w:p>
    <w:p w14:paraId="6535D851" w14:textId="77777777" w:rsidR="00512043" w:rsidRPr="00033A5E" w:rsidRDefault="00512043" w:rsidP="00512043">
      <w:pPr>
        <w:spacing w:after="60"/>
        <w:rPr>
          <w:rFonts w:ascii="Arial Narrow" w:eastAsia="Arial Narrow" w:hAnsi="Arial Narrow" w:cs="Arial Narrow"/>
          <w:sz w:val="22"/>
          <w:szCs w:val="22"/>
        </w:rPr>
      </w:pPr>
      <w:r w:rsidRPr="00033A5E">
        <w:rPr>
          <w:rFonts w:ascii="Arial Narrow" w:eastAsia="Arial Narrow" w:hAnsi="Arial Narrow" w:cs="Arial Narrow"/>
        </w:rPr>
        <w:t>$ vi /</w:t>
      </w:r>
      <w:proofErr w:type="spellStart"/>
      <w:r w:rsidRPr="00033A5E">
        <w:rPr>
          <w:rFonts w:ascii="Arial Narrow" w:eastAsia="Arial Narrow" w:hAnsi="Arial Narrow" w:cs="Arial Narrow"/>
        </w:rPr>
        <w:t>etc</w:t>
      </w:r>
      <w:proofErr w:type="spellEnd"/>
      <w:r w:rsidRPr="00033A5E">
        <w:rPr>
          <w:rFonts w:ascii="Arial Narrow" w:eastAsia="Arial Narrow" w:hAnsi="Arial Narrow" w:cs="Arial Narrow"/>
        </w:rPr>
        <w:t>/</w:t>
      </w:r>
      <w:proofErr w:type="spellStart"/>
      <w:r w:rsidRPr="00033A5E">
        <w:rPr>
          <w:rFonts w:ascii="Arial Narrow" w:eastAsia="Arial Narrow" w:hAnsi="Arial Narrow" w:cs="Arial Narrow"/>
        </w:rPr>
        <w:t>sysconfig</w:t>
      </w:r>
      <w:proofErr w:type="spellEnd"/>
      <w:r w:rsidRPr="00033A5E">
        <w:rPr>
          <w:rFonts w:ascii="Arial Narrow" w:eastAsia="Arial Narrow" w:hAnsi="Arial Narrow" w:cs="Arial Narrow"/>
        </w:rPr>
        <w:t>/network-scripts/ifcfg-vhost0</w:t>
      </w:r>
    </w:p>
    <w:p w14:paraId="2F73B9F3" w14:textId="77777777" w:rsidR="00512043" w:rsidRPr="00512043" w:rsidRDefault="00512043" w:rsidP="00512043">
      <w:pPr>
        <w:spacing w:after="0"/>
        <w:rPr>
          <w:rFonts w:ascii="Arial Narrow" w:eastAsia="Courier New" w:hAnsi="Arial Narrow" w:cs="Courier New"/>
          <w:sz w:val="22"/>
          <w:szCs w:val="22"/>
          <w:lang w:val="fr-FR"/>
        </w:rPr>
      </w:pPr>
      <w:r w:rsidRPr="00512043">
        <w:rPr>
          <w:rFonts w:ascii="Arial Narrow" w:eastAsia="Courier New" w:hAnsi="Arial Narrow" w:cs="Courier New"/>
          <w:lang w:val="fr-FR"/>
        </w:rPr>
        <w:t>DEVICE=vhost0</w:t>
      </w:r>
    </w:p>
    <w:p w14:paraId="05B17274" w14:textId="77777777" w:rsidR="00512043" w:rsidRPr="00512043" w:rsidRDefault="00512043" w:rsidP="00512043">
      <w:pPr>
        <w:spacing w:after="0"/>
        <w:rPr>
          <w:rFonts w:ascii="Arial Narrow" w:eastAsia="Courier New" w:hAnsi="Arial Narrow" w:cs="Courier New"/>
          <w:lang w:val="fr-FR"/>
        </w:rPr>
      </w:pPr>
      <w:r w:rsidRPr="00512043">
        <w:rPr>
          <w:rFonts w:ascii="Arial Narrow" w:eastAsia="Courier New" w:hAnsi="Arial Narrow" w:cs="Courier New"/>
          <w:lang w:val="fr-FR"/>
        </w:rPr>
        <w:t>DEVICETYPE=</w:t>
      </w:r>
      <w:proofErr w:type="spellStart"/>
      <w:r w:rsidRPr="00512043">
        <w:rPr>
          <w:rFonts w:ascii="Arial Narrow" w:eastAsia="Courier New" w:hAnsi="Arial Narrow" w:cs="Courier New"/>
          <w:lang w:val="fr-FR"/>
        </w:rPr>
        <w:t>vhost</w:t>
      </w:r>
      <w:proofErr w:type="spellEnd"/>
    </w:p>
    <w:p w14:paraId="03807116" w14:textId="77777777" w:rsidR="00512043" w:rsidRPr="00512043" w:rsidRDefault="00512043" w:rsidP="00512043">
      <w:pPr>
        <w:spacing w:after="0"/>
        <w:rPr>
          <w:rFonts w:ascii="Arial Narrow" w:eastAsia="Courier New" w:hAnsi="Arial Narrow" w:cs="Courier New"/>
          <w:lang w:val="fr-FR"/>
        </w:rPr>
      </w:pPr>
      <w:r w:rsidRPr="00512043">
        <w:rPr>
          <w:rFonts w:ascii="Arial Narrow" w:eastAsia="Courier New" w:hAnsi="Arial Narrow" w:cs="Courier New"/>
          <w:lang w:val="fr-FR"/>
        </w:rPr>
        <w:t>TYPE=</w:t>
      </w:r>
      <w:proofErr w:type="spellStart"/>
      <w:r w:rsidRPr="00512043">
        <w:rPr>
          <w:rFonts w:ascii="Arial Narrow" w:eastAsia="Courier New" w:hAnsi="Arial Narrow" w:cs="Courier New"/>
          <w:lang w:val="fr-FR"/>
        </w:rPr>
        <w:t>dpdk</w:t>
      </w:r>
      <w:proofErr w:type="spellEnd"/>
    </w:p>
    <w:p w14:paraId="717EFB28" w14:textId="2854D5A2" w:rsidR="00512043" w:rsidRDefault="00512043" w:rsidP="00512043">
      <w:pPr>
        <w:spacing w:after="0"/>
        <w:rPr>
          <w:ins w:id="187" w:author="Przemyslaw Grygiel" w:date="2020-09-22T21:13:00Z"/>
          <w:rFonts w:ascii="Arial Narrow" w:eastAsia="Courier New" w:hAnsi="Arial Narrow" w:cs="Courier New"/>
        </w:rPr>
      </w:pPr>
      <w:r w:rsidRPr="00512043">
        <w:rPr>
          <w:rFonts w:ascii="Arial Narrow" w:eastAsia="Courier New" w:hAnsi="Arial Narrow" w:cs="Courier New"/>
        </w:rPr>
        <w:t>BIND_INT=0000:02:01.0,0000:02:02.0</w:t>
      </w:r>
    </w:p>
    <w:p w14:paraId="59946F7B" w14:textId="77777777" w:rsidR="00E15352" w:rsidRDefault="00E15352" w:rsidP="00512043">
      <w:pPr>
        <w:spacing w:after="0"/>
        <w:rPr>
          <w:ins w:id="188" w:author="Przemyslaw Grygiel" w:date="2020-09-22T21:12:00Z"/>
          <w:rFonts w:ascii="Arial Narrow" w:eastAsia="Courier New" w:hAnsi="Arial Narrow" w:cs="Courier New"/>
        </w:rPr>
      </w:pPr>
    </w:p>
    <w:p w14:paraId="54334277" w14:textId="2E85B466" w:rsidR="00E15352" w:rsidRDefault="00E15352" w:rsidP="00512043">
      <w:pPr>
        <w:spacing w:after="0"/>
        <w:rPr>
          <w:ins w:id="189" w:author="Przemyslaw Grygiel" w:date="2020-09-22T21:12:00Z"/>
          <w:rFonts w:ascii="Arial Narrow" w:eastAsia="Courier New" w:hAnsi="Arial Narrow" w:cs="Courier New"/>
        </w:rPr>
      </w:pPr>
      <w:ins w:id="190" w:author="Przemyslaw Grygiel" w:date="2020-09-22T21:12:00Z">
        <w:r>
          <w:rPr>
            <w:rFonts w:ascii="Arial Narrow" w:eastAsia="Courier New" w:hAnsi="Arial Narrow" w:cs="Courier New"/>
          </w:rPr>
          <w:t xml:space="preserve">As well as others </w:t>
        </w:r>
        <w:proofErr w:type="spellStart"/>
        <w:r>
          <w:rPr>
            <w:rFonts w:ascii="Arial Narrow" w:eastAsia="Courier New" w:hAnsi="Arial Narrow" w:cs="Courier New"/>
          </w:rPr>
          <w:t>paramiters</w:t>
        </w:r>
        <w:proofErr w:type="spellEnd"/>
        <w:r>
          <w:rPr>
            <w:rFonts w:ascii="Arial Narrow" w:eastAsia="Courier New" w:hAnsi="Arial Narrow" w:cs="Courier New"/>
          </w:rPr>
          <w:t xml:space="preserve"> like, bond mode, </w:t>
        </w:r>
      </w:ins>
      <w:ins w:id="191" w:author="Przemyslaw Grygiel" w:date="2020-09-22T21:13:00Z">
        <w:r>
          <w:rPr>
            <w:rFonts w:ascii="Arial Narrow" w:eastAsia="Courier New" w:hAnsi="Arial Narrow" w:cs="Courier New"/>
          </w:rPr>
          <w:t xml:space="preserve">policy and </w:t>
        </w:r>
        <w:proofErr w:type="spellStart"/>
        <w:r>
          <w:rPr>
            <w:rFonts w:ascii="Arial Narrow" w:eastAsia="Courier New" w:hAnsi="Arial Narrow" w:cs="Courier New"/>
          </w:rPr>
          <w:t>dirver</w:t>
        </w:r>
        <w:proofErr w:type="spellEnd"/>
        <w:r>
          <w:rPr>
            <w:rFonts w:ascii="Arial Narrow" w:eastAsia="Courier New" w:hAnsi="Arial Narrow" w:cs="Courier New"/>
          </w:rPr>
          <w:t>:</w:t>
        </w:r>
      </w:ins>
    </w:p>
    <w:p w14:paraId="7D988F3C" w14:textId="77777777" w:rsidR="00E15352" w:rsidRPr="00E15352" w:rsidRDefault="00E15352" w:rsidP="00E15352">
      <w:pPr>
        <w:spacing w:after="0"/>
        <w:rPr>
          <w:ins w:id="192" w:author="Przemyslaw Grygiel" w:date="2020-09-22T21:12:00Z"/>
          <w:rFonts w:ascii="Arial Narrow" w:eastAsia="Courier New" w:hAnsi="Arial Narrow" w:cs="Courier New"/>
          <w:lang w:val="en-GB"/>
        </w:rPr>
      </w:pPr>
      <w:ins w:id="193" w:author="Przemyslaw Grygiel" w:date="2020-09-22T21:12:00Z">
        <w:r w:rsidRPr="00E15352">
          <w:rPr>
            <w:rFonts w:ascii="Arial Narrow" w:eastAsia="Courier New" w:hAnsi="Arial Narrow" w:cs="Courier New"/>
            <w:lang w:val="en-GB"/>
          </w:rPr>
          <w:t>BOND_MODE=4</w:t>
        </w:r>
      </w:ins>
    </w:p>
    <w:p w14:paraId="60BBEA07" w14:textId="278F50ED" w:rsidR="00E15352" w:rsidRPr="00E15352" w:rsidRDefault="00E15352" w:rsidP="00E15352">
      <w:pPr>
        <w:spacing w:after="0"/>
        <w:rPr>
          <w:ins w:id="194" w:author="Przemyslaw Grygiel" w:date="2020-09-22T21:12:00Z"/>
          <w:rFonts w:ascii="Arial Narrow" w:eastAsia="Courier New" w:hAnsi="Arial Narrow" w:cs="Courier New"/>
          <w:lang w:val="en-GB"/>
        </w:rPr>
      </w:pPr>
      <w:ins w:id="195" w:author="Przemyslaw Grygiel" w:date="2020-09-22T21:12:00Z">
        <w:r w:rsidRPr="00E15352">
          <w:rPr>
            <w:rFonts w:ascii="Arial Narrow" w:eastAsia="Courier New" w:hAnsi="Arial Narrow" w:cs="Courier New"/>
            <w:lang w:val="en-GB"/>
          </w:rPr>
          <w:t>BOND_POLICY=layer</w:t>
        </w:r>
        <w:r>
          <w:rPr>
            <w:rFonts w:ascii="Arial Narrow" w:eastAsia="Courier New" w:hAnsi="Arial Narrow" w:cs="Courier New"/>
            <w:lang w:val="en-GB"/>
          </w:rPr>
          <w:t>3+4</w:t>
        </w:r>
      </w:ins>
    </w:p>
    <w:p w14:paraId="4F34EBD8" w14:textId="240E0ADA" w:rsidR="00E15352" w:rsidRPr="00512043" w:rsidRDefault="00E15352" w:rsidP="00E15352">
      <w:pPr>
        <w:spacing w:after="0"/>
        <w:rPr>
          <w:rFonts w:ascii="Arial Narrow" w:eastAsia="Courier New" w:hAnsi="Arial Narrow" w:cs="Courier New"/>
        </w:rPr>
      </w:pPr>
      <w:ins w:id="196" w:author="Przemyslaw Grygiel" w:date="2020-09-22T21:12:00Z">
        <w:r w:rsidRPr="00E15352">
          <w:rPr>
            <w:rFonts w:ascii="Arial Narrow" w:eastAsia="Courier New" w:hAnsi="Arial Narrow" w:cs="Courier New"/>
            <w:lang w:val="en-GB"/>
          </w:rPr>
          <w:t>DRIVER=</w:t>
        </w:r>
        <w:proofErr w:type="spellStart"/>
        <w:r w:rsidRPr="00E15352">
          <w:rPr>
            <w:rFonts w:ascii="Arial Narrow" w:eastAsia="Courier New" w:hAnsi="Arial Narrow" w:cs="Courier New"/>
            <w:lang w:val="en-GB"/>
          </w:rPr>
          <w:t>uio_pci_generic</w:t>
        </w:r>
      </w:ins>
      <w:proofErr w:type="spellEnd"/>
    </w:p>
    <w:p w14:paraId="48A5563D" w14:textId="178055BB" w:rsidR="00D201AD" w:rsidDel="00E15352" w:rsidRDefault="00D201AD" w:rsidP="0061169F">
      <w:pPr>
        <w:pStyle w:val="BodyText"/>
        <w:spacing w:before="0" w:after="0"/>
        <w:rPr>
          <w:del w:id="197" w:author="Przemyslaw Grygiel" w:date="2020-09-22T21:13:00Z"/>
          <w:lang w:val="en-GB"/>
        </w:rPr>
      </w:pPr>
    </w:p>
    <w:p w14:paraId="31659BAF" w14:textId="357117CA" w:rsidR="0061169F" w:rsidRDefault="0061169F" w:rsidP="0061169F">
      <w:pPr>
        <w:pStyle w:val="BodyText"/>
        <w:spacing w:before="0" w:after="0"/>
        <w:rPr>
          <w:lang w:val="en-GB"/>
        </w:rPr>
      </w:pPr>
    </w:p>
    <w:p w14:paraId="4EAA5E93" w14:textId="23A8095F" w:rsidR="0061169F" w:rsidRDefault="0061169F" w:rsidP="0061169F">
      <w:pPr>
        <w:pStyle w:val="BodyText"/>
        <w:spacing w:before="0" w:after="0"/>
        <w:rPr>
          <w:lang w:val="en-GB"/>
        </w:rPr>
      </w:pPr>
      <w:r>
        <w:rPr>
          <w:lang w:val="en-GB"/>
        </w:rPr>
        <w:t xml:space="preserve">Using </w:t>
      </w:r>
      <w:r w:rsidR="00BE1268">
        <w:rPr>
          <w:lang w:val="en-GB"/>
        </w:rPr>
        <w:t xml:space="preserve">the </w:t>
      </w:r>
      <w:r>
        <w:rPr>
          <w:lang w:val="en-GB"/>
        </w:rPr>
        <w:t xml:space="preserve">following </w:t>
      </w:r>
      <w:del w:id="198" w:author="Przemyslaw Grygiel" w:date="2020-09-23T14:36:00Z">
        <w:r w:rsidDel="00360E42">
          <w:rPr>
            <w:lang w:val="en-GB"/>
          </w:rPr>
          <w:delText>command</w:delText>
        </w:r>
      </w:del>
      <w:ins w:id="199" w:author="Przemyslaw Grygiel" w:date="2020-09-23T14:36:00Z">
        <w:r w:rsidR="00360E42">
          <w:rPr>
            <w:lang w:val="en-GB"/>
          </w:rPr>
          <w:t>command,</w:t>
        </w:r>
      </w:ins>
      <w:r>
        <w:rPr>
          <w:lang w:val="en-GB"/>
        </w:rPr>
        <w:t xml:space="preserve"> we can </w:t>
      </w:r>
      <w:r w:rsidR="00BE1268">
        <w:rPr>
          <w:lang w:val="en-GB"/>
        </w:rPr>
        <w:t>display PCI identifier of physical interfaces which are available onto the Linux Operating system:</w:t>
      </w:r>
    </w:p>
    <w:p w14:paraId="4EBCD980"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 xml:space="preserve">$ </w:t>
      </w:r>
      <w:proofErr w:type="spellStart"/>
      <w:r w:rsidRPr="00BE1268">
        <w:rPr>
          <w:rFonts w:ascii="Arial Narrow" w:hAnsi="Arial Narrow"/>
          <w:lang w:val="en-GB"/>
        </w:rPr>
        <w:t>sudo</w:t>
      </w:r>
      <w:proofErr w:type="spellEnd"/>
      <w:r w:rsidRPr="00BE1268">
        <w:rPr>
          <w:rFonts w:ascii="Arial Narrow" w:hAnsi="Arial Narrow"/>
          <w:lang w:val="en-GB"/>
        </w:rPr>
        <w:t xml:space="preserve"> </w:t>
      </w:r>
      <w:proofErr w:type="spellStart"/>
      <w:r w:rsidRPr="00BE1268">
        <w:rPr>
          <w:rFonts w:ascii="Arial Narrow" w:hAnsi="Arial Narrow"/>
          <w:lang w:val="en-GB"/>
        </w:rPr>
        <w:t>lshw</w:t>
      </w:r>
      <w:proofErr w:type="spellEnd"/>
      <w:r w:rsidRPr="00BE1268">
        <w:rPr>
          <w:rFonts w:ascii="Arial Narrow" w:hAnsi="Arial Narrow"/>
          <w:lang w:val="en-GB"/>
        </w:rPr>
        <w:t xml:space="preserve"> -class network | grep </w:t>
      </w:r>
      <w:proofErr w:type="spellStart"/>
      <w:r w:rsidRPr="00BE1268">
        <w:rPr>
          <w:rFonts w:ascii="Arial Narrow" w:hAnsi="Arial Narrow"/>
          <w:lang w:val="en-GB"/>
        </w:rPr>
        <w:t>pci</w:t>
      </w:r>
      <w:proofErr w:type="spellEnd"/>
      <w:r w:rsidRPr="00BE1268">
        <w:rPr>
          <w:rFonts w:ascii="Arial Narrow" w:hAnsi="Arial Narrow"/>
          <w:lang w:val="en-GB"/>
        </w:rPr>
        <w:t>@</w:t>
      </w:r>
    </w:p>
    <w:p w14:paraId="3DF0E2CF"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 xml:space="preserve">       bus info: pci@0000:02:01.0</w:t>
      </w:r>
    </w:p>
    <w:p w14:paraId="5D39FAD6"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 xml:space="preserve">       bus info: pci@0000:02:02.0</w:t>
      </w:r>
    </w:p>
    <w:p w14:paraId="1458C334"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 xml:space="preserve">       bus info: pci@0000:03:00.0</w:t>
      </w:r>
    </w:p>
    <w:p w14:paraId="2C45651A" w14:textId="7CB453CD" w:rsidR="0061169F" w:rsidRPr="0061169F" w:rsidRDefault="0061169F" w:rsidP="0061169F">
      <w:pPr>
        <w:pStyle w:val="BodyText"/>
        <w:spacing w:before="0" w:after="0"/>
        <w:rPr>
          <w:lang w:val="en-GB"/>
        </w:rPr>
      </w:pPr>
    </w:p>
    <w:p w14:paraId="7D446DA9" w14:textId="6FDB7A17" w:rsidR="0061169F" w:rsidRDefault="0061169F" w:rsidP="0061169F">
      <w:pPr>
        <w:pStyle w:val="BodyText"/>
        <w:spacing w:before="0" w:after="0"/>
        <w:rPr>
          <w:lang w:val="en-GB"/>
        </w:rPr>
      </w:pPr>
    </w:p>
    <w:p w14:paraId="5EEED4AD" w14:textId="77777777" w:rsidR="00BE1268" w:rsidDel="00E15352" w:rsidRDefault="00BE1268">
      <w:pPr>
        <w:spacing w:after="160" w:line="259" w:lineRule="auto"/>
        <w:rPr>
          <w:del w:id="200" w:author="Przemyslaw Grygiel" w:date="2020-09-22T21:13:00Z"/>
          <w:lang w:val="en-GB"/>
        </w:rPr>
      </w:pPr>
      <w:del w:id="201" w:author="Przemyslaw Grygiel" w:date="2020-09-22T21:13:00Z">
        <w:r w:rsidDel="00E15352">
          <w:rPr>
            <w:lang w:val="en-GB"/>
          </w:rPr>
          <w:br w:type="page"/>
        </w:r>
      </w:del>
    </w:p>
    <w:p w14:paraId="51E7C23C" w14:textId="007C50A4" w:rsidR="00BE1268" w:rsidRDefault="00BE1268" w:rsidP="00E15352">
      <w:pPr>
        <w:spacing w:after="160" w:line="259" w:lineRule="auto"/>
        <w:rPr>
          <w:lang w:val="en-GB"/>
        </w:rPr>
        <w:pPrChange w:id="202" w:author="Przemyslaw Grygiel" w:date="2020-09-22T21:13:00Z">
          <w:pPr>
            <w:pStyle w:val="BodyText"/>
            <w:spacing w:before="0" w:after="0"/>
          </w:pPr>
        </w:pPrChange>
      </w:pPr>
      <w:r>
        <w:rPr>
          <w:lang w:val="en-GB"/>
        </w:rPr>
        <w:t xml:space="preserve">Once the Contrail DPDK </w:t>
      </w:r>
      <w:del w:id="203" w:author="Przemyslaw Grygiel" w:date="2020-09-22T21:35:00Z">
        <w:r w:rsidDel="004E6F80">
          <w:rPr>
            <w:lang w:val="en-GB"/>
          </w:rPr>
          <w:delText xml:space="preserve">vrouter </w:delText>
        </w:r>
      </w:del>
      <w:proofErr w:type="spellStart"/>
      <w:ins w:id="204" w:author="Przemyslaw Grygiel" w:date="2020-09-22T21:35:00Z">
        <w:r w:rsidR="004E6F80">
          <w:rPr>
            <w:lang w:val="en-GB"/>
          </w:rPr>
          <w:t>vRouter</w:t>
        </w:r>
      </w:ins>
      <w:proofErr w:type="spellEnd"/>
      <w:ins w:id="205" w:author="Przemyslaw Grygiel" w:date="2020-09-23T14:37:00Z">
        <w:r w:rsidR="00360E42">
          <w:rPr>
            <w:lang w:val="en-GB"/>
          </w:rPr>
          <w:t xml:space="preserve"> </w:t>
        </w:r>
      </w:ins>
      <w:r>
        <w:rPr>
          <w:lang w:val="en-GB"/>
        </w:rPr>
        <w:t>has been started, we can see the actual physical interfaces used for the underlay network interconn</w:t>
      </w:r>
      <w:ins w:id="206" w:author="Przemyslaw Grygiel" w:date="2020-09-22T21:14:00Z">
        <w:r w:rsidR="00E15352">
          <w:rPr>
            <w:lang w:val="en-GB"/>
          </w:rPr>
          <w:t>ect</w:t>
        </w:r>
      </w:ins>
      <w:del w:id="207" w:author="Przemyslaw Grygiel" w:date="2020-09-22T21:14:00Z">
        <w:r w:rsidDel="00E15352">
          <w:rPr>
            <w:lang w:val="en-GB"/>
          </w:rPr>
          <w:delText>e</w:delText>
        </w:r>
      </w:del>
      <w:del w:id="208" w:author="Przemyslaw Grygiel" w:date="2020-09-22T21:13:00Z">
        <w:r w:rsidDel="00E15352">
          <w:rPr>
            <w:lang w:val="en-GB"/>
          </w:rPr>
          <w:delText>x</w:delText>
        </w:r>
      </w:del>
      <w:r>
        <w:rPr>
          <w:lang w:val="en-GB"/>
        </w:rPr>
        <w:t>ion:</w:t>
      </w:r>
    </w:p>
    <w:p w14:paraId="081310D2" w14:textId="77777777" w:rsidR="00BE1268" w:rsidRPr="0061169F" w:rsidRDefault="00BE1268" w:rsidP="0061169F">
      <w:pPr>
        <w:pStyle w:val="BodyText"/>
        <w:spacing w:before="0" w:after="0"/>
        <w:rPr>
          <w:lang w:val="en-GB"/>
        </w:rPr>
      </w:pPr>
    </w:p>
    <w:p w14:paraId="452FD6B8"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 xml:space="preserve">$ </w:t>
      </w:r>
      <w:proofErr w:type="spellStart"/>
      <w:r w:rsidRPr="00BE1268">
        <w:rPr>
          <w:rFonts w:ascii="Arial Narrow" w:hAnsi="Arial Narrow"/>
          <w:lang w:val="en-GB"/>
        </w:rPr>
        <w:t>sudo</w:t>
      </w:r>
      <w:proofErr w:type="spellEnd"/>
      <w:r w:rsidRPr="00BE1268">
        <w:rPr>
          <w:rFonts w:ascii="Arial Narrow" w:hAnsi="Arial Narrow"/>
          <w:lang w:val="en-GB"/>
        </w:rPr>
        <w:t xml:space="preserve"> docker exec contrail-</w:t>
      </w:r>
      <w:proofErr w:type="spellStart"/>
      <w:r w:rsidRPr="00BE1268">
        <w:rPr>
          <w:rFonts w:ascii="Arial Narrow" w:hAnsi="Arial Narrow"/>
          <w:lang w:val="en-GB"/>
        </w:rPr>
        <w:t>vrouter</w:t>
      </w:r>
      <w:proofErr w:type="spellEnd"/>
      <w:r w:rsidRPr="00BE1268">
        <w:rPr>
          <w:rFonts w:ascii="Arial Narrow" w:hAnsi="Arial Narrow"/>
          <w:lang w:val="en-GB"/>
        </w:rPr>
        <w:t>-agent-</w:t>
      </w:r>
      <w:proofErr w:type="spellStart"/>
      <w:r w:rsidRPr="00BE1268">
        <w:rPr>
          <w:rFonts w:ascii="Arial Narrow" w:hAnsi="Arial Narrow"/>
          <w:lang w:val="en-GB"/>
        </w:rPr>
        <w:t>dpdk</w:t>
      </w:r>
      <w:proofErr w:type="spellEnd"/>
      <w:r w:rsidRPr="00BE1268">
        <w:rPr>
          <w:rFonts w:ascii="Arial Narrow" w:hAnsi="Arial Narrow"/>
          <w:lang w:val="en-GB"/>
        </w:rPr>
        <w:t xml:space="preserve"> /opt/contrail/bin/dpdk_nic_bind.py -s</w:t>
      </w:r>
    </w:p>
    <w:p w14:paraId="574D2117"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Network devices using DPDK-compatible driver</w:t>
      </w:r>
    </w:p>
    <w:p w14:paraId="44FB5DCD"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w:t>
      </w:r>
    </w:p>
    <w:p w14:paraId="7A4A5145"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 xml:space="preserve">0000:02:01.0 '82540EM Gigabit Ethernet Controller' </w:t>
      </w:r>
      <w:proofErr w:type="spellStart"/>
      <w:r w:rsidRPr="00BE1268">
        <w:rPr>
          <w:rFonts w:ascii="Arial Narrow" w:hAnsi="Arial Narrow"/>
          <w:lang w:val="en-GB"/>
        </w:rPr>
        <w:t>drv</w:t>
      </w:r>
      <w:proofErr w:type="spellEnd"/>
      <w:r w:rsidRPr="00BE1268">
        <w:rPr>
          <w:rFonts w:ascii="Arial Narrow" w:hAnsi="Arial Narrow"/>
          <w:lang w:val="en-GB"/>
        </w:rPr>
        <w:t>=</w:t>
      </w:r>
      <w:proofErr w:type="spellStart"/>
      <w:r w:rsidRPr="00BE1268">
        <w:rPr>
          <w:rFonts w:ascii="Arial Narrow" w:hAnsi="Arial Narrow"/>
          <w:lang w:val="en-GB"/>
        </w:rPr>
        <w:t>uio_pci_generic</w:t>
      </w:r>
      <w:proofErr w:type="spellEnd"/>
      <w:r w:rsidRPr="00BE1268">
        <w:rPr>
          <w:rFonts w:ascii="Arial Narrow" w:hAnsi="Arial Narrow"/>
          <w:lang w:val="en-GB"/>
        </w:rPr>
        <w:t xml:space="preserve"> unused=e1000</w:t>
      </w:r>
    </w:p>
    <w:p w14:paraId="101CAF11"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 xml:space="preserve">0000:02:02.0 '82540EM Gigabit Ethernet Controller' </w:t>
      </w:r>
      <w:proofErr w:type="spellStart"/>
      <w:r w:rsidRPr="00BE1268">
        <w:rPr>
          <w:rFonts w:ascii="Arial Narrow" w:hAnsi="Arial Narrow"/>
          <w:lang w:val="en-GB"/>
        </w:rPr>
        <w:t>drv</w:t>
      </w:r>
      <w:proofErr w:type="spellEnd"/>
      <w:r w:rsidRPr="00BE1268">
        <w:rPr>
          <w:rFonts w:ascii="Arial Narrow" w:hAnsi="Arial Narrow"/>
          <w:lang w:val="en-GB"/>
        </w:rPr>
        <w:t>=</w:t>
      </w:r>
      <w:proofErr w:type="spellStart"/>
      <w:r w:rsidRPr="00BE1268">
        <w:rPr>
          <w:rFonts w:ascii="Arial Narrow" w:hAnsi="Arial Narrow"/>
          <w:lang w:val="en-GB"/>
        </w:rPr>
        <w:t>uio_pci_generic</w:t>
      </w:r>
      <w:proofErr w:type="spellEnd"/>
      <w:r w:rsidRPr="00BE1268">
        <w:rPr>
          <w:rFonts w:ascii="Arial Narrow" w:hAnsi="Arial Narrow"/>
          <w:lang w:val="en-GB"/>
        </w:rPr>
        <w:t xml:space="preserve"> unused=e1000</w:t>
      </w:r>
    </w:p>
    <w:p w14:paraId="3774E157"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Network devices using kernel driver</w:t>
      </w:r>
    </w:p>
    <w:p w14:paraId="19F588FF"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w:t>
      </w:r>
    </w:p>
    <w:p w14:paraId="7B954F90"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0000:03:00.0 '</w:t>
      </w:r>
      <w:proofErr w:type="spellStart"/>
      <w:r w:rsidRPr="00BE1268">
        <w:rPr>
          <w:rFonts w:ascii="Arial Narrow" w:hAnsi="Arial Narrow"/>
          <w:lang w:val="en-GB"/>
        </w:rPr>
        <w:t>Virtio</w:t>
      </w:r>
      <w:proofErr w:type="spellEnd"/>
      <w:r w:rsidRPr="00BE1268">
        <w:rPr>
          <w:rFonts w:ascii="Arial Narrow" w:hAnsi="Arial Narrow"/>
          <w:lang w:val="en-GB"/>
        </w:rPr>
        <w:t xml:space="preserve"> network device' if= </w:t>
      </w:r>
      <w:proofErr w:type="spellStart"/>
      <w:r w:rsidRPr="00BE1268">
        <w:rPr>
          <w:rFonts w:ascii="Arial Narrow" w:hAnsi="Arial Narrow"/>
          <w:lang w:val="en-GB"/>
        </w:rPr>
        <w:t>drv</w:t>
      </w:r>
      <w:proofErr w:type="spellEnd"/>
      <w:r w:rsidRPr="00BE1268">
        <w:rPr>
          <w:rFonts w:ascii="Arial Narrow" w:hAnsi="Arial Narrow"/>
          <w:lang w:val="en-GB"/>
        </w:rPr>
        <w:t>=</w:t>
      </w:r>
      <w:proofErr w:type="spellStart"/>
      <w:r w:rsidRPr="00BE1268">
        <w:rPr>
          <w:rFonts w:ascii="Arial Narrow" w:hAnsi="Arial Narrow"/>
          <w:lang w:val="en-GB"/>
        </w:rPr>
        <w:t>virtio-pci</w:t>
      </w:r>
      <w:proofErr w:type="spellEnd"/>
      <w:r w:rsidRPr="00BE1268">
        <w:rPr>
          <w:rFonts w:ascii="Arial Narrow" w:hAnsi="Arial Narrow"/>
          <w:lang w:val="en-GB"/>
        </w:rPr>
        <w:t xml:space="preserve"> unused=</w:t>
      </w:r>
      <w:proofErr w:type="spellStart"/>
      <w:r w:rsidRPr="00BE1268">
        <w:rPr>
          <w:rFonts w:ascii="Arial Narrow" w:hAnsi="Arial Narrow"/>
          <w:lang w:val="en-GB"/>
        </w:rPr>
        <w:t>virtio_</w:t>
      </w:r>
      <w:proofErr w:type="gramStart"/>
      <w:r w:rsidRPr="00BE1268">
        <w:rPr>
          <w:rFonts w:ascii="Arial Narrow" w:hAnsi="Arial Narrow"/>
          <w:lang w:val="en-GB"/>
        </w:rPr>
        <w:t>pci,uio</w:t>
      </w:r>
      <w:proofErr w:type="gramEnd"/>
      <w:r w:rsidRPr="00BE1268">
        <w:rPr>
          <w:rFonts w:ascii="Arial Narrow" w:hAnsi="Arial Narrow"/>
          <w:lang w:val="en-GB"/>
        </w:rPr>
        <w:t>_pci_generic</w:t>
      </w:r>
      <w:proofErr w:type="spellEnd"/>
    </w:p>
    <w:p w14:paraId="2A1A389B"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Other network devices</w:t>
      </w:r>
    </w:p>
    <w:p w14:paraId="4AFA5E5C" w14:textId="7777777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w:t>
      </w:r>
    </w:p>
    <w:p w14:paraId="359E5675" w14:textId="0202D747" w:rsidR="0061169F" w:rsidRPr="00BE1268" w:rsidRDefault="0061169F" w:rsidP="0061169F">
      <w:pPr>
        <w:pStyle w:val="BodyText"/>
        <w:spacing w:before="0" w:after="0"/>
        <w:rPr>
          <w:rFonts w:ascii="Arial Narrow" w:hAnsi="Arial Narrow"/>
          <w:lang w:val="en-GB"/>
        </w:rPr>
      </w:pPr>
      <w:r w:rsidRPr="00BE1268">
        <w:rPr>
          <w:rFonts w:ascii="Arial Narrow" w:hAnsi="Arial Narrow"/>
          <w:lang w:val="en-GB"/>
        </w:rPr>
        <w:t>&lt;none&gt;</w:t>
      </w:r>
    </w:p>
    <w:p w14:paraId="1FB5EAB2" w14:textId="77777777" w:rsidR="0061169F" w:rsidRDefault="0061169F" w:rsidP="002078A0">
      <w:pPr>
        <w:pStyle w:val="BodyText"/>
        <w:spacing w:before="0" w:after="0"/>
        <w:rPr>
          <w:lang w:val="en-GB"/>
        </w:rPr>
      </w:pPr>
    </w:p>
    <w:p w14:paraId="0C9C33A8" w14:textId="77777777" w:rsidR="00512043" w:rsidRPr="002078A0" w:rsidRDefault="00512043" w:rsidP="002078A0">
      <w:pPr>
        <w:pStyle w:val="BodyText"/>
        <w:spacing w:before="0" w:after="0"/>
        <w:rPr>
          <w:lang w:val="en-GB"/>
        </w:rPr>
      </w:pPr>
    </w:p>
    <w:p w14:paraId="18DC4BFB" w14:textId="3C2E4FDC" w:rsidR="009D78FC" w:rsidRPr="002078A0" w:rsidRDefault="00D201AD" w:rsidP="006E3CD0">
      <w:pPr>
        <w:pStyle w:val="Heading2"/>
        <w:rPr>
          <w:lang w:val="en-GB"/>
        </w:rPr>
      </w:pPr>
      <w:bookmarkStart w:id="209" w:name="_Toc51764135"/>
      <w:r>
        <w:rPr>
          <w:lang w:val="en-GB"/>
        </w:rPr>
        <w:t xml:space="preserve">DPDK </w:t>
      </w:r>
      <w:del w:id="210" w:author="Przemyslaw Grygiel" w:date="2020-09-22T21:35:00Z">
        <w:r w:rsidR="004A78AF" w:rsidRPr="002078A0" w:rsidDel="004E6F80">
          <w:rPr>
            <w:lang w:val="en-GB"/>
          </w:rPr>
          <w:delText xml:space="preserve">vRouter </w:delText>
        </w:r>
      </w:del>
      <w:proofErr w:type="spellStart"/>
      <w:ins w:id="211" w:author="Przemyslaw Grygiel" w:date="2020-09-22T21:35:00Z">
        <w:r w:rsidR="004E6F80">
          <w:rPr>
            <w:lang w:val="en-GB"/>
          </w:rPr>
          <w:t>vRouter</w:t>
        </w:r>
      </w:ins>
      <w:proofErr w:type="spellEnd"/>
      <w:ins w:id="212" w:author="Przemyslaw Grygiel" w:date="2020-09-23T14:37:00Z">
        <w:r w:rsidR="00360E42">
          <w:rPr>
            <w:lang w:val="en-GB"/>
          </w:rPr>
          <w:t xml:space="preserve"> </w:t>
        </w:r>
      </w:ins>
      <w:r w:rsidR="004A78AF" w:rsidRPr="002078A0">
        <w:rPr>
          <w:lang w:val="en-GB"/>
        </w:rPr>
        <w:t>CPU setup</w:t>
      </w:r>
      <w:bookmarkEnd w:id="209"/>
    </w:p>
    <w:p w14:paraId="2CC92D33" w14:textId="29726099" w:rsidR="004A78AF" w:rsidRDefault="00D201AD" w:rsidP="00872E0C">
      <w:pPr>
        <w:pStyle w:val="BodyText"/>
        <w:spacing w:before="0" w:after="0"/>
        <w:rPr>
          <w:lang w:val="en-GB"/>
        </w:rPr>
      </w:pPr>
      <w:r>
        <w:rPr>
          <w:lang w:val="en-GB"/>
        </w:rPr>
        <w:t>When DPDK is used, some CPUs have to be booked for an exclusive use to the DPDK application for packe</w:t>
      </w:r>
      <w:r w:rsidR="00E82FD3">
        <w:rPr>
          <w:lang w:val="en-GB"/>
        </w:rPr>
        <w:t>t</w:t>
      </w:r>
      <w:r>
        <w:rPr>
          <w:lang w:val="en-GB"/>
        </w:rPr>
        <w:t xml:space="preserve"> polling purpose</w:t>
      </w:r>
      <w:ins w:id="213" w:author="Przemyslaw Grygiel" w:date="2020-09-23T14:37:00Z">
        <w:r w:rsidR="00360E42">
          <w:rPr>
            <w:lang w:val="en-GB"/>
          </w:rPr>
          <w:t xml:space="preserve"> -</w:t>
        </w:r>
      </w:ins>
      <w:ins w:id="214" w:author="Przemyslaw Grygiel" w:date="2020-09-22T21:15:00Z">
        <w:r w:rsidR="00E15352">
          <w:rPr>
            <w:lang w:val="en-GB"/>
          </w:rPr>
          <w:t xml:space="preserve"> Po</w:t>
        </w:r>
      </w:ins>
      <w:ins w:id="215" w:author="Przemyslaw Grygiel" w:date="2020-09-22T21:16:00Z">
        <w:r w:rsidR="00E15352">
          <w:rPr>
            <w:lang w:val="en-GB"/>
          </w:rPr>
          <w:t>l</w:t>
        </w:r>
      </w:ins>
      <w:ins w:id="216" w:author="Przemyslaw Grygiel" w:date="2020-09-22T21:15:00Z">
        <w:r w:rsidR="00E15352">
          <w:rPr>
            <w:lang w:val="en-GB"/>
          </w:rPr>
          <w:t xml:space="preserve">l Mode Driver </w:t>
        </w:r>
      </w:ins>
      <w:ins w:id="217" w:author="Przemyslaw Grygiel" w:date="2020-09-22T21:16:00Z">
        <w:r w:rsidR="00E15352">
          <w:rPr>
            <w:lang w:val="en-GB"/>
          </w:rPr>
          <w:t>(PMD</w:t>
        </w:r>
      </w:ins>
      <w:ins w:id="218" w:author="Przemyslaw Grygiel" w:date="2020-09-22T21:15:00Z">
        <w:r w:rsidR="00E15352">
          <w:rPr>
            <w:lang w:val="en-GB"/>
          </w:rPr>
          <w:t>)</w:t>
        </w:r>
      </w:ins>
      <w:r>
        <w:rPr>
          <w:lang w:val="en-GB"/>
        </w:rPr>
        <w:t>. CPU allocation planning is a very important task to be done by the customer architecture team in charge of the virtual infrastructure.</w:t>
      </w:r>
    </w:p>
    <w:p w14:paraId="1F74ACAB" w14:textId="5A10EB3E" w:rsidR="00D201AD" w:rsidRDefault="00D201AD" w:rsidP="00872E0C">
      <w:pPr>
        <w:pStyle w:val="BodyText"/>
        <w:spacing w:before="0" w:after="0"/>
        <w:rPr>
          <w:lang w:val="en-GB"/>
        </w:rPr>
      </w:pPr>
    </w:p>
    <w:p w14:paraId="561DA288" w14:textId="26056580" w:rsidR="00D201AD" w:rsidRDefault="0070758F" w:rsidP="00872E0C">
      <w:pPr>
        <w:pStyle w:val="BodyText"/>
        <w:spacing w:before="0" w:after="0"/>
        <w:rPr>
          <w:lang w:val="en-GB"/>
        </w:rPr>
      </w:pPr>
      <w:r>
        <w:rPr>
          <w:lang w:val="en-GB"/>
        </w:rPr>
        <w:t>On each compute node we have to allocate:</w:t>
      </w:r>
    </w:p>
    <w:p w14:paraId="38139380" w14:textId="66672A2F" w:rsidR="0070758F" w:rsidRDefault="0070758F" w:rsidP="00574492">
      <w:pPr>
        <w:pStyle w:val="BodyText"/>
        <w:numPr>
          <w:ilvl w:val="0"/>
          <w:numId w:val="1"/>
        </w:numPr>
        <w:spacing w:before="0" w:after="0"/>
        <w:rPr>
          <w:lang w:val="en-GB"/>
        </w:rPr>
      </w:pPr>
      <w:r>
        <w:rPr>
          <w:lang w:val="en-GB"/>
        </w:rPr>
        <w:t>Some CPUs to be kept available for the Linux Operating System</w:t>
      </w:r>
    </w:p>
    <w:p w14:paraId="01663811" w14:textId="2D2ABA33" w:rsidR="0070758F" w:rsidRDefault="0070758F" w:rsidP="00574492">
      <w:pPr>
        <w:pStyle w:val="BodyText"/>
        <w:numPr>
          <w:ilvl w:val="0"/>
          <w:numId w:val="1"/>
        </w:numPr>
        <w:spacing w:before="0" w:after="0"/>
        <w:rPr>
          <w:lang w:val="en-GB"/>
        </w:rPr>
      </w:pPr>
      <w:r>
        <w:rPr>
          <w:lang w:val="en-GB"/>
        </w:rPr>
        <w:t xml:space="preserve">Some CPUs for the </w:t>
      </w:r>
      <w:del w:id="219" w:author="Przemyslaw Grygiel" w:date="2020-09-22T21:35:00Z">
        <w:r w:rsidDel="004E6F80">
          <w:rPr>
            <w:lang w:val="en-GB"/>
          </w:rPr>
          <w:delText>Virtual Machine</w:delText>
        </w:r>
      </w:del>
      <w:ins w:id="220" w:author="Przemyslaw Grygiel" w:date="2020-09-22T21:35:00Z">
        <w:r w:rsidR="004E6F80">
          <w:rPr>
            <w:lang w:val="en-GB"/>
          </w:rPr>
          <w:t>Virtual Machine</w:t>
        </w:r>
      </w:ins>
      <w:r>
        <w:rPr>
          <w:lang w:val="en-GB"/>
        </w:rPr>
        <w:t>s. Generally, this is the main purpose of the customer virtual infrastructure creation.</w:t>
      </w:r>
    </w:p>
    <w:p w14:paraId="10D5859E" w14:textId="23F09D9C" w:rsidR="0070758F" w:rsidRDefault="0070758F" w:rsidP="00574492">
      <w:pPr>
        <w:pStyle w:val="BodyText"/>
        <w:numPr>
          <w:ilvl w:val="0"/>
          <w:numId w:val="1"/>
        </w:numPr>
        <w:spacing w:before="0" w:after="0"/>
        <w:rPr>
          <w:lang w:val="en-GB"/>
        </w:rPr>
      </w:pPr>
      <w:r>
        <w:rPr>
          <w:lang w:val="en-GB"/>
        </w:rPr>
        <w:t xml:space="preserve">Some CPUs for the </w:t>
      </w:r>
      <w:del w:id="221" w:author="Przemyslaw Grygiel" w:date="2020-09-22T21:35:00Z">
        <w:r w:rsidDel="004E6F80">
          <w:rPr>
            <w:lang w:val="en-GB"/>
          </w:rPr>
          <w:delText xml:space="preserve">vrouter </w:delText>
        </w:r>
      </w:del>
      <w:proofErr w:type="spellStart"/>
      <w:ins w:id="222" w:author="Przemyslaw Grygiel" w:date="2020-09-22T21:35:00Z">
        <w:r w:rsidR="004E6F80">
          <w:rPr>
            <w:lang w:val="en-GB"/>
          </w:rPr>
          <w:t>vRouter</w:t>
        </w:r>
      </w:ins>
      <w:proofErr w:type="spellEnd"/>
      <w:ins w:id="223" w:author="Przemyslaw Grygiel" w:date="2020-09-23T14:37:00Z">
        <w:r w:rsidR="00360E42">
          <w:rPr>
            <w:lang w:val="en-GB"/>
          </w:rPr>
          <w:t xml:space="preserve"> </w:t>
        </w:r>
      </w:ins>
      <w:r>
        <w:rPr>
          <w:lang w:val="en-GB"/>
        </w:rPr>
        <w:t>high speed packet processing</w:t>
      </w:r>
      <w:ins w:id="224" w:author="Przemyslaw Grygiel" w:date="2020-09-22T21:07:00Z">
        <w:r w:rsidR="003D1A9B">
          <w:rPr>
            <w:lang w:val="en-GB"/>
          </w:rPr>
          <w:t xml:space="preserve"> (PMD)</w:t>
        </w:r>
      </w:ins>
      <w:r>
        <w:rPr>
          <w:lang w:val="en-GB"/>
        </w:rPr>
        <w:t>.</w:t>
      </w:r>
    </w:p>
    <w:p w14:paraId="3D125DFB" w14:textId="4270B61C" w:rsidR="004A78AF" w:rsidRDefault="004A78AF" w:rsidP="00872E0C">
      <w:pPr>
        <w:pStyle w:val="BodyText"/>
        <w:spacing w:before="0" w:after="0"/>
        <w:rPr>
          <w:lang w:val="en-GB"/>
        </w:rPr>
      </w:pPr>
    </w:p>
    <w:p w14:paraId="0F081646" w14:textId="073E3690" w:rsidR="00310E2E" w:rsidRDefault="00310E2E" w:rsidP="00310E2E">
      <w:pPr>
        <w:pStyle w:val="BodyText"/>
        <w:spacing w:before="0" w:after="0"/>
        <w:rPr>
          <w:lang w:val="en-GB"/>
        </w:rPr>
      </w:pPr>
      <w:r>
        <w:rPr>
          <w:lang w:val="en-GB"/>
        </w:rPr>
        <w:t xml:space="preserve">The customer virtual infrastructure architect is starting to define the number of CPUs to be allocated in each group described above: </w:t>
      </w:r>
    </w:p>
    <w:p w14:paraId="128FD4C0" w14:textId="77777777" w:rsidR="00310E2E" w:rsidRDefault="00310E2E" w:rsidP="00310E2E">
      <w:pPr>
        <w:pStyle w:val="BodyText"/>
        <w:spacing w:before="0" w:after="0"/>
        <w:rPr>
          <w:lang w:val="en-GB"/>
        </w:rPr>
      </w:pPr>
    </w:p>
    <w:p w14:paraId="32E18877" w14:textId="77777777" w:rsidR="00310E2E" w:rsidRDefault="00310E2E" w:rsidP="00310E2E">
      <w:pPr>
        <w:pStyle w:val="BodyText"/>
        <w:spacing w:before="0" w:after="0"/>
        <w:rPr>
          <w:lang w:val="en-GB"/>
        </w:rPr>
      </w:pPr>
      <w:r>
        <w:rPr>
          <w:noProof/>
        </w:rPr>
        <w:drawing>
          <wp:inline distT="0" distB="0" distL="0" distR="0" wp14:anchorId="113D1859" wp14:editId="6FDBBD03">
            <wp:extent cx="5334000" cy="1903730"/>
            <wp:effectExtent l="0" t="0" r="0" b="1270"/>
            <wp:docPr id="44" name="Picture" descr="Compute Node CPU capacity planning"/>
            <wp:cNvGraphicFramePr/>
            <a:graphic xmlns:a="http://schemas.openxmlformats.org/drawingml/2006/main">
              <a:graphicData uri="http://schemas.openxmlformats.org/drawingml/2006/picture">
                <pic:pic xmlns:pic="http://schemas.openxmlformats.org/drawingml/2006/picture">
                  <pic:nvPicPr>
                    <pic:cNvPr id="44" name="Picture" descr="Compute Node CPU capacity planning"/>
                    <pic:cNvPicPr/>
                  </pic:nvPicPr>
                  <pic:blipFill>
                    <a:blip r:embed="rId8"/>
                    <a:stretch>
                      <a:fillRect/>
                    </a:stretch>
                  </pic:blipFill>
                  <pic:spPr bwMode="auto">
                    <a:xfrm>
                      <a:off x="0" y="0"/>
                      <a:ext cx="5334000" cy="1903730"/>
                    </a:xfrm>
                    <a:prstGeom prst="rect">
                      <a:avLst/>
                    </a:prstGeom>
                    <a:noFill/>
                    <a:ln w="9525">
                      <a:noFill/>
                      <a:headEnd/>
                      <a:tailEnd/>
                    </a:ln>
                  </pic:spPr>
                </pic:pic>
              </a:graphicData>
            </a:graphic>
          </wp:inline>
        </w:drawing>
      </w:r>
    </w:p>
    <w:p w14:paraId="4B01618C" w14:textId="77777777" w:rsidR="00310E2E" w:rsidRDefault="00310E2E" w:rsidP="00310E2E">
      <w:pPr>
        <w:pStyle w:val="BodyText"/>
        <w:spacing w:before="0" w:after="0"/>
        <w:rPr>
          <w:lang w:val="en-GB"/>
        </w:rPr>
      </w:pPr>
    </w:p>
    <w:p w14:paraId="39484869" w14:textId="50EE8CFE" w:rsidR="00310E2E" w:rsidRDefault="00310E2E" w:rsidP="00310E2E">
      <w:pPr>
        <w:pStyle w:val="BodyText"/>
        <w:spacing w:before="0" w:after="0"/>
        <w:rPr>
          <w:lang w:val="en-GB"/>
        </w:rPr>
      </w:pPr>
      <w:r>
        <w:rPr>
          <w:lang w:val="en-GB"/>
        </w:rPr>
        <w:t xml:space="preserve">In order to get the best performance, CPUs allocated to </w:t>
      </w:r>
      <w:del w:id="225" w:author="Przemyslaw Grygiel" w:date="2020-09-22T21:35:00Z">
        <w:r w:rsidDel="004E6F80">
          <w:rPr>
            <w:lang w:val="en-GB"/>
          </w:rPr>
          <w:delText>Virtual Machine</w:delText>
        </w:r>
      </w:del>
      <w:ins w:id="226" w:author="Przemyslaw Grygiel" w:date="2020-09-22T21:35:00Z">
        <w:r w:rsidR="004E6F80">
          <w:rPr>
            <w:lang w:val="en-GB"/>
          </w:rPr>
          <w:t>Virtual Machine</w:t>
        </w:r>
      </w:ins>
      <w:r>
        <w:rPr>
          <w:lang w:val="en-GB"/>
        </w:rPr>
        <w:t xml:space="preserve">s and to </w:t>
      </w:r>
      <w:del w:id="227" w:author="Przemyslaw Grygiel" w:date="2020-09-22T21:35:00Z">
        <w:r w:rsidDel="004E6F80">
          <w:rPr>
            <w:lang w:val="en-GB"/>
          </w:rPr>
          <w:delText xml:space="preserve">vRouter </w:delText>
        </w:r>
      </w:del>
      <w:proofErr w:type="spellStart"/>
      <w:ins w:id="228" w:author="Przemyslaw Grygiel" w:date="2020-09-22T21:35:00Z">
        <w:r w:rsidR="004E6F80">
          <w:rPr>
            <w:lang w:val="en-GB"/>
          </w:rPr>
          <w:t>vRouter</w:t>
        </w:r>
      </w:ins>
      <w:proofErr w:type="spellEnd"/>
      <w:ins w:id="229" w:author="Przemyslaw Grygiel" w:date="2020-09-23T14:37:00Z">
        <w:r w:rsidR="00360E42">
          <w:rPr>
            <w:lang w:val="en-GB"/>
          </w:rPr>
          <w:t xml:space="preserve"> </w:t>
        </w:r>
      </w:ins>
      <w:r>
        <w:rPr>
          <w:lang w:val="en-GB"/>
        </w:rPr>
        <w:t xml:space="preserve">have to be isolated from those that are kept to Linux Operating system. CPU isolation is the </w:t>
      </w:r>
      <w:r>
        <w:rPr>
          <w:lang w:val="en-GB"/>
        </w:rPr>
        <w:lastRenderedPageBreak/>
        <w:t>first setup to be done</w:t>
      </w:r>
      <w:r w:rsidR="00BE1268">
        <w:rPr>
          <w:lang w:val="en-GB"/>
        </w:rPr>
        <w:t xml:space="preserve"> </w:t>
      </w:r>
      <w:r>
        <w:rPr>
          <w:lang w:val="en-GB"/>
        </w:rPr>
        <w:t>to define the CPU</w:t>
      </w:r>
      <w:r w:rsidR="00BE1268">
        <w:rPr>
          <w:lang w:val="en-GB"/>
        </w:rPr>
        <w:t>s</w:t>
      </w:r>
      <w:r>
        <w:rPr>
          <w:lang w:val="en-GB"/>
        </w:rPr>
        <w:t xml:space="preserve"> that will no more </w:t>
      </w:r>
      <w:r w:rsidR="00BE1268">
        <w:rPr>
          <w:lang w:val="en-GB"/>
        </w:rPr>
        <w:t xml:space="preserve">be </w:t>
      </w:r>
      <w:r>
        <w:rPr>
          <w:lang w:val="en-GB"/>
        </w:rPr>
        <w:t>use</w:t>
      </w:r>
      <w:r w:rsidR="00BE1268">
        <w:rPr>
          <w:lang w:val="en-GB"/>
        </w:rPr>
        <w:t>d</w:t>
      </w:r>
      <w:r>
        <w:rPr>
          <w:lang w:val="en-GB"/>
        </w:rPr>
        <w:t xml:space="preserve"> by the Linux Operating system</w:t>
      </w:r>
      <w:r w:rsidR="00BE1268">
        <w:rPr>
          <w:lang w:val="en-GB"/>
        </w:rPr>
        <w:t>. Those CPUs will be</w:t>
      </w:r>
      <w:r>
        <w:rPr>
          <w:lang w:val="en-GB"/>
        </w:rPr>
        <w:t xml:space="preserve"> dedicated to DPDK </w:t>
      </w:r>
      <w:del w:id="230" w:author="Przemyslaw Grygiel" w:date="2020-09-22T21:35:00Z">
        <w:r w:rsidDel="004E6F80">
          <w:rPr>
            <w:lang w:val="en-GB"/>
          </w:rPr>
          <w:delText xml:space="preserve">vrouter </w:delText>
        </w:r>
      </w:del>
      <w:proofErr w:type="spellStart"/>
      <w:ins w:id="231" w:author="Przemyslaw Grygiel" w:date="2020-09-22T21:35:00Z">
        <w:r w:rsidR="004E6F80">
          <w:rPr>
            <w:lang w:val="en-GB"/>
          </w:rPr>
          <w:t>vRouter</w:t>
        </w:r>
      </w:ins>
      <w:proofErr w:type="spellEnd"/>
      <w:ins w:id="232" w:author="Przemyslaw Grygiel" w:date="2020-09-23T14:37:00Z">
        <w:r w:rsidR="00360E42">
          <w:rPr>
            <w:lang w:val="en-GB"/>
          </w:rPr>
          <w:t xml:space="preserve"> </w:t>
        </w:r>
      </w:ins>
      <w:r>
        <w:rPr>
          <w:lang w:val="en-GB"/>
        </w:rPr>
        <w:t xml:space="preserve">or used by OpenStack Nova to spawn </w:t>
      </w:r>
      <w:del w:id="233" w:author="Przemyslaw Grygiel" w:date="2020-09-22T21:35:00Z">
        <w:r w:rsidDel="004E6F80">
          <w:rPr>
            <w:lang w:val="en-GB"/>
          </w:rPr>
          <w:delText>virtual machine</w:delText>
        </w:r>
      </w:del>
      <w:ins w:id="234" w:author="Przemyslaw Grygiel" w:date="2020-09-22T21:35:00Z">
        <w:r w:rsidR="004E6F80">
          <w:rPr>
            <w:lang w:val="en-GB"/>
          </w:rPr>
          <w:t>Virtual Machine</w:t>
        </w:r>
      </w:ins>
      <w:r>
        <w:rPr>
          <w:lang w:val="en-GB"/>
        </w:rPr>
        <w:t>s</w:t>
      </w:r>
      <w:r w:rsidR="00BE1268">
        <w:rPr>
          <w:lang w:val="en-GB"/>
        </w:rPr>
        <w:t>.</w:t>
      </w:r>
    </w:p>
    <w:p w14:paraId="37C41213" w14:textId="5518F5DC" w:rsidR="0070758F" w:rsidRDefault="0070758F" w:rsidP="00872E0C">
      <w:pPr>
        <w:pStyle w:val="BodyText"/>
        <w:spacing w:before="0" w:after="0"/>
        <w:rPr>
          <w:lang w:val="en-GB"/>
        </w:rPr>
      </w:pPr>
    </w:p>
    <w:p w14:paraId="537EAFC8" w14:textId="5E301EAA" w:rsidR="006D3C8E" w:rsidRDefault="006D3C8E" w:rsidP="006D3C8E">
      <w:r>
        <w:t>Below is the CPU core topology of a 2 sockets system with 2*12 physical cores, with hyper-threading enabled:</w:t>
      </w:r>
    </w:p>
    <w:p w14:paraId="3E2A77EE" w14:textId="650ED8F9" w:rsidR="006D3C8E" w:rsidRDefault="006D3C8E" w:rsidP="006D3C8E">
      <w:pPr>
        <w:spacing w:after="60" w:line="271" w:lineRule="auto"/>
        <w:rPr>
          <w:rFonts w:ascii="Courier New" w:eastAsia="Courier New" w:hAnsi="Courier New" w:cs="Courier New"/>
        </w:rPr>
      </w:pPr>
      <w:r>
        <w:rPr>
          <w:rFonts w:ascii="Courier New" w:eastAsia="Courier New" w:hAnsi="Courier New" w:cs="Courier New"/>
        </w:rPr>
        <w:t>NUMA node0 CPU(s):</w:t>
      </w:r>
    </w:p>
    <w:p w14:paraId="7E47AAFE" w14:textId="77777777" w:rsidR="006D3C8E" w:rsidRDefault="006D3C8E" w:rsidP="006D3C8E">
      <w:pPr>
        <w:spacing w:after="60" w:line="271" w:lineRule="auto"/>
        <w:rPr>
          <w:rFonts w:ascii="Courier New" w:eastAsia="Courier New" w:hAnsi="Courier New" w:cs="Courier New"/>
          <w:b/>
        </w:rPr>
      </w:pPr>
      <w:r>
        <w:rPr>
          <w:rFonts w:ascii="Courier New" w:eastAsia="Courier New" w:hAnsi="Courier New" w:cs="Courier New"/>
        </w:rPr>
        <w:tab/>
        <w:t xml:space="preserve">PHY cores: </w:t>
      </w:r>
      <w:proofErr w:type="gramStart"/>
      <w:r w:rsidRPr="006D3C8E">
        <w:rPr>
          <w:rFonts w:ascii="Courier New" w:eastAsia="Courier New" w:hAnsi="Courier New" w:cs="Courier New"/>
          <w:b/>
          <w:color w:val="0070C0"/>
        </w:rPr>
        <w:t>0</w:t>
      </w:r>
      <w:r>
        <w:rPr>
          <w:rFonts w:ascii="Courier New" w:eastAsia="Courier New" w:hAnsi="Courier New" w:cs="Courier New"/>
          <w:b/>
        </w:rPr>
        <w:t xml:space="preserve"> </w:t>
      </w:r>
      <w:r>
        <w:rPr>
          <w:rFonts w:ascii="Courier New" w:eastAsia="Courier New" w:hAnsi="Courier New" w:cs="Courier New"/>
          <w:b/>
          <w:color w:val="4A86E8"/>
        </w:rPr>
        <w:t xml:space="preserve"> </w:t>
      </w:r>
      <w:r w:rsidRPr="006D3C8E">
        <w:rPr>
          <w:rFonts w:ascii="Courier New" w:eastAsia="Courier New" w:hAnsi="Courier New" w:cs="Courier New"/>
          <w:b/>
          <w:color w:val="FF0000"/>
        </w:rPr>
        <w:t>2</w:t>
      </w:r>
      <w:proofErr w:type="gramEnd"/>
      <w:r w:rsidRPr="006D3C8E">
        <w:rPr>
          <w:rFonts w:ascii="Courier New" w:eastAsia="Courier New" w:hAnsi="Courier New" w:cs="Courier New"/>
          <w:b/>
          <w:color w:val="FF0000"/>
        </w:rPr>
        <w:t xml:space="preserve">  4  6  8  </w:t>
      </w:r>
      <w:r w:rsidRPr="006D3C8E">
        <w:rPr>
          <w:rFonts w:ascii="Courier New" w:eastAsia="Courier New" w:hAnsi="Courier New" w:cs="Courier New"/>
          <w:b/>
          <w:color w:val="7030A0"/>
        </w:rPr>
        <w:t>10</w:t>
      </w:r>
      <w:r>
        <w:rPr>
          <w:rFonts w:ascii="Courier New" w:eastAsia="Courier New" w:hAnsi="Courier New" w:cs="Courier New"/>
          <w:b/>
        </w:rPr>
        <w:t xml:space="preserve"> 12 14 16 18 20 22</w:t>
      </w:r>
    </w:p>
    <w:p w14:paraId="1E77C1B2" w14:textId="77777777" w:rsidR="006D3C8E" w:rsidRDefault="006D3C8E" w:rsidP="006D3C8E">
      <w:pPr>
        <w:spacing w:after="60" w:line="271" w:lineRule="auto"/>
        <w:rPr>
          <w:rFonts w:ascii="Courier New" w:eastAsia="Courier New" w:hAnsi="Courier New" w:cs="Courier New"/>
          <w:b/>
        </w:rPr>
      </w:pPr>
      <w:r>
        <w:rPr>
          <w:rFonts w:ascii="Courier New" w:eastAsia="Courier New" w:hAnsi="Courier New" w:cs="Courier New"/>
        </w:rPr>
        <w:tab/>
        <w:t xml:space="preserve">HT </w:t>
      </w:r>
      <w:proofErr w:type="gramStart"/>
      <w:r>
        <w:rPr>
          <w:rFonts w:ascii="Courier New" w:eastAsia="Courier New" w:hAnsi="Courier New" w:cs="Courier New"/>
        </w:rPr>
        <w:t>cores :</w:t>
      </w:r>
      <w:proofErr w:type="gramEnd"/>
      <w:r>
        <w:rPr>
          <w:rFonts w:ascii="Courier New" w:eastAsia="Courier New" w:hAnsi="Courier New" w:cs="Courier New"/>
        </w:rPr>
        <w:t xml:space="preserve"> </w:t>
      </w:r>
      <w:r w:rsidRPr="006D3C8E">
        <w:rPr>
          <w:rFonts w:ascii="Courier New" w:eastAsia="Courier New" w:hAnsi="Courier New" w:cs="Courier New"/>
          <w:b/>
          <w:color w:val="0070C0"/>
        </w:rPr>
        <w:t>24</w:t>
      </w:r>
      <w:r>
        <w:rPr>
          <w:rFonts w:ascii="Courier New" w:eastAsia="Courier New" w:hAnsi="Courier New" w:cs="Courier New"/>
          <w:b/>
          <w:color w:val="4A86E8"/>
        </w:rPr>
        <w:t xml:space="preserve"> </w:t>
      </w:r>
      <w:r w:rsidRPr="006D3C8E">
        <w:rPr>
          <w:rFonts w:ascii="Courier New" w:eastAsia="Courier New" w:hAnsi="Courier New" w:cs="Courier New"/>
          <w:b/>
          <w:color w:val="FF0000"/>
        </w:rPr>
        <w:t xml:space="preserve">26 28 30 32 </w:t>
      </w:r>
      <w:r w:rsidRPr="006D3C8E">
        <w:rPr>
          <w:rFonts w:ascii="Courier New" w:eastAsia="Courier New" w:hAnsi="Courier New" w:cs="Courier New"/>
          <w:b/>
          <w:color w:val="7030A0"/>
        </w:rPr>
        <w:t>34</w:t>
      </w:r>
      <w:r>
        <w:rPr>
          <w:rFonts w:ascii="Courier New" w:eastAsia="Courier New" w:hAnsi="Courier New" w:cs="Courier New"/>
          <w:b/>
        </w:rPr>
        <w:t xml:space="preserve"> 36 38 40 42 44 46</w:t>
      </w:r>
    </w:p>
    <w:p w14:paraId="734E8109" w14:textId="77777777" w:rsidR="006D3C8E" w:rsidRDefault="006D3C8E" w:rsidP="006D3C8E">
      <w:pPr>
        <w:spacing w:after="60" w:line="271" w:lineRule="auto"/>
        <w:rPr>
          <w:rFonts w:ascii="Courier New" w:eastAsia="Courier New" w:hAnsi="Courier New" w:cs="Courier New"/>
        </w:rPr>
      </w:pPr>
      <w:r>
        <w:rPr>
          <w:rFonts w:ascii="Courier New" w:eastAsia="Courier New" w:hAnsi="Courier New" w:cs="Courier New"/>
        </w:rPr>
        <w:t>NUMA node1 CPU(s):</w:t>
      </w:r>
    </w:p>
    <w:p w14:paraId="25B91907" w14:textId="77777777" w:rsidR="006D3C8E" w:rsidRDefault="006D3C8E" w:rsidP="006D3C8E">
      <w:pPr>
        <w:spacing w:after="60" w:line="271" w:lineRule="auto"/>
        <w:rPr>
          <w:rFonts w:ascii="Courier New" w:eastAsia="Courier New" w:hAnsi="Courier New" w:cs="Courier New"/>
          <w:b/>
        </w:rPr>
      </w:pPr>
      <w:r>
        <w:rPr>
          <w:rFonts w:ascii="Courier New" w:eastAsia="Courier New" w:hAnsi="Courier New" w:cs="Courier New"/>
        </w:rPr>
        <w:tab/>
        <w:t>PHY cores:</w:t>
      </w:r>
      <w:r>
        <w:rPr>
          <w:rFonts w:ascii="Courier New" w:eastAsia="Courier New" w:hAnsi="Courier New" w:cs="Courier New"/>
          <w:b/>
        </w:rPr>
        <w:t xml:space="preserve"> </w:t>
      </w:r>
      <w:proofErr w:type="gramStart"/>
      <w:r w:rsidRPr="006D3C8E">
        <w:rPr>
          <w:rFonts w:ascii="Courier New" w:eastAsia="Courier New" w:hAnsi="Courier New" w:cs="Courier New"/>
          <w:b/>
          <w:color w:val="0070C0"/>
        </w:rPr>
        <w:t>1</w:t>
      </w:r>
      <w:r>
        <w:rPr>
          <w:rFonts w:ascii="Courier New" w:eastAsia="Courier New" w:hAnsi="Courier New" w:cs="Courier New"/>
          <w:b/>
        </w:rPr>
        <w:t xml:space="preserve">  </w:t>
      </w:r>
      <w:r w:rsidRPr="002365FC">
        <w:rPr>
          <w:rFonts w:ascii="Courier New" w:eastAsia="Courier New" w:hAnsi="Courier New" w:cs="Courier New"/>
          <w:b/>
          <w:color w:val="000000" w:themeColor="text1"/>
        </w:rPr>
        <w:t>3</w:t>
      </w:r>
      <w:proofErr w:type="gramEnd"/>
      <w:r w:rsidRPr="002365FC">
        <w:rPr>
          <w:rFonts w:ascii="Courier New" w:eastAsia="Courier New" w:hAnsi="Courier New" w:cs="Courier New"/>
          <w:b/>
          <w:color w:val="000000" w:themeColor="text1"/>
        </w:rPr>
        <w:t xml:space="preserve">  5</w:t>
      </w:r>
      <w:r>
        <w:rPr>
          <w:rFonts w:ascii="Courier New" w:eastAsia="Courier New" w:hAnsi="Courier New" w:cs="Courier New"/>
          <w:b/>
        </w:rPr>
        <w:t xml:space="preserve">  7  9  11 13 15 17 19 21 23</w:t>
      </w:r>
    </w:p>
    <w:p w14:paraId="4901E49B" w14:textId="77777777" w:rsidR="006D3C8E" w:rsidRDefault="006D3C8E" w:rsidP="006D3C8E">
      <w:pPr>
        <w:spacing w:after="60" w:line="271" w:lineRule="auto"/>
        <w:rPr>
          <w:rFonts w:ascii="Courier New" w:eastAsia="Courier New" w:hAnsi="Courier New" w:cs="Courier New"/>
          <w:b/>
        </w:rPr>
      </w:pPr>
      <w:r>
        <w:rPr>
          <w:rFonts w:ascii="Courier New" w:eastAsia="Courier New" w:hAnsi="Courier New" w:cs="Courier New"/>
        </w:rPr>
        <w:tab/>
        <w:t xml:space="preserve">HT </w:t>
      </w:r>
      <w:proofErr w:type="gramStart"/>
      <w:r>
        <w:rPr>
          <w:rFonts w:ascii="Courier New" w:eastAsia="Courier New" w:hAnsi="Courier New" w:cs="Courier New"/>
        </w:rPr>
        <w:t>cores :</w:t>
      </w:r>
      <w:proofErr w:type="gramEnd"/>
      <w:r>
        <w:rPr>
          <w:rFonts w:ascii="Courier New" w:eastAsia="Courier New" w:hAnsi="Courier New" w:cs="Courier New"/>
        </w:rPr>
        <w:t xml:space="preserve"> </w:t>
      </w:r>
      <w:r w:rsidRPr="006D3C8E">
        <w:rPr>
          <w:rFonts w:ascii="Courier New" w:eastAsia="Courier New" w:hAnsi="Courier New" w:cs="Courier New"/>
          <w:b/>
          <w:color w:val="0070C0"/>
        </w:rPr>
        <w:t>25</w:t>
      </w:r>
      <w:r>
        <w:rPr>
          <w:rFonts w:ascii="Courier New" w:eastAsia="Courier New" w:hAnsi="Courier New" w:cs="Courier New"/>
          <w:b/>
        </w:rPr>
        <w:t xml:space="preserve"> </w:t>
      </w:r>
      <w:r w:rsidRPr="002365FC">
        <w:rPr>
          <w:rFonts w:ascii="Courier New" w:eastAsia="Courier New" w:hAnsi="Courier New" w:cs="Courier New"/>
          <w:b/>
          <w:color w:val="000000" w:themeColor="text1"/>
        </w:rPr>
        <w:t xml:space="preserve">27 29 </w:t>
      </w:r>
      <w:r>
        <w:rPr>
          <w:rFonts w:ascii="Courier New" w:eastAsia="Courier New" w:hAnsi="Courier New" w:cs="Courier New"/>
          <w:b/>
        </w:rPr>
        <w:t>31 33 35 37 39 41 43 45 47</w:t>
      </w:r>
    </w:p>
    <w:p w14:paraId="399CE80B" w14:textId="77155398" w:rsidR="006D3C8E" w:rsidRDefault="006D3C8E" w:rsidP="00872E0C">
      <w:pPr>
        <w:pStyle w:val="BodyText"/>
        <w:spacing w:before="0" w:after="0"/>
        <w:rPr>
          <w:lang w:val="en-GB"/>
        </w:rPr>
      </w:pPr>
    </w:p>
    <w:p w14:paraId="0834E762" w14:textId="3429EF7F" w:rsidR="006D3C8E" w:rsidRDefault="006D3C8E" w:rsidP="00872E0C">
      <w:pPr>
        <w:pStyle w:val="BodyText"/>
        <w:spacing w:before="0" w:after="0"/>
      </w:pPr>
      <w:r>
        <w:t>This topology will be used in the configuration examples provided in next sections.</w:t>
      </w:r>
    </w:p>
    <w:p w14:paraId="47D59787" w14:textId="77777777" w:rsidR="008922A8" w:rsidRDefault="008922A8" w:rsidP="00872E0C">
      <w:pPr>
        <w:pStyle w:val="BodyText"/>
        <w:spacing w:before="0" w:after="0"/>
        <w:rPr>
          <w:lang w:val="en-GB"/>
        </w:rPr>
      </w:pPr>
    </w:p>
    <w:p w14:paraId="214DE2A3" w14:textId="77777777" w:rsidR="00E82FD3" w:rsidRDefault="00E82FD3" w:rsidP="00E82FD3">
      <w:pPr>
        <w:pStyle w:val="Heading3"/>
        <w:rPr>
          <w:lang w:val="en-GB"/>
        </w:rPr>
      </w:pPr>
      <w:bookmarkStart w:id="235" w:name="_Toc51764136"/>
      <w:r>
        <w:rPr>
          <w:lang w:val="en-GB"/>
        </w:rPr>
        <w:t>CPU kept for Linux Operating System</w:t>
      </w:r>
      <w:bookmarkEnd w:id="235"/>
    </w:p>
    <w:p w14:paraId="09FBF0B4" w14:textId="77777777" w:rsidR="00E82FD3" w:rsidRDefault="00E82FD3" w:rsidP="00872E0C">
      <w:pPr>
        <w:pStyle w:val="BodyText"/>
        <w:spacing w:before="0" w:after="0"/>
        <w:rPr>
          <w:lang w:val="en-GB"/>
        </w:rPr>
      </w:pPr>
    </w:p>
    <w:p w14:paraId="5D32FDDA" w14:textId="6DD7C03E" w:rsidR="003F6F45" w:rsidRDefault="00310E2E" w:rsidP="003F6F45">
      <w:pPr>
        <w:spacing w:after="0"/>
        <w:rPr>
          <w:sz w:val="22"/>
          <w:szCs w:val="22"/>
        </w:rPr>
      </w:pPr>
      <w:r>
        <w:rPr>
          <w:lang w:val="en-GB"/>
        </w:rPr>
        <w:t>By default, all CPUs are included in the group of CPU</w:t>
      </w:r>
      <w:r w:rsidR="00BE1268">
        <w:rPr>
          <w:lang w:val="en-GB"/>
        </w:rPr>
        <w:t>s</w:t>
      </w:r>
      <w:r>
        <w:rPr>
          <w:lang w:val="en-GB"/>
        </w:rPr>
        <w:t xml:space="preserve"> available for the Operating System needs. </w:t>
      </w:r>
      <w:r w:rsidR="003F6F45">
        <w:t xml:space="preserve">These CPUs are told: </w:t>
      </w:r>
      <w:r w:rsidR="003F6F45">
        <w:rPr>
          <w:i/>
        </w:rPr>
        <w:t xml:space="preserve">“isolated” </w:t>
      </w:r>
      <w:r w:rsidR="003F6F45">
        <w:t>because they are no more used to process all tasks. In order to get a CPU isolated several mechanisms can be used:</w:t>
      </w:r>
    </w:p>
    <w:p w14:paraId="08416FB0" w14:textId="77777777" w:rsidR="003F6F45" w:rsidRDefault="003F6F45" w:rsidP="00574492">
      <w:pPr>
        <w:numPr>
          <w:ilvl w:val="0"/>
          <w:numId w:val="2"/>
        </w:numPr>
        <w:spacing w:after="0" w:line="276" w:lineRule="auto"/>
      </w:pPr>
      <w:r>
        <w:t>remove this CPU from the “common” CPU list used to process all tasks</w:t>
      </w:r>
    </w:p>
    <w:p w14:paraId="51665E18" w14:textId="77777777" w:rsidR="003F6F45" w:rsidRDefault="003F6F45" w:rsidP="00574492">
      <w:pPr>
        <w:numPr>
          <w:ilvl w:val="0"/>
          <w:numId w:val="2"/>
        </w:numPr>
        <w:spacing w:after="0" w:line="276" w:lineRule="auto"/>
      </w:pPr>
      <w:r>
        <w:t>change the scheduling algorithm (cooperative to preemptive)</w:t>
      </w:r>
    </w:p>
    <w:p w14:paraId="5F34B089" w14:textId="77777777" w:rsidR="003F6F45" w:rsidRDefault="003F6F45" w:rsidP="00574492">
      <w:pPr>
        <w:numPr>
          <w:ilvl w:val="0"/>
          <w:numId w:val="2"/>
        </w:numPr>
        <w:spacing w:after="0" w:line="276" w:lineRule="auto"/>
      </w:pPr>
      <w:r>
        <w:t>participate or not to interrupt processing</w:t>
      </w:r>
    </w:p>
    <w:p w14:paraId="38E5188F" w14:textId="77777777" w:rsidR="003F6F45" w:rsidRDefault="003F6F45" w:rsidP="00872E0C">
      <w:pPr>
        <w:pStyle w:val="BodyText"/>
        <w:spacing w:before="0" w:after="0"/>
        <w:rPr>
          <w:lang w:val="en-GB"/>
        </w:rPr>
      </w:pPr>
    </w:p>
    <w:p w14:paraId="0FE8312A" w14:textId="3CF34FCB" w:rsidR="00310E2E" w:rsidRPr="003F6F45" w:rsidRDefault="00310E2E" w:rsidP="00310E2E">
      <w:pPr>
        <w:pStyle w:val="BodyText"/>
        <w:spacing w:before="0" w:after="0"/>
        <w:rPr>
          <w:lang w:val="en-GB"/>
        </w:rPr>
      </w:pPr>
      <w:r>
        <w:rPr>
          <w:lang w:val="en-GB"/>
        </w:rPr>
        <w:t xml:space="preserve">It is possible to remove some CPUs using </w:t>
      </w:r>
      <w:proofErr w:type="spellStart"/>
      <w:r>
        <w:rPr>
          <w:b/>
          <w:i/>
        </w:rPr>
        <w:t>isolcpus</w:t>
      </w:r>
      <w:proofErr w:type="spellEnd"/>
      <w:r>
        <w:t xml:space="preserve"> kernel parameter.</w:t>
      </w:r>
      <w:r w:rsidR="003F6F45">
        <w:t xml:space="preserve"> </w:t>
      </w:r>
      <w:r>
        <w:rPr>
          <w:lang w:val="en-GB"/>
        </w:rPr>
        <w:t>This kernel</w:t>
      </w:r>
      <w:r>
        <w:t xml:space="preserve"> parameter has to be provisioned at the system startup. GRUB configuration </w:t>
      </w:r>
      <w:r w:rsidR="003F6F45">
        <w:t>is</w:t>
      </w:r>
      <w:r>
        <w:t xml:space="preserve"> </w:t>
      </w:r>
      <w:r w:rsidR="003F6F45">
        <w:t xml:space="preserve">updated to define </w:t>
      </w:r>
      <w:proofErr w:type="spellStart"/>
      <w:r w:rsidR="003F6F45" w:rsidRPr="003F6F45">
        <w:rPr>
          <w:i/>
          <w:iCs/>
        </w:rPr>
        <w:t>isolcpus</w:t>
      </w:r>
      <w:proofErr w:type="spellEnd"/>
      <w:r w:rsidR="003F6F45">
        <w:t xml:space="preserve"> parameter</w:t>
      </w:r>
      <w:r>
        <w:t xml:space="preserve"> and the system restarted.</w:t>
      </w:r>
    </w:p>
    <w:p w14:paraId="373CCD01" w14:textId="329170F6" w:rsidR="00E82FD3" w:rsidRDefault="00E82FD3" w:rsidP="00310E2E">
      <w:pPr>
        <w:pStyle w:val="BodyText"/>
        <w:spacing w:before="0" w:after="0"/>
      </w:pPr>
    </w:p>
    <w:p w14:paraId="10A75FCB" w14:textId="47AFF0A6" w:rsidR="00E82FD3" w:rsidRPr="00E82FD3" w:rsidRDefault="00E82FD3" w:rsidP="00310E2E">
      <w:pPr>
        <w:pStyle w:val="BodyText"/>
        <w:spacing w:before="0" w:after="0"/>
        <w:rPr>
          <w:b/>
          <w:u w:val="single"/>
          <w:lang w:val="en-GB"/>
        </w:rPr>
      </w:pPr>
      <w:r w:rsidRPr="00E82FD3">
        <w:rPr>
          <w:lang w:val="en-GB"/>
        </w:rPr>
        <w:t xml:space="preserve">In the example below </w:t>
      </w:r>
      <w:r>
        <w:rPr>
          <w:lang w:val="en-GB"/>
        </w:rPr>
        <w:t>we are keeping only CPU 0,1,24 and 25 for the Linux Operating System</w:t>
      </w:r>
      <w:ins w:id="236" w:author="Przemyslaw Grygiel" w:date="2020-09-22T21:20:00Z">
        <w:r w:rsidR="00F9250C">
          <w:rPr>
            <w:lang w:val="en-GB"/>
          </w:rPr>
          <w:t xml:space="preserve"> excluding them from </w:t>
        </w:r>
        <w:proofErr w:type="spellStart"/>
        <w:r w:rsidR="00F9250C">
          <w:rPr>
            <w:lang w:val="en-GB"/>
          </w:rPr>
          <w:t>isolcpus</w:t>
        </w:r>
        <w:proofErr w:type="spellEnd"/>
        <w:r w:rsidR="00F9250C">
          <w:rPr>
            <w:lang w:val="en-GB"/>
          </w:rPr>
          <w:t xml:space="preserve"> list</w:t>
        </w:r>
      </w:ins>
      <w:ins w:id="237" w:author="Przemyslaw Grygiel" w:date="2020-09-22T21:18:00Z">
        <w:r w:rsidR="00F9250C">
          <w:rPr>
            <w:lang w:val="en-GB"/>
          </w:rPr>
          <w:t>. St</w:t>
        </w:r>
      </w:ins>
      <w:ins w:id="238" w:author="Przemyslaw Grygiel" w:date="2020-09-22T21:19:00Z">
        <w:r w:rsidR="00F9250C">
          <w:rPr>
            <w:lang w:val="en-GB"/>
          </w:rPr>
          <w:t xml:space="preserve">rongly recommend is use </w:t>
        </w:r>
      </w:ins>
      <w:ins w:id="239" w:author="Przemyslaw Grygiel" w:date="2020-09-22T21:21:00Z">
        <w:r w:rsidR="00F9250C">
          <w:rPr>
            <w:lang w:val="en-GB"/>
          </w:rPr>
          <w:t xml:space="preserve">minimum </w:t>
        </w:r>
      </w:ins>
      <w:ins w:id="240" w:author="Przemyslaw Grygiel" w:date="2020-09-22T21:19:00Z">
        <w:r w:rsidR="00F9250C">
          <w:rPr>
            <w:lang w:val="en-GB"/>
          </w:rPr>
          <w:t xml:space="preserve">first cores on each NUMA including their siblings. </w:t>
        </w:r>
      </w:ins>
      <w:del w:id="241" w:author="Przemyslaw Grygiel" w:date="2020-09-22T21:18:00Z">
        <w:r w:rsidDel="00F9250C">
          <w:rPr>
            <w:lang w:val="en-GB"/>
          </w:rPr>
          <w:delText>:</w:delText>
        </w:r>
      </w:del>
    </w:p>
    <w:p w14:paraId="0506D753" w14:textId="77777777" w:rsidR="00E82FD3" w:rsidRPr="00E82FD3" w:rsidRDefault="00E82FD3" w:rsidP="00310E2E">
      <w:pPr>
        <w:spacing w:after="0"/>
        <w:rPr>
          <w:b/>
          <w:u w:val="single"/>
          <w:lang w:val="en-GB"/>
        </w:rPr>
      </w:pPr>
    </w:p>
    <w:p w14:paraId="3CF0C971" w14:textId="77777777" w:rsidR="00310E2E" w:rsidRPr="00F87F6F" w:rsidRDefault="00310E2E" w:rsidP="00310E2E">
      <w:pPr>
        <w:spacing w:after="0"/>
        <w:rPr>
          <w:rFonts w:ascii="Arial Narrow" w:hAnsi="Arial Narrow" w:cs="Courier New"/>
          <w:sz w:val="22"/>
          <w:szCs w:val="22"/>
          <w:lang w:val="en-GB"/>
        </w:rPr>
      </w:pPr>
      <w:r w:rsidRPr="00F87F6F">
        <w:rPr>
          <w:rFonts w:ascii="Arial Narrow" w:hAnsi="Arial Narrow" w:cs="Courier New"/>
          <w:sz w:val="22"/>
          <w:szCs w:val="22"/>
          <w:lang w:val="en-GB"/>
        </w:rPr>
        <w:t>$ vi /etc/default/grub</w:t>
      </w:r>
    </w:p>
    <w:p w14:paraId="7C6CC4F8" w14:textId="5F79B314" w:rsidR="00310E2E" w:rsidRPr="00E82FD3" w:rsidRDefault="00310E2E" w:rsidP="00310E2E">
      <w:pPr>
        <w:spacing w:after="0"/>
        <w:rPr>
          <w:rFonts w:ascii="Arial Narrow" w:hAnsi="Arial Narrow" w:cs="Courier New"/>
          <w:sz w:val="22"/>
          <w:szCs w:val="22"/>
        </w:rPr>
      </w:pPr>
      <w:r w:rsidRPr="00E82FD3">
        <w:rPr>
          <w:rFonts w:ascii="Arial Narrow" w:hAnsi="Arial Narrow" w:cs="Courier New"/>
          <w:sz w:val="22"/>
          <w:szCs w:val="22"/>
        </w:rPr>
        <w:t xml:space="preserve">GRUB_CMDLINE_LINUX="console=tty0 console=ttyS0,115200n8 </w:t>
      </w:r>
      <w:proofErr w:type="spellStart"/>
      <w:r w:rsidRPr="00E82FD3">
        <w:rPr>
          <w:rFonts w:ascii="Arial Narrow" w:hAnsi="Arial Narrow" w:cs="Courier New"/>
          <w:sz w:val="22"/>
          <w:szCs w:val="22"/>
        </w:rPr>
        <w:t>crashkernel</w:t>
      </w:r>
      <w:proofErr w:type="spellEnd"/>
      <w:r w:rsidRPr="00E82FD3">
        <w:rPr>
          <w:rFonts w:ascii="Arial Narrow" w:hAnsi="Arial Narrow" w:cs="Courier New"/>
          <w:sz w:val="22"/>
          <w:szCs w:val="22"/>
        </w:rPr>
        <w:t xml:space="preserve">=auto </w:t>
      </w:r>
      <w:proofErr w:type="spellStart"/>
      <w:r w:rsidRPr="00E82FD3">
        <w:rPr>
          <w:rFonts w:ascii="Arial Narrow" w:hAnsi="Arial Narrow" w:cs="Courier New"/>
          <w:sz w:val="22"/>
          <w:szCs w:val="22"/>
        </w:rPr>
        <w:t>rhgb</w:t>
      </w:r>
      <w:proofErr w:type="spellEnd"/>
      <w:r w:rsidRPr="00E82FD3">
        <w:rPr>
          <w:rFonts w:ascii="Arial Narrow" w:hAnsi="Arial Narrow" w:cs="Courier New"/>
          <w:sz w:val="22"/>
          <w:szCs w:val="22"/>
        </w:rPr>
        <w:t xml:space="preserve"> quiet </w:t>
      </w:r>
      <w:proofErr w:type="spellStart"/>
      <w:r w:rsidRPr="00E82FD3">
        <w:rPr>
          <w:rFonts w:ascii="Arial Narrow" w:hAnsi="Arial Narrow" w:cs="Courier New"/>
          <w:sz w:val="22"/>
          <w:szCs w:val="22"/>
        </w:rPr>
        <w:t>default_hugepagesz</w:t>
      </w:r>
      <w:proofErr w:type="spellEnd"/>
      <w:r w:rsidRPr="00E82FD3">
        <w:rPr>
          <w:rFonts w:ascii="Arial Narrow" w:hAnsi="Arial Narrow" w:cs="Courier New"/>
          <w:sz w:val="22"/>
          <w:szCs w:val="22"/>
        </w:rPr>
        <w:t xml:space="preserve">=1GB </w:t>
      </w:r>
      <w:proofErr w:type="spellStart"/>
      <w:r w:rsidRPr="00E82FD3">
        <w:rPr>
          <w:rFonts w:ascii="Arial Narrow" w:hAnsi="Arial Narrow" w:cs="Courier New"/>
          <w:sz w:val="22"/>
          <w:szCs w:val="22"/>
        </w:rPr>
        <w:t>hugepagesz</w:t>
      </w:r>
      <w:proofErr w:type="spellEnd"/>
      <w:r w:rsidRPr="00E82FD3">
        <w:rPr>
          <w:rFonts w:ascii="Arial Narrow" w:hAnsi="Arial Narrow" w:cs="Courier New"/>
          <w:sz w:val="22"/>
          <w:szCs w:val="22"/>
        </w:rPr>
        <w:t xml:space="preserve">=1G </w:t>
      </w:r>
      <w:proofErr w:type="spellStart"/>
      <w:r w:rsidRPr="00E82FD3">
        <w:rPr>
          <w:rFonts w:ascii="Arial Narrow" w:hAnsi="Arial Narrow" w:cs="Courier New"/>
          <w:sz w:val="22"/>
          <w:szCs w:val="22"/>
        </w:rPr>
        <w:t>hugepages</w:t>
      </w:r>
      <w:proofErr w:type="spellEnd"/>
      <w:r w:rsidRPr="00E82FD3">
        <w:rPr>
          <w:rFonts w:ascii="Arial Narrow" w:hAnsi="Arial Narrow" w:cs="Courier New"/>
          <w:sz w:val="22"/>
          <w:szCs w:val="22"/>
        </w:rPr>
        <w:t xml:space="preserve">=28 </w:t>
      </w:r>
      <w:proofErr w:type="spellStart"/>
      <w:r w:rsidRPr="00E82FD3">
        <w:rPr>
          <w:rFonts w:ascii="Arial Narrow" w:hAnsi="Arial Narrow" w:cs="Courier New"/>
          <w:sz w:val="22"/>
          <w:szCs w:val="22"/>
        </w:rPr>
        <w:t>iommu</w:t>
      </w:r>
      <w:proofErr w:type="spellEnd"/>
      <w:r w:rsidRPr="00E82FD3">
        <w:rPr>
          <w:rFonts w:ascii="Arial Narrow" w:hAnsi="Arial Narrow" w:cs="Courier New"/>
          <w:sz w:val="22"/>
          <w:szCs w:val="22"/>
        </w:rPr>
        <w:t>=</w:t>
      </w:r>
      <w:proofErr w:type="spellStart"/>
      <w:r w:rsidRPr="00E82FD3">
        <w:rPr>
          <w:rFonts w:ascii="Arial Narrow" w:hAnsi="Arial Narrow" w:cs="Courier New"/>
          <w:sz w:val="22"/>
          <w:szCs w:val="22"/>
        </w:rPr>
        <w:t>pt</w:t>
      </w:r>
      <w:proofErr w:type="spellEnd"/>
      <w:r w:rsidRPr="00E82FD3">
        <w:rPr>
          <w:rFonts w:ascii="Arial Narrow" w:hAnsi="Arial Narrow" w:cs="Courier New"/>
          <w:sz w:val="22"/>
          <w:szCs w:val="22"/>
        </w:rPr>
        <w:t xml:space="preserve"> </w:t>
      </w:r>
      <w:proofErr w:type="spellStart"/>
      <w:r w:rsidRPr="00E82FD3">
        <w:rPr>
          <w:rFonts w:ascii="Arial Narrow" w:hAnsi="Arial Narrow" w:cs="Courier New"/>
          <w:sz w:val="22"/>
          <w:szCs w:val="22"/>
        </w:rPr>
        <w:t>intel_iommu</w:t>
      </w:r>
      <w:proofErr w:type="spellEnd"/>
      <w:r w:rsidRPr="00E82FD3">
        <w:rPr>
          <w:rFonts w:ascii="Arial Narrow" w:hAnsi="Arial Narrow" w:cs="Courier New"/>
          <w:sz w:val="22"/>
          <w:szCs w:val="22"/>
        </w:rPr>
        <w:t xml:space="preserve">=on </w:t>
      </w:r>
      <w:proofErr w:type="spellStart"/>
      <w:r w:rsidRPr="00E82FD3">
        <w:rPr>
          <w:rFonts w:ascii="Arial Narrow" w:hAnsi="Arial Narrow" w:cs="Courier New"/>
          <w:sz w:val="22"/>
          <w:szCs w:val="22"/>
        </w:rPr>
        <w:t>isolcpus</w:t>
      </w:r>
      <w:proofErr w:type="spellEnd"/>
      <w:r w:rsidRPr="00E82FD3">
        <w:rPr>
          <w:rFonts w:ascii="Arial Narrow" w:hAnsi="Arial Narrow" w:cs="Courier New"/>
          <w:sz w:val="22"/>
          <w:szCs w:val="22"/>
        </w:rPr>
        <w:t>=</w:t>
      </w:r>
      <w:r w:rsidR="00E82FD3" w:rsidRPr="00E82FD3">
        <w:rPr>
          <w:rFonts w:ascii="Arial Narrow" w:hAnsi="Arial Narrow" w:cs="Courier New"/>
          <w:b/>
          <w:bCs/>
          <w:color w:val="0070C0"/>
          <w:sz w:val="22"/>
          <w:szCs w:val="22"/>
        </w:rPr>
        <w:t>2-23,26-47</w:t>
      </w:r>
      <w:r w:rsidRPr="00E82FD3">
        <w:rPr>
          <w:rFonts w:ascii="Arial Narrow" w:hAnsi="Arial Narrow" w:cs="Courier New"/>
          <w:sz w:val="22"/>
          <w:szCs w:val="22"/>
        </w:rPr>
        <w:t>"</w:t>
      </w:r>
    </w:p>
    <w:p w14:paraId="73CD64E3" w14:textId="77777777" w:rsidR="00310E2E" w:rsidRPr="003D1A9B" w:rsidRDefault="00310E2E" w:rsidP="00310E2E">
      <w:pPr>
        <w:spacing w:after="0"/>
        <w:rPr>
          <w:rFonts w:ascii="Arial Narrow" w:hAnsi="Arial Narrow" w:cs="Courier New"/>
          <w:sz w:val="22"/>
          <w:szCs w:val="22"/>
          <w:lang w:val="pl-PL"/>
        </w:rPr>
      </w:pPr>
      <w:r w:rsidRPr="003D1A9B">
        <w:rPr>
          <w:rFonts w:ascii="Arial Narrow" w:hAnsi="Arial Narrow" w:cs="Courier New"/>
          <w:sz w:val="22"/>
          <w:szCs w:val="22"/>
          <w:lang w:val="pl-PL"/>
        </w:rPr>
        <w:t>$ grub2-mkconfig -o /</w:t>
      </w:r>
      <w:proofErr w:type="spellStart"/>
      <w:r w:rsidRPr="003D1A9B">
        <w:rPr>
          <w:rFonts w:ascii="Arial Narrow" w:hAnsi="Arial Narrow" w:cs="Courier New"/>
          <w:sz w:val="22"/>
          <w:szCs w:val="22"/>
          <w:lang w:val="pl-PL"/>
        </w:rPr>
        <w:t>etc</w:t>
      </w:r>
      <w:proofErr w:type="spellEnd"/>
      <w:r w:rsidRPr="003D1A9B">
        <w:rPr>
          <w:rFonts w:ascii="Arial Narrow" w:hAnsi="Arial Narrow" w:cs="Courier New"/>
          <w:sz w:val="22"/>
          <w:szCs w:val="22"/>
          <w:lang w:val="pl-PL"/>
        </w:rPr>
        <w:t>/grub2.cfg</w:t>
      </w:r>
    </w:p>
    <w:p w14:paraId="3D260F74" w14:textId="4AC7CB55" w:rsidR="00310E2E" w:rsidRPr="003D1A9B" w:rsidRDefault="00310E2E" w:rsidP="00872E0C">
      <w:pPr>
        <w:pStyle w:val="BodyText"/>
        <w:spacing w:before="0" w:after="0"/>
        <w:rPr>
          <w:lang w:val="pl-PL"/>
        </w:rPr>
      </w:pPr>
    </w:p>
    <w:p w14:paraId="0C0CA1A0" w14:textId="69268558" w:rsidR="005B691A" w:rsidRDefault="005B691A" w:rsidP="005B691A">
      <w:pPr>
        <w:pStyle w:val="BodyText"/>
        <w:spacing w:before="0" w:after="0"/>
        <w:rPr>
          <w:lang w:val="en-GB"/>
        </w:rPr>
      </w:pPr>
      <w:commentRangeStart w:id="242"/>
      <w:r>
        <w:rPr>
          <w:lang w:val="en-GB"/>
        </w:rPr>
        <w:t xml:space="preserve">We also need to specify the CPUs that have to be used by the Linux Operating system in </w:t>
      </w:r>
      <w:proofErr w:type="spellStart"/>
      <w:r>
        <w:rPr>
          <w:lang w:val="en-GB"/>
        </w:rPr>
        <w:t>Systemd</w:t>
      </w:r>
      <w:proofErr w:type="spellEnd"/>
      <w:r>
        <w:rPr>
          <w:lang w:val="en-GB"/>
        </w:rPr>
        <w:t xml:space="preserve"> configuration file:</w:t>
      </w:r>
      <w:commentRangeEnd w:id="242"/>
      <w:r w:rsidR="00E15352">
        <w:rPr>
          <w:rStyle w:val="CommentReference"/>
        </w:rPr>
        <w:commentReference w:id="242"/>
      </w:r>
    </w:p>
    <w:p w14:paraId="5BA13697" w14:textId="77777777" w:rsidR="005B691A" w:rsidRPr="005B691A" w:rsidRDefault="005B691A" w:rsidP="005B691A">
      <w:pPr>
        <w:spacing w:after="60" w:line="273" w:lineRule="auto"/>
        <w:rPr>
          <w:rFonts w:ascii="Courier New" w:eastAsia="Courier New" w:hAnsi="Courier New" w:cs="Courier New"/>
          <w:sz w:val="18"/>
          <w:szCs w:val="18"/>
          <w:lang w:val="en-GB"/>
        </w:rPr>
      </w:pPr>
    </w:p>
    <w:p w14:paraId="52B812ED" w14:textId="77777777" w:rsidR="005B691A" w:rsidRPr="00A458A4" w:rsidRDefault="005B691A" w:rsidP="005B691A">
      <w:pPr>
        <w:spacing w:after="60" w:line="273" w:lineRule="auto"/>
        <w:rPr>
          <w:rFonts w:ascii="Arial Narrow" w:eastAsia="Courier New" w:hAnsi="Arial Narrow" w:cs="Courier New"/>
          <w:sz w:val="22"/>
          <w:szCs w:val="22"/>
        </w:rPr>
      </w:pPr>
      <w:r w:rsidRPr="00A458A4">
        <w:rPr>
          <w:rFonts w:ascii="Arial Narrow" w:eastAsia="Courier New" w:hAnsi="Arial Narrow" w:cs="Courier New"/>
          <w:sz w:val="22"/>
          <w:szCs w:val="22"/>
        </w:rPr>
        <w:t>$ vi /</w:t>
      </w:r>
      <w:proofErr w:type="spellStart"/>
      <w:r w:rsidRPr="00A458A4">
        <w:rPr>
          <w:rFonts w:ascii="Arial Narrow" w:eastAsia="Courier New" w:hAnsi="Arial Narrow" w:cs="Courier New"/>
          <w:sz w:val="22"/>
          <w:szCs w:val="22"/>
        </w:rPr>
        <w:t>systemd</w:t>
      </w:r>
      <w:proofErr w:type="spellEnd"/>
      <w:r w:rsidRPr="00A458A4">
        <w:rPr>
          <w:rFonts w:ascii="Arial Narrow" w:eastAsia="Courier New" w:hAnsi="Arial Narrow" w:cs="Courier New"/>
          <w:sz w:val="22"/>
          <w:szCs w:val="22"/>
        </w:rPr>
        <w:t>/</w:t>
      </w:r>
      <w:proofErr w:type="spellStart"/>
      <w:r w:rsidRPr="00A458A4">
        <w:rPr>
          <w:rFonts w:ascii="Arial Narrow" w:eastAsia="Courier New" w:hAnsi="Arial Narrow" w:cs="Courier New"/>
          <w:sz w:val="22"/>
          <w:szCs w:val="22"/>
        </w:rPr>
        <w:t>system.conf</w:t>
      </w:r>
      <w:proofErr w:type="spellEnd"/>
    </w:p>
    <w:p w14:paraId="7ABAE04A" w14:textId="77777777" w:rsidR="005B691A" w:rsidRPr="00A458A4" w:rsidRDefault="005B691A" w:rsidP="005B691A">
      <w:pPr>
        <w:pStyle w:val="BodyText"/>
        <w:spacing w:before="0" w:after="0"/>
        <w:rPr>
          <w:rFonts w:ascii="Arial Narrow" w:hAnsi="Arial Narrow"/>
          <w:sz w:val="32"/>
          <w:szCs w:val="32"/>
          <w:lang w:val="en-GB"/>
        </w:rPr>
      </w:pPr>
      <w:proofErr w:type="spellStart"/>
      <w:r w:rsidRPr="00A458A4">
        <w:rPr>
          <w:rFonts w:ascii="Arial Narrow" w:eastAsia="Courier New" w:hAnsi="Arial Narrow" w:cs="Courier New"/>
          <w:sz w:val="22"/>
          <w:szCs w:val="22"/>
        </w:rPr>
        <w:t>CPUAffinity</w:t>
      </w:r>
      <w:proofErr w:type="spellEnd"/>
      <w:r w:rsidRPr="00A458A4">
        <w:rPr>
          <w:rFonts w:ascii="Arial Narrow" w:eastAsia="Courier New" w:hAnsi="Arial Narrow" w:cs="Courier New"/>
          <w:sz w:val="22"/>
          <w:szCs w:val="22"/>
        </w:rPr>
        <w:t>=</w:t>
      </w:r>
      <w:r w:rsidRPr="005B691A">
        <w:rPr>
          <w:rFonts w:ascii="Arial Narrow" w:eastAsia="Courier New" w:hAnsi="Arial Narrow" w:cs="Courier New"/>
          <w:b/>
          <w:bCs/>
          <w:color w:val="0070C0"/>
          <w:sz w:val="22"/>
          <w:szCs w:val="22"/>
        </w:rPr>
        <w:t>0-1,24-25</w:t>
      </w:r>
    </w:p>
    <w:p w14:paraId="6E3B810C" w14:textId="63C16622" w:rsidR="005B691A" w:rsidRDefault="005B691A" w:rsidP="005B691A">
      <w:pPr>
        <w:spacing w:after="60"/>
        <w:rPr>
          <w:rFonts w:ascii="Arial Narrow" w:hAnsi="Arial Narrow"/>
          <w:sz w:val="22"/>
          <w:szCs w:val="22"/>
        </w:rPr>
      </w:pPr>
      <w:r w:rsidRPr="00A458A4">
        <w:rPr>
          <w:rFonts w:ascii="Arial Narrow" w:hAnsi="Arial Narrow"/>
          <w:sz w:val="22"/>
          <w:szCs w:val="22"/>
        </w:rPr>
        <w:t xml:space="preserve">$ </w:t>
      </w:r>
      <w:proofErr w:type="spellStart"/>
      <w:r w:rsidRPr="00A458A4">
        <w:rPr>
          <w:rFonts w:ascii="Arial Narrow" w:hAnsi="Arial Narrow"/>
          <w:sz w:val="22"/>
          <w:szCs w:val="22"/>
        </w:rPr>
        <w:t>sudo</w:t>
      </w:r>
      <w:proofErr w:type="spellEnd"/>
      <w:r w:rsidRPr="00A458A4">
        <w:rPr>
          <w:rFonts w:ascii="Arial Narrow" w:hAnsi="Arial Narrow"/>
          <w:sz w:val="22"/>
          <w:szCs w:val="22"/>
        </w:rPr>
        <w:t xml:space="preserve"> </w:t>
      </w:r>
      <w:proofErr w:type="spellStart"/>
      <w:r w:rsidRPr="00A458A4">
        <w:rPr>
          <w:rFonts w:ascii="Arial Narrow" w:hAnsi="Arial Narrow"/>
          <w:sz w:val="22"/>
          <w:szCs w:val="22"/>
        </w:rPr>
        <w:t>systemctl</w:t>
      </w:r>
      <w:proofErr w:type="spellEnd"/>
      <w:r w:rsidRPr="00A458A4">
        <w:rPr>
          <w:rFonts w:ascii="Arial Narrow" w:hAnsi="Arial Narrow"/>
          <w:sz w:val="22"/>
          <w:szCs w:val="22"/>
        </w:rPr>
        <w:t xml:space="preserve"> </w:t>
      </w:r>
      <w:proofErr w:type="spellStart"/>
      <w:r>
        <w:rPr>
          <w:rFonts w:ascii="Arial Narrow" w:hAnsi="Arial Narrow"/>
          <w:sz w:val="22"/>
          <w:szCs w:val="22"/>
        </w:rPr>
        <w:t>deamon-reexec</w:t>
      </w:r>
      <w:proofErr w:type="spellEnd"/>
    </w:p>
    <w:p w14:paraId="155A433B" w14:textId="1F7B27B0" w:rsidR="005B691A" w:rsidRPr="00A458A4" w:rsidRDefault="005B691A" w:rsidP="005B691A">
      <w:pPr>
        <w:spacing w:after="60"/>
        <w:rPr>
          <w:rFonts w:ascii="Arial Narrow" w:hAnsi="Arial Narrow"/>
          <w:sz w:val="22"/>
          <w:szCs w:val="22"/>
        </w:rPr>
      </w:pPr>
      <w:r>
        <w:rPr>
          <w:rFonts w:ascii="Arial Narrow" w:hAnsi="Arial Narrow"/>
          <w:sz w:val="22"/>
          <w:szCs w:val="22"/>
        </w:rPr>
        <w:t xml:space="preserve">$ </w:t>
      </w:r>
      <w:proofErr w:type="spellStart"/>
      <w:r>
        <w:rPr>
          <w:rFonts w:ascii="Arial Narrow" w:hAnsi="Arial Narrow"/>
          <w:sz w:val="22"/>
          <w:szCs w:val="22"/>
        </w:rPr>
        <w:t>sudo</w:t>
      </w:r>
      <w:proofErr w:type="spellEnd"/>
      <w:r>
        <w:rPr>
          <w:rFonts w:ascii="Arial Narrow" w:hAnsi="Arial Narrow"/>
          <w:sz w:val="22"/>
          <w:szCs w:val="22"/>
        </w:rPr>
        <w:t xml:space="preserve"> </w:t>
      </w:r>
      <w:proofErr w:type="spellStart"/>
      <w:r w:rsidRPr="005B691A">
        <w:rPr>
          <w:rFonts w:ascii="Arial Narrow" w:hAnsi="Arial Narrow"/>
          <w:sz w:val="22"/>
          <w:szCs w:val="22"/>
        </w:rPr>
        <w:t>systemctl</w:t>
      </w:r>
      <w:proofErr w:type="spellEnd"/>
      <w:r w:rsidRPr="005B691A">
        <w:rPr>
          <w:rFonts w:ascii="Arial Narrow" w:hAnsi="Arial Narrow"/>
          <w:sz w:val="22"/>
          <w:szCs w:val="22"/>
        </w:rPr>
        <w:t xml:space="preserve"> </w:t>
      </w:r>
      <w:proofErr w:type="spellStart"/>
      <w:proofErr w:type="gramStart"/>
      <w:r w:rsidRPr="005B691A">
        <w:rPr>
          <w:rFonts w:ascii="Arial Narrow" w:hAnsi="Arial Narrow"/>
          <w:sz w:val="22"/>
          <w:szCs w:val="22"/>
        </w:rPr>
        <w:t>system.slice</w:t>
      </w:r>
      <w:proofErr w:type="spellEnd"/>
      <w:proofErr w:type="gramEnd"/>
      <w:r w:rsidRPr="005B691A">
        <w:rPr>
          <w:rFonts w:ascii="Arial Narrow" w:hAnsi="Arial Narrow"/>
          <w:sz w:val="22"/>
          <w:szCs w:val="22"/>
        </w:rPr>
        <w:t xml:space="preserve"> restart</w:t>
      </w:r>
    </w:p>
    <w:p w14:paraId="561C0585" w14:textId="77777777" w:rsidR="005B691A" w:rsidRPr="00310E2E" w:rsidRDefault="005B691A" w:rsidP="00872E0C">
      <w:pPr>
        <w:pStyle w:val="BodyText"/>
        <w:spacing w:before="0" w:after="0"/>
      </w:pPr>
    </w:p>
    <w:p w14:paraId="7AF12496" w14:textId="676F6040" w:rsidR="00E82FD3" w:rsidRDefault="00E82FD3" w:rsidP="00E82FD3">
      <w:pPr>
        <w:pStyle w:val="BodyText"/>
        <w:spacing w:before="0" w:after="0"/>
        <w:rPr>
          <w:lang w:val="en-GB"/>
        </w:rPr>
      </w:pPr>
      <w:r>
        <w:rPr>
          <w:lang w:val="en-GB"/>
        </w:rPr>
        <w:t xml:space="preserve">When a RedHat Linux Operating System is used, it’s also recommended to </w:t>
      </w:r>
      <w:r w:rsidR="005B691A">
        <w:rPr>
          <w:lang w:val="en-GB"/>
        </w:rPr>
        <w:t>configure</w:t>
      </w:r>
      <w:r>
        <w:rPr>
          <w:lang w:val="en-GB"/>
        </w:rPr>
        <w:t xml:space="preserve"> </w:t>
      </w:r>
      <w:r w:rsidR="00A458A4">
        <w:rPr>
          <w:lang w:val="en-GB"/>
        </w:rPr>
        <w:t>tuned to get a stronger CPU isolation.</w:t>
      </w:r>
    </w:p>
    <w:p w14:paraId="562F8CA4" w14:textId="79335866" w:rsidR="00A458A4" w:rsidRDefault="00A458A4" w:rsidP="00E82FD3">
      <w:pPr>
        <w:pStyle w:val="BodyText"/>
        <w:spacing w:before="0" w:after="0"/>
        <w:rPr>
          <w:lang w:val="en-GB"/>
        </w:rPr>
      </w:pPr>
    </w:p>
    <w:p w14:paraId="6124EB2B" w14:textId="1084D44F" w:rsidR="00A458A4" w:rsidRPr="00A458A4" w:rsidRDefault="00A458A4" w:rsidP="00A458A4">
      <w:pPr>
        <w:widowControl w:val="0"/>
        <w:spacing w:after="60"/>
        <w:rPr>
          <w:rFonts w:ascii="Arial Narrow" w:eastAsia="Courier New" w:hAnsi="Arial Narrow" w:cs="Courier New"/>
          <w:sz w:val="22"/>
          <w:szCs w:val="22"/>
        </w:rPr>
      </w:pPr>
      <w:r w:rsidRPr="00F87F6F">
        <w:rPr>
          <w:rFonts w:ascii="Arial Narrow" w:hAnsi="Arial Narrow" w:cs="Courier New"/>
          <w:sz w:val="22"/>
          <w:szCs w:val="22"/>
          <w:lang w:val="en-GB"/>
        </w:rPr>
        <w:t>$ vi</w:t>
      </w:r>
      <w:r w:rsidRPr="00A458A4">
        <w:rPr>
          <w:rFonts w:ascii="Arial Narrow" w:eastAsia="Courier New" w:hAnsi="Arial Narrow" w:cs="Courier New"/>
          <w:sz w:val="22"/>
          <w:szCs w:val="22"/>
        </w:rPr>
        <w:t xml:space="preserve"> /</w:t>
      </w:r>
      <w:proofErr w:type="spellStart"/>
      <w:r w:rsidRPr="00A458A4">
        <w:rPr>
          <w:rFonts w:ascii="Arial Narrow" w:eastAsia="Courier New" w:hAnsi="Arial Narrow" w:cs="Courier New"/>
          <w:sz w:val="22"/>
          <w:szCs w:val="22"/>
        </w:rPr>
        <w:t>etc</w:t>
      </w:r>
      <w:proofErr w:type="spellEnd"/>
      <w:r w:rsidRPr="00A458A4">
        <w:rPr>
          <w:rFonts w:ascii="Arial Narrow" w:eastAsia="Courier New" w:hAnsi="Arial Narrow" w:cs="Courier New"/>
          <w:sz w:val="22"/>
          <w:szCs w:val="22"/>
        </w:rPr>
        <w:t>/tuned/</w:t>
      </w:r>
      <w:proofErr w:type="spellStart"/>
      <w:r w:rsidRPr="00A458A4">
        <w:rPr>
          <w:rFonts w:ascii="Arial Narrow" w:eastAsia="Courier New" w:hAnsi="Arial Narrow" w:cs="Courier New"/>
          <w:sz w:val="22"/>
          <w:szCs w:val="22"/>
        </w:rPr>
        <w:t>cpu</w:t>
      </w:r>
      <w:proofErr w:type="spellEnd"/>
      <w:r w:rsidRPr="00A458A4">
        <w:rPr>
          <w:rFonts w:ascii="Arial Narrow" w:eastAsia="Courier New" w:hAnsi="Arial Narrow" w:cs="Courier New"/>
          <w:sz w:val="22"/>
          <w:szCs w:val="22"/>
        </w:rPr>
        <w:t>-partitioning-</w:t>
      </w:r>
      <w:proofErr w:type="spellStart"/>
      <w:r w:rsidRPr="00A458A4">
        <w:rPr>
          <w:rFonts w:ascii="Arial Narrow" w:eastAsia="Courier New" w:hAnsi="Arial Narrow" w:cs="Courier New"/>
          <w:sz w:val="22"/>
          <w:szCs w:val="22"/>
        </w:rPr>
        <w:t>variables.conf</w:t>
      </w:r>
      <w:proofErr w:type="spellEnd"/>
      <w:r w:rsidRPr="00A458A4">
        <w:rPr>
          <w:rFonts w:ascii="Arial Narrow" w:eastAsia="Courier New" w:hAnsi="Arial Narrow" w:cs="Courier New"/>
          <w:sz w:val="22"/>
          <w:szCs w:val="22"/>
        </w:rPr>
        <w:t xml:space="preserve"> </w:t>
      </w:r>
    </w:p>
    <w:p w14:paraId="41D345AE" w14:textId="0B70428E" w:rsidR="00A458A4" w:rsidRPr="00A458A4" w:rsidRDefault="00A458A4" w:rsidP="00A458A4">
      <w:pPr>
        <w:pStyle w:val="BodyText"/>
        <w:spacing w:before="0" w:after="0"/>
        <w:rPr>
          <w:rFonts w:ascii="Arial Narrow" w:hAnsi="Arial Narrow"/>
          <w:b/>
          <w:sz w:val="22"/>
          <w:szCs w:val="22"/>
          <w:u w:val="single"/>
          <w:lang w:val="en-GB"/>
        </w:rPr>
      </w:pPr>
      <w:proofErr w:type="spellStart"/>
      <w:r w:rsidRPr="00A458A4">
        <w:rPr>
          <w:rFonts w:ascii="Arial Narrow" w:eastAsia="Courier New" w:hAnsi="Arial Narrow" w:cs="Courier New"/>
          <w:b/>
          <w:color w:val="000000" w:themeColor="text1"/>
          <w:sz w:val="22"/>
          <w:szCs w:val="22"/>
        </w:rPr>
        <w:t>isolated_cores</w:t>
      </w:r>
      <w:proofErr w:type="spellEnd"/>
      <w:r w:rsidRPr="00A458A4">
        <w:rPr>
          <w:rFonts w:ascii="Arial Narrow" w:eastAsia="Courier New" w:hAnsi="Arial Narrow" w:cs="Courier New"/>
          <w:b/>
          <w:color w:val="000000" w:themeColor="text1"/>
          <w:sz w:val="22"/>
          <w:szCs w:val="22"/>
        </w:rPr>
        <w:t>=</w:t>
      </w:r>
      <w:r w:rsidRPr="00A458A4">
        <w:rPr>
          <w:rFonts w:ascii="Arial Narrow" w:hAnsi="Arial Narrow" w:cs="Courier New"/>
          <w:b/>
          <w:bCs/>
          <w:color w:val="0070C0"/>
          <w:sz w:val="22"/>
          <w:szCs w:val="22"/>
        </w:rPr>
        <w:t>2-23,26-47</w:t>
      </w:r>
    </w:p>
    <w:p w14:paraId="58452671" w14:textId="068E8D90" w:rsidR="00A458A4" w:rsidRPr="00A458A4" w:rsidRDefault="00A458A4" w:rsidP="00A458A4">
      <w:pPr>
        <w:spacing w:after="60"/>
        <w:rPr>
          <w:rFonts w:ascii="Arial Narrow" w:hAnsi="Arial Narrow"/>
          <w:sz w:val="22"/>
          <w:szCs w:val="22"/>
        </w:rPr>
      </w:pPr>
      <w:r w:rsidRPr="00A458A4">
        <w:rPr>
          <w:rFonts w:ascii="Arial Narrow" w:hAnsi="Arial Narrow"/>
          <w:sz w:val="22"/>
          <w:szCs w:val="22"/>
        </w:rPr>
        <w:t xml:space="preserve">$ </w:t>
      </w:r>
      <w:proofErr w:type="spellStart"/>
      <w:r w:rsidRPr="00A458A4">
        <w:rPr>
          <w:rFonts w:ascii="Arial Narrow" w:hAnsi="Arial Narrow"/>
          <w:sz w:val="22"/>
          <w:szCs w:val="22"/>
        </w:rPr>
        <w:t>sudo</w:t>
      </w:r>
      <w:proofErr w:type="spellEnd"/>
      <w:r w:rsidRPr="00A458A4">
        <w:rPr>
          <w:rFonts w:ascii="Arial Narrow" w:hAnsi="Arial Narrow"/>
          <w:sz w:val="22"/>
          <w:szCs w:val="22"/>
        </w:rPr>
        <w:t xml:space="preserve"> </w:t>
      </w:r>
      <w:proofErr w:type="spellStart"/>
      <w:r w:rsidRPr="00A458A4">
        <w:rPr>
          <w:rFonts w:ascii="Arial Narrow" w:hAnsi="Arial Narrow"/>
          <w:sz w:val="22"/>
          <w:szCs w:val="22"/>
        </w:rPr>
        <w:t>systemctl</w:t>
      </w:r>
      <w:proofErr w:type="spellEnd"/>
      <w:r w:rsidRPr="00A458A4">
        <w:rPr>
          <w:rFonts w:ascii="Arial Narrow" w:hAnsi="Arial Narrow"/>
          <w:sz w:val="22"/>
          <w:szCs w:val="22"/>
        </w:rPr>
        <w:t xml:space="preserve"> restart tuned</w:t>
      </w:r>
    </w:p>
    <w:p w14:paraId="7802569D" w14:textId="35463081" w:rsidR="00A458A4" w:rsidRDefault="00A458A4" w:rsidP="00872E0C">
      <w:pPr>
        <w:pStyle w:val="BodyText"/>
        <w:spacing w:before="0" w:after="0"/>
        <w:rPr>
          <w:lang w:val="en-GB"/>
        </w:rPr>
      </w:pPr>
    </w:p>
    <w:p w14:paraId="24A109D8" w14:textId="003E46A7" w:rsidR="0079363F" w:rsidRDefault="002E15A1" w:rsidP="0079363F">
      <w:pPr>
        <w:pStyle w:val="BodyText"/>
        <w:spacing w:before="0" w:after="0"/>
        <w:rPr>
          <w:lang w:val="en-GB"/>
        </w:rPr>
      </w:pPr>
      <w:r>
        <w:rPr>
          <w:lang w:val="en-GB"/>
        </w:rPr>
        <w:t xml:space="preserve">This is important to keep enough CPUs for the Linux Operating system. </w:t>
      </w:r>
      <w:r w:rsidR="0079363F">
        <w:rPr>
          <w:lang w:val="en-GB"/>
        </w:rPr>
        <w:t xml:space="preserve">Not isolated CPUs are used </w:t>
      </w:r>
      <w:r>
        <w:rPr>
          <w:lang w:val="en-GB"/>
        </w:rPr>
        <w:t>by</w:t>
      </w:r>
      <w:r w:rsidR="0079363F">
        <w:rPr>
          <w:lang w:val="en-GB"/>
        </w:rPr>
        <w:t xml:space="preserve"> all tasks started and managed by the Linux Operating system</w:t>
      </w:r>
      <w:r>
        <w:rPr>
          <w:lang w:val="en-GB"/>
        </w:rPr>
        <w:t>,</w:t>
      </w:r>
      <w:r w:rsidR="0079363F">
        <w:rPr>
          <w:lang w:val="en-GB"/>
        </w:rPr>
        <w:t xml:space="preserve"> they are:</w:t>
      </w:r>
    </w:p>
    <w:p w14:paraId="2C4F442A" w14:textId="117B9E14" w:rsidR="0079363F" w:rsidRPr="002E15A1" w:rsidRDefault="0079363F" w:rsidP="00574492">
      <w:pPr>
        <w:pStyle w:val="BodyText"/>
        <w:numPr>
          <w:ilvl w:val="0"/>
          <w:numId w:val="2"/>
        </w:numPr>
        <w:spacing w:before="0" w:after="0"/>
        <w:rPr>
          <w:lang w:val="en-GB"/>
        </w:rPr>
      </w:pPr>
      <w:r w:rsidRPr="002E15A1">
        <w:rPr>
          <w:lang w:val="en-GB"/>
        </w:rPr>
        <w:t xml:space="preserve">System </w:t>
      </w:r>
      <w:r w:rsidR="002E15A1" w:rsidRPr="002E15A1">
        <w:rPr>
          <w:lang w:val="en-GB"/>
        </w:rPr>
        <w:t xml:space="preserve">configuration and control </w:t>
      </w:r>
      <w:r w:rsidRPr="002E15A1">
        <w:rPr>
          <w:lang w:val="en-GB"/>
        </w:rPr>
        <w:t>tasks</w:t>
      </w:r>
    </w:p>
    <w:p w14:paraId="3265CE6D" w14:textId="6AA3D625" w:rsidR="0079363F" w:rsidRPr="0079363F" w:rsidRDefault="0079363F" w:rsidP="00574492">
      <w:pPr>
        <w:pStyle w:val="BodyText"/>
        <w:numPr>
          <w:ilvl w:val="0"/>
          <w:numId w:val="2"/>
        </w:numPr>
        <w:spacing w:before="0" w:after="0"/>
        <w:rPr>
          <w:lang w:val="fr-FR"/>
        </w:rPr>
      </w:pPr>
      <w:proofErr w:type="spellStart"/>
      <w:r w:rsidRPr="0079363F">
        <w:rPr>
          <w:lang w:val="fr-FR"/>
        </w:rPr>
        <w:t>Contrail</w:t>
      </w:r>
      <w:proofErr w:type="spellEnd"/>
      <w:r w:rsidRPr="0079363F">
        <w:rPr>
          <w:lang w:val="fr-FR"/>
        </w:rPr>
        <w:t xml:space="preserve"> </w:t>
      </w:r>
      <w:del w:id="243" w:author="Przemyslaw Grygiel" w:date="2020-09-22T21:35:00Z">
        <w:r w:rsidRPr="0079363F" w:rsidDel="004E6F80">
          <w:rPr>
            <w:lang w:val="fr-FR"/>
          </w:rPr>
          <w:delText xml:space="preserve">vRouter </w:delText>
        </w:r>
      </w:del>
      <w:proofErr w:type="spellStart"/>
      <w:ins w:id="244" w:author="Przemyslaw Grygiel" w:date="2020-09-22T21:35:00Z">
        <w:r w:rsidR="004E6F80">
          <w:rPr>
            <w:lang w:val="fr-FR"/>
          </w:rPr>
          <w:t>vRouter</w:t>
        </w:r>
      </w:ins>
      <w:proofErr w:type="spellEnd"/>
      <w:ins w:id="245" w:author="Przemyslaw Grygiel" w:date="2020-09-23T14:38:00Z">
        <w:r w:rsidR="00360E42">
          <w:rPr>
            <w:lang w:val="fr-FR"/>
          </w:rPr>
          <w:t xml:space="preserve"> </w:t>
        </w:r>
      </w:ins>
      <w:r w:rsidRPr="0079363F">
        <w:rPr>
          <w:lang w:val="fr-FR"/>
        </w:rPr>
        <w:t xml:space="preserve">agent (SDN </w:t>
      </w:r>
      <w:r>
        <w:rPr>
          <w:lang w:val="fr-FR"/>
        </w:rPr>
        <w:t>control plane)</w:t>
      </w:r>
    </w:p>
    <w:p w14:paraId="755FED65" w14:textId="5A85E661" w:rsidR="0079363F" w:rsidRDefault="0079363F" w:rsidP="00574492">
      <w:pPr>
        <w:pStyle w:val="BodyText"/>
        <w:numPr>
          <w:ilvl w:val="0"/>
          <w:numId w:val="2"/>
        </w:numPr>
        <w:spacing w:before="0" w:after="0"/>
        <w:rPr>
          <w:lang w:val="en-GB"/>
        </w:rPr>
      </w:pPr>
      <w:r>
        <w:rPr>
          <w:lang w:val="en-GB"/>
        </w:rPr>
        <w:t>Hypervisor configuration and control tasks (</w:t>
      </w:r>
      <w:del w:id="246" w:author="Przemyslaw Grygiel" w:date="2020-09-22T21:35:00Z">
        <w:r w:rsidDel="004E6F80">
          <w:rPr>
            <w:lang w:val="en-GB"/>
          </w:rPr>
          <w:delText>Virtual Machine</w:delText>
        </w:r>
      </w:del>
      <w:ins w:id="247" w:author="Przemyslaw Grygiel" w:date="2020-09-22T21:35:00Z">
        <w:r w:rsidR="004E6F80">
          <w:rPr>
            <w:lang w:val="en-GB"/>
          </w:rPr>
          <w:t>Virtual Machine</w:t>
        </w:r>
      </w:ins>
      <w:r>
        <w:rPr>
          <w:lang w:val="en-GB"/>
        </w:rPr>
        <w:t xml:space="preserve"> configuration for instance)</w:t>
      </w:r>
    </w:p>
    <w:p w14:paraId="20F304C9" w14:textId="77777777" w:rsidR="008922A8" w:rsidRDefault="008922A8" w:rsidP="0079363F">
      <w:pPr>
        <w:pStyle w:val="BodyText"/>
        <w:spacing w:before="0" w:after="0"/>
        <w:rPr>
          <w:lang w:val="en-GB"/>
        </w:rPr>
      </w:pPr>
    </w:p>
    <w:p w14:paraId="7DE3B959" w14:textId="30E14720" w:rsidR="00E82FD3" w:rsidRDefault="00E82FD3" w:rsidP="00E82FD3">
      <w:pPr>
        <w:pStyle w:val="Heading3"/>
        <w:rPr>
          <w:lang w:val="en-GB"/>
        </w:rPr>
      </w:pPr>
      <w:bookmarkStart w:id="248" w:name="_Toc51764137"/>
      <w:r>
        <w:rPr>
          <w:lang w:val="en-GB"/>
        </w:rPr>
        <w:t xml:space="preserve">CPU allocated to the DPDK </w:t>
      </w:r>
      <w:proofErr w:type="spellStart"/>
      <w:r>
        <w:rPr>
          <w:lang w:val="en-GB"/>
        </w:rPr>
        <w:t>vRouter</w:t>
      </w:r>
      <w:bookmarkEnd w:id="248"/>
      <w:proofErr w:type="spellEnd"/>
    </w:p>
    <w:p w14:paraId="422E1B8D" w14:textId="2DDD4801" w:rsidR="00E82FD3" w:rsidRDefault="00033A5E" w:rsidP="00033A5E">
      <w:pPr>
        <w:pStyle w:val="Heading4"/>
        <w:rPr>
          <w:lang w:val="en-GB"/>
        </w:rPr>
      </w:pPr>
      <w:r>
        <w:rPr>
          <w:lang w:val="en-GB"/>
        </w:rPr>
        <w:t>Packet polling and processing threads</w:t>
      </w:r>
    </w:p>
    <w:p w14:paraId="00502316" w14:textId="092E0740" w:rsidR="00D201AD" w:rsidRDefault="00033A5E" w:rsidP="00872E0C">
      <w:pPr>
        <w:pStyle w:val="BodyText"/>
        <w:spacing w:before="0" w:after="0"/>
        <w:rPr>
          <w:lang w:val="en-GB"/>
        </w:rPr>
      </w:pPr>
      <w:r>
        <w:rPr>
          <w:lang w:val="en-GB"/>
        </w:rPr>
        <w:t xml:space="preserve">DPDK </w:t>
      </w:r>
      <w:del w:id="249" w:author="Przemyslaw Grygiel" w:date="2020-09-22T21:35:00Z">
        <w:r w:rsidDel="004E6F80">
          <w:rPr>
            <w:lang w:val="en-GB"/>
          </w:rPr>
          <w:delText xml:space="preserve">vrouter </w:delText>
        </w:r>
      </w:del>
      <w:proofErr w:type="spellStart"/>
      <w:ins w:id="250" w:author="Przemyslaw Grygiel" w:date="2020-09-22T21:35:00Z">
        <w:r w:rsidR="004E6F80">
          <w:rPr>
            <w:lang w:val="en-GB"/>
          </w:rPr>
          <w:t>vRouter</w:t>
        </w:r>
      </w:ins>
      <w:proofErr w:type="spellEnd"/>
      <w:ins w:id="251" w:author="Przemyslaw Grygiel" w:date="2020-09-23T14:38:00Z">
        <w:r w:rsidR="00360E42">
          <w:rPr>
            <w:lang w:val="en-GB"/>
          </w:rPr>
          <w:t xml:space="preserve"> </w:t>
        </w:r>
      </w:ins>
      <w:r>
        <w:rPr>
          <w:lang w:val="en-GB"/>
        </w:rPr>
        <w:t>speed is depending on the number of CPU</w:t>
      </w:r>
      <w:r w:rsidR="002E15A1">
        <w:rPr>
          <w:lang w:val="en-GB"/>
        </w:rPr>
        <w:t>s</w:t>
      </w:r>
      <w:r>
        <w:rPr>
          <w:lang w:val="en-GB"/>
        </w:rPr>
        <w:t xml:space="preserve"> allocated for packet polling and processing. </w:t>
      </w:r>
      <w:r w:rsidR="00E82FD3">
        <w:rPr>
          <w:lang w:val="en-GB"/>
        </w:rPr>
        <w:t>T</w:t>
      </w:r>
      <w:r w:rsidR="0070758F">
        <w:rPr>
          <w:lang w:val="en-GB"/>
        </w:rPr>
        <w:t xml:space="preserve">here is a trade-off to be found by each customer on how many CPU he will use for its own applications running on </w:t>
      </w:r>
      <w:del w:id="252" w:author="Przemyslaw Grygiel" w:date="2020-09-22T21:35:00Z">
        <w:r w:rsidR="0070758F" w:rsidDel="004E6F80">
          <w:rPr>
            <w:lang w:val="en-GB"/>
          </w:rPr>
          <w:delText>virtual machine</w:delText>
        </w:r>
      </w:del>
      <w:ins w:id="253" w:author="Przemyslaw Grygiel" w:date="2020-09-22T21:35:00Z">
        <w:r w:rsidR="004E6F80">
          <w:rPr>
            <w:lang w:val="en-GB"/>
          </w:rPr>
          <w:t>Virtual Machine</w:t>
        </w:r>
      </w:ins>
      <w:r w:rsidR="0070758F">
        <w:rPr>
          <w:lang w:val="en-GB"/>
        </w:rPr>
        <w:t>s and how many CPU</w:t>
      </w:r>
      <w:r w:rsidR="002E15A1">
        <w:rPr>
          <w:lang w:val="en-GB"/>
        </w:rPr>
        <w:t>s</w:t>
      </w:r>
      <w:r w:rsidR="0070758F">
        <w:rPr>
          <w:lang w:val="en-GB"/>
        </w:rPr>
        <w:t xml:space="preserve"> he will book </w:t>
      </w:r>
      <w:r w:rsidR="003F6F45">
        <w:rPr>
          <w:lang w:val="en-GB"/>
        </w:rPr>
        <w:t>for</w:t>
      </w:r>
      <w:r w:rsidR="0070758F">
        <w:rPr>
          <w:lang w:val="en-GB"/>
        </w:rPr>
        <w:t xml:space="preserve"> the </w:t>
      </w:r>
      <w:del w:id="254" w:author="Przemyslaw Grygiel" w:date="2020-09-22T21:35:00Z">
        <w:r w:rsidR="0070758F" w:rsidDel="004E6F80">
          <w:rPr>
            <w:lang w:val="en-GB"/>
          </w:rPr>
          <w:delText xml:space="preserve">vrouter </w:delText>
        </w:r>
      </w:del>
      <w:proofErr w:type="spellStart"/>
      <w:ins w:id="255" w:author="Przemyslaw Grygiel" w:date="2020-09-22T21:35:00Z">
        <w:r w:rsidR="004E6F80">
          <w:rPr>
            <w:lang w:val="en-GB"/>
          </w:rPr>
          <w:t>vRouter</w:t>
        </w:r>
      </w:ins>
      <w:proofErr w:type="spellEnd"/>
      <w:ins w:id="256" w:author="Przemyslaw Grygiel" w:date="2020-09-23T14:38:00Z">
        <w:r w:rsidR="00360E42">
          <w:rPr>
            <w:lang w:val="en-GB"/>
          </w:rPr>
          <w:t xml:space="preserve"> </w:t>
        </w:r>
      </w:ins>
      <w:r w:rsidR="0070758F">
        <w:rPr>
          <w:lang w:val="en-GB"/>
        </w:rPr>
        <w:t xml:space="preserve">to increase </w:t>
      </w:r>
      <w:r w:rsidR="003F6F45">
        <w:rPr>
          <w:lang w:val="en-GB"/>
        </w:rPr>
        <w:t xml:space="preserve">network </w:t>
      </w:r>
      <w:r w:rsidR="0070758F">
        <w:rPr>
          <w:lang w:val="en-GB"/>
        </w:rPr>
        <w:t>packet</w:t>
      </w:r>
      <w:r w:rsidR="003F6F45">
        <w:rPr>
          <w:lang w:val="en-GB"/>
        </w:rPr>
        <w:t>s</w:t>
      </w:r>
      <w:r w:rsidR="0070758F">
        <w:rPr>
          <w:lang w:val="en-GB"/>
        </w:rPr>
        <w:t xml:space="preserve"> processing speed.</w:t>
      </w:r>
    </w:p>
    <w:p w14:paraId="18A6719B" w14:textId="5614BDDE" w:rsidR="0070758F" w:rsidRDefault="0070758F" w:rsidP="00872E0C">
      <w:pPr>
        <w:pStyle w:val="BodyText"/>
        <w:spacing w:before="0" w:after="0"/>
        <w:rPr>
          <w:lang w:val="en-GB"/>
        </w:rPr>
      </w:pPr>
    </w:p>
    <w:p w14:paraId="74C4D87E" w14:textId="6B431926" w:rsidR="0070758F" w:rsidRDefault="003F6F45" w:rsidP="00872E0C">
      <w:pPr>
        <w:pStyle w:val="BodyText"/>
        <w:spacing w:before="0" w:after="0"/>
        <w:rPr>
          <w:lang w:val="en-GB"/>
        </w:rPr>
      </w:pPr>
      <w:r>
        <w:rPr>
          <w:lang w:val="en-GB"/>
        </w:rPr>
        <w:t>We have first to define how many CPU</w:t>
      </w:r>
      <w:r w:rsidR="002E15A1">
        <w:rPr>
          <w:lang w:val="en-GB"/>
        </w:rPr>
        <w:t>s</w:t>
      </w:r>
      <w:r>
        <w:rPr>
          <w:lang w:val="en-GB"/>
        </w:rPr>
        <w:t xml:space="preserve"> </w:t>
      </w:r>
      <w:r w:rsidR="00033A5E">
        <w:rPr>
          <w:lang w:val="en-GB"/>
        </w:rPr>
        <w:t xml:space="preserve">will be booked </w:t>
      </w:r>
      <w:r>
        <w:rPr>
          <w:lang w:val="en-GB"/>
        </w:rPr>
        <w:t xml:space="preserve">for DPDK </w:t>
      </w:r>
      <w:del w:id="257" w:author="Przemyslaw Grygiel" w:date="2020-09-22T21:35:00Z">
        <w:r w:rsidDel="004E6F80">
          <w:rPr>
            <w:lang w:val="en-GB"/>
          </w:rPr>
          <w:delText>v</w:delText>
        </w:r>
      </w:del>
      <w:del w:id="258" w:author="Przemyslaw Grygiel" w:date="2020-09-22T21:22:00Z">
        <w:r w:rsidDel="00F9250C">
          <w:rPr>
            <w:lang w:val="en-GB"/>
          </w:rPr>
          <w:delText>r</w:delText>
        </w:r>
      </w:del>
      <w:del w:id="259" w:author="Przemyslaw Grygiel" w:date="2020-09-22T21:35:00Z">
        <w:r w:rsidDel="004E6F80">
          <w:rPr>
            <w:lang w:val="en-GB"/>
          </w:rPr>
          <w:delText xml:space="preserve">outer </w:delText>
        </w:r>
      </w:del>
      <w:proofErr w:type="spellStart"/>
      <w:ins w:id="260" w:author="Przemyslaw Grygiel" w:date="2020-09-22T21:35:00Z">
        <w:r w:rsidR="004E6F80">
          <w:rPr>
            <w:lang w:val="en-GB"/>
          </w:rPr>
          <w:t>vRouter</w:t>
        </w:r>
      </w:ins>
      <w:proofErr w:type="spellEnd"/>
      <w:ins w:id="261" w:author="Przemyslaw Grygiel" w:date="2020-09-23T14:38:00Z">
        <w:r w:rsidR="00360E42">
          <w:rPr>
            <w:lang w:val="en-GB"/>
          </w:rPr>
          <w:t xml:space="preserve"> </w:t>
        </w:r>
      </w:ins>
      <w:r>
        <w:rPr>
          <w:lang w:val="en-GB"/>
        </w:rPr>
        <w:t xml:space="preserve">polling and packet processing threads. We can first consider that each allocated CPU will bring </w:t>
      </w:r>
      <w:ins w:id="262" w:author="Przemyslaw Grygiel" w:date="2020-09-22T21:22:00Z">
        <w:r w:rsidR="00F9250C">
          <w:rPr>
            <w:lang w:val="en-GB"/>
          </w:rPr>
          <w:t>up to 3</w:t>
        </w:r>
      </w:ins>
      <w:del w:id="263" w:author="Przemyslaw Grygiel" w:date="2020-09-22T21:22:00Z">
        <w:r w:rsidDel="00F9250C">
          <w:rPr>
            <w:lang w:val="en-GB"/>
          </w:rPr>
          <w:delText>1</w:delText>
        </w:r>
      </w:del>
      <w:r>
        <w:rPr>
          <w:lang w:val="en-GB"/>
        </w:rPr>
        <w:t xml:space="preserve"> MPPS </w:t>
      </w:r>
      <w:ins w:id="264" w:author="Przemyslaw Grygiel" w:date="2020-09-23T14:39:00Z">
        <w:r w:rsidR="00360E42">
          <w:rPr>
            <w:lang w:val="en-GB"/>
          </w:rPr>
          <w:t xml:space="preserve">per core </w:t>
        </w:r>
      </w:ins>
      <w:r>
        <w:rPr>
          <w:lang w:val="en-GB"/>
        </w:rPr>
        <w:t xml:space="preserve">packets network processing speed to the </w:t>
      </w:r>
      <w:proofErr w:type="spellStart"/>
      <w:r>
        <w:rPr>
          <w:lang w:val="en-GB"/>
        </w:rPr>
        <w:t>vrouter</w:t>
      </w:r>
      <w:proofErr w:type="spellEnd"/>
      <w:r>
        <w:rPr>
          <w:lang w:val="en-GB"/>
        </w:rPr>
        <w:t xml:space="preserve">. This </w:t>
      </w:r>
      <w:ins w:id="265" w:author="Przemyslaw Grygiel" w:date="2020-09-22T21:23:00Z">
        <w:r w:rsidR="00F9250C">
          <w:rPr>
            <w:lang w:val="en-GB"/>
          </w:rPr>
          <w:t>3</w:t>
        </w:r>
      </w:ins>
      <w:del w:id="266" w:author="Przemyslaw Grygiel" w:date="2020-09-22T21:23:00Z">
        <w:r w:rsidDel="00F9250C">
          <w:rPr>
            <w:lang w:val="en-GB"/>
          </w:rPr>
          <w:delText>1</w:delText>
        </w:r>
      </w:del>
      <w:r>
        <w:rPr>
          <w:lang w:val="en-GB"/>
        </w:rPr>
        <w:t xml:space="preserve"> MPPS value is depending on lots of factors, mainly CPU speed,</w:t>
      </w:r>
      <w:ins w:id="267" w:author="Przemyslaw Grygiel" w:date="2020-09-22T21:23:00Z">
        <w:r w:rsidR="00F9250C">
          <w:rPr>
            <w:lang w:val="en-GB"/>
          </w:rPr>
          <w:t xml:space="preserve"> number of CPUs,</w:t>
        </w:r>
      </w:ins>
      <w:r>
        <w:rPr>
          <w:lang w:val="en-GB"/>
        </w:rPr>
        <w:t xml:space="preserve"> NUMA usage, packet size</w:t>
      </w:r>
      <w:ins w:id="268" w:author="Przemyslaw Grygiel" w:date="2020-09-22T21:23:00Z">
        <w:r w:rsidR="00F9250C">
          <w:rPr>
            <w:lang w:val="en-GB"/>
          </w:rPr>
          <w:t xml:space="preserve">, </w:t>
        </w:r>
      </w:ins>
      <w:proofErr w:type="spellStart"/>
      <w:ins w:id="269" w:author="Przemyslaw Grygiel" w:date="2020-09-22T21:35:00Z">
        <w:r w:rsidR="004E6F80">
          <w:rPr>
            <w:lang w:val="en-GB"/>
          </w:rPr>
          <w:t>vRouter</w:t>
        </w:r>
      </w:ins>
      <w:proofErr w:type="spellEnd"/>
      <w:ins w:id="270" w:author="Przemyslaw Grygiel" w:date="2020-09-23T14:39:00Z">
        <w:r w:rsidR="00360E42">
          <w:rPr>
            <w:lang w:val="en-GB"/>
          </w:rPr>
          <w:t xml:space="preserve"> </w:t>
        </w:r>
      </w:ins>
      <w:ins w:id="271" w:author="Przemyslaw Grygiel" w:date="2020-09-22T21:23:00Z">
        <w:r w:rsidR="00F9250C">
          <w:rPr>
            <w:lang w:val="en-GB"/>
          </w:rPr>
          <w:t>mode (</w:t>
        </w:r>
      </w:ins>
      <w:ins w:id="272" w:author="Przemyslaw Grygiel" w:date="2020-09-22T21:24:00Z">
        <w:r w:rsidR="00F9250C">
          <w:rPr>
            <w:lang w:val="en-GB"/>
          </w:rPr>
          <w:t>packet or flow mode)</w:t>
        </w:r>
      </w:ins>
      <w:r>
        <w:rPr>
          <w:lang w:val="en-GB"/>
        </w:rPr>
        <w:t>.</w:t>
      </w:r>
      <w:r w:rsidR="00033A5E">
        <w:rPr>
          <w:lang w:val="en-GB"/>
        </w:rPr>
        <w:t xml:space="preserve"> It can range between </w:t>
      </w:r>
      <w:del w:id="273" w:author="Przemyslaw Grygiel" w:date="2020-09-22T21:24:00Z">
        <w:r w:rsidR="00033A5E" w:rsidDel="00F9250C">
          <w:rPr>
            <w:lang w:val="en-GB"/>
          </w:rPr>
          <w:delText>0.8</w:delText>
        </w:r>
      </w:del>
      <w:ins w:id="274" w:author="Przemyslaw Grygiel" w:date="2020-09-22T21:24:00Z">
        <w:r w:rsidR="00F9250C">
          <w:rPr>
            <w:lang w:val="en-GB"/>
          </w:rPr>
          <w:t>1</w:t>
        </w:r>
      </w:ins>
      <w:r w:rsidR="00033A5E">
        <w:rPr>
          <w:lang w:val="en-GB"/>
        </w:rPr>
        <w:t xml:space="preserve"> MPPS to </w:t>
      </w:r>
      <w:del w:id="275" w:author="Przemyslaw Grygiel" w:date="2020-09-22T21:24:00Z">
        <w:r w:rsidR="00033A5E" w:rsidDel="00F9250C">
          <w:rPr>
            <w:lang w:val="en-GB"/>
          </w:rPr>
          <w:delText>1.6</w:delText>
        </w:r>
      </w:del>
      <w:ins w:id="276" w:author="Przemyslaw Grygiel" w:date="2020-09-22T21:24:00Z">
        <w:r w:rsidR="00F9250C">
          <w:rPr>
            <w:lang w:val="en-GB"/>
          </w:rPr>
          <w:t>3</w:t>
        </w:r>
      </w:ins>
      <w:r w:rsidR="00033A5E">
        <w:rPr>
          <w:lang w:val="en-GB"/>
        </w:rPr>
        <w:t xml:space="preserve"> MPPS</w:t>
      </w:r>
      <w:ins w:id="277" w:author="Przemyslaw Grygiel" w:date="2020-09-23T14:39:00Z">
        <w:r w:rsidR="00360E42">
          <w:rPr>
            <w:lang w:val="en-GB"/>
          </w:rPr>
          <w:t xml:space="preserve"> per core</w:t>
        </w:r>
      </w:ins>
      <w:r w:rsidR="00033A5E">
        <w:rPr>
          <w:lang w:val="en-GB"/>
        </w:rPr>
        <w:t>.</w:t>
      </w:r>
    </w:p>
    <w:p w14:paraId="022C4F2F" w14:textId="78E67AC3" w:rsidR="003F6F45" w:rsidRDefault="003F6F45" w:rsidP="00872E0C">
      <w:pPr>
        <w:pStyle w:val="BodyText"/>
        <w:spacing w:before="0" w:after="0"/>
        <w:rPr>
          <w:lang w:val="en-GB"/>
        </w:rPr>
      </w:pPr>
    </w:p>
    <w:p w14:paraId="3D008FFE" w14:textId="07AF3AC5" w:rsidR="003F6F45" w:rsidRDefault="003F6F45" w:rsidP="00872E0C">
      <w:pPr>
        <w:pStyle w:val="BodyText"/>
        <w:spacing w:before="0" w:after="0"/>
        <w:rPr>
          <w:lang w:val="en-GB"/>
        </w:rPr>
      </w:pPr>
      <w:r w:rsidRPr="00FF561D">
        <w:rPr>
          <w:lang w:val="en-GB"/>
        </w:rPr>
        <w:t xml:space="preserve">A Kernel mode </w:t>
      </w:r>
      <w:del w:id="278" w:author="Przemyslaw Grygiel" w:date="2020-09-22T21:35:00Z">
        <w:r w:rsidRPr="00FF561D" w:rsidDel="004E6F80">
          <w:rPr>
            <w:lang w:val="en-GB"/>
          </w:rPr>
          <w:delText xml:space="preserve">vRouter </w:delText>
        </w:r>
      </w:del>
      <w:proofErr w:type="spellStart"/>
      <w:ins w:id="279" w:author="Przemyslaw Grygiel" w:date="2020-09-22T21:35:00Z">
        <w:r w:rsidR="004E6F80">
          <w:rPr>
            <w:lang w:val="en-GB"/>
          </w:rPr>
          <w:t>vRouter</w:t>
        </w:r>
      </w:ins>
      <w:proofErr w:type="spellEnd"/>
      <w:ins w:id="280" w:author="Przemyslaw Grygiel" w:date="2020-09-23T14:39:00Z">
        <w:r w:rsidR="00360E42">
          <w:rPr>
            <w:lang w:val="en-GB"/>
          </w:rPr>
          <w:t xml:space="preserve"> </w:t>
        </w:r>
      </w:ins>
      <w:r w:rsidR="00FF561D" w:rsidRPr="00FF561D">
        <w:rPr>
          <w:lang w:val="en-GB"/>
        </w:rPr>
        <w:t>is gene</w:t>
      </w:r>
      <w:r w:rsidR="00FF561D">
        <w:rPr>
          <w:lang w:val="en-GB"/>
        </w:rPr>
        <w:t xml:space="preserve">rally providing 1 MPPS </w:t>
      </w:r>
      <w:ins w:id="281" w:author="Przemyslaw Grygiel" w:date="2020-09-23T14:39:00Z">
        <w:r w:rsidR="00360E42">
          <w:rPr>
            <w:lang w:val="en-GB"/>
          </w:rPr>
          <w:t xml:space="preserve">per core </w:t>
        </w:r>
      </w:ins>
      <w:r w:rsidR="00FF561D">
        <w:rPr>
          <w:lang w:val="en-GB"/>
        </w:rPr>
        <w:t xml:space="preserve">packet speed in the best case, more generally Kernel mode </w:t>
      </w:r>
      <w:del w:id="282" w:author="Przemyslaw Grygiel" w:date="2020-09-22T21:35:00Z">
        <w:r w:rsidR="00FF561D" w:rsidDel="004E6F80">
          <w:rPr>
            <w:lang w:val="en-GB"/>
          </w:rPr>
          <w:delText xml:space="preserve">vRouter </w:delText>
        </w:r>
      </w:del>
      <w:proofErr w:type="spellStart"/>
      <w:ins w:id="283" w:author="Przemyslaw Grygiel" w:date="2020-09-22T21:35:00Z">
        <w:r w:rsidR="004E6F80">
          <w:rPr>
            <w:lang w:val="en-GB"/>
          </w:rPr>
          <w:t>vRouter</w:t>
        </w:r>
      </w:ins>
      <w:ins w:id="284" w:author="Przemyslaw Grygiel" w:date="2020-09-23T14:39:00Z">
        <w:r w:rsidR="00360E42">
          <w:rPr>
            <w:lang w:val="en-GB"/>
          </w:rPr>
          <w:t xml:space="preserve"> </w:t>
        </w:r>
      </w:ins>
      <w:r w:rsidR="00FF561D">
        <w:rPr>
          <w:lang w:val="en-GB"/>
        </w:rPr>
        <w:t>is</w:t>
      </w:r>
      <w:proofErr w:type="spellEnd"/>
      <w:r w:rsidR="00FF561D">
        <w:rPr>
          <w:lang w:val="en-GB"/>
        </w:rPr>
        <w:t xml:space="preserve"> providing less than 1 MPPS.</w:t>
      </w:r>
    </w:p>
    <w:p w14:paraId="7E4E1664" w14:textId="686E5647" w:rsidR="00FF561D" w:rsidRDefault="00FF561D" w:rsidP="00872E0C">
      <w:pPr>
        <w:pStyle w:val="BodyText"/>
        <w:spacing w:before="0" w:after="0"/>
        <w:rPr>
          <w:lang w:val="en-GB"/>
        </w:rPr>
      </w:pPr>
      <w:r>
        <w:rPr>
          <w:lang w:val="en-GB"/>
        </w:rPr>
        <w:t xml:space="preserve">With DPDK </w:t>
      </w:r>
      <w:del w:id="285" w:author="Przemyslaw Grygiel" w:date="2020-09-22T21:35:00Z">
        <w:r w:rsidDel="004E6F80">
          <w:rPr>
            <w:lang w:val="en-GB"/>
          </w:rPr>
          <w:delText xml:space="preserve">vRouter </w:delText>
        </w:r>
      </w:del>
      <w:proofErr w:type="spellStart"/>
      <w:ins w:id="286" w:author="Przemyslaw Grygiel" w:date="2020-09-22T21:35:00Z">
        <w:r w:rsidR="004E6F80">
          <w:rPr>
            <w:lang w:val="en-GB"/>
          </w:rPr>
          <w:t>vRouter</w:t>
        </w:r>
      </w:ins>
      <w:proofErr w:type="spellEnd"/>
      <w:ins w:id="287" w:author="Przemyslaw Grygiel" w:date="2020-09-23T14:40:00Z">
        <w:r w:rsidR="00360E42">
          <w:rPr>
            <w:lang w:val="en-GB"/>
          </w:rPr>
          <w:t xml:space="preserve"> </w:t>
        </w:r>
      </w:ins>
      <w:r>
        <w:rPr>
          <w:lang w:val="en-GB"/>
        </w:rPr>
        <w:t>we are usually allocating</w:t>
      </w:r>
      <w:ins w:id="288" w:author="Przemyslaw Grygiel" w:date="2020-09-22T21:26:00Z">
        <w:r w:rsidR="00F9250C">
          <w:rPr>
            <w:lang w:val="en-GB"/>
          </w:rPr>
          <w:t xml:space="preserve"> from</w:t>
        </w:r>
      </w:ins>
      <w:r>
        <w:rPr>
          <w:lang w:val="en-GB"/>
        </w:rPr>
        <w:t xml:space="preserve"> </w:t>
      </w:r>
      <w:ins w:id="289" w:author="Przemyslaw Grygiel" w:date="2020-09-22T21:25:00Z">
        <w:r w:rsidR="00F9250C">
          <w:rPr>
            <w:lang w:val="en-GB"/>
          </w:rPr>
          <w:t xml:space="preserve">4 to </w:t>
        </w:r>
      </w:ins>
      <w:del w:id="290" w:author="Przemyslaw Grygiel" w:date="2020-09-22T21:24:00Z">
        <w:r w:rsidDel="00F9250C">
          <w:rPr>
            <w:lang w:val="en-GB"/>
          </w:rPr>
          <w:delText xml:space="preserve">4 or </w:delText>
        </w:r>
      </w:del>
      <w:r>
        <w:rPr>
          <w:lang w:val="en-GB"/>
        </w:rPr>
        <w:t>8 network packets processing CPU</w:t>
      </w:r>
      <w:ins w:id="291" w:author="Przemyslaw Grygiel" w:date="2020-09-22T21:25:00Z">
        <w:r w:rsidR="00F9250C">
          <w:rPr>
            <w:lang w:val="en-GB"/>
          </w:rPr>
          <w:t xml:space="preserve"> (physical cores with their </w:t>
        </w:r>
      </w:ins>
      <w:ins w:id="292" w:author="Przemyslaw Grygiel" w:date="2020-09-22T21:26:00Z">
        <w:r w:rsidR="00F9250C">
          <w:rPr>
            <w:lang w:val="en-GB"/>
          </w:rPr>
          <w:t>siblings</w:t>
        </w:r>
      </w:ins>
      <w:ins w:id="293" w:author="Przemyslaw Grygiel" w:date="2020-09-22T21:25:00Z">
        <w:r w:rsidR="00F9250C">
          <w:rPr>
            <w:lang w:val="en-GB"/>
          </w:rPr>
          <w:t>)</w:t>
        </w:r>
      </w:ins>
      <w:r>
        <w:rPr>
          <w:lang w:val="en-GB"/>
        </w:rPr>
        <w:t xml:space="preserve">. </w:t>
      </w:r>
      <w:del w:id="294" w:author="Przemyslaw Grygiel" w:date="2020-09-22T21:26:00Z">
        <w:r w:rsidDel="00F9250C">
          <w:rPr>
            <w:lang w:val="en-GB"/>
          </w:rPr>
          <w:delText xml:space="preserve">We can expect </w:delText>
        </w:r>
      </w:del>
      <w:del w:id="295" w:author="Przemyslaw Grygiel" w:date="2020-09-22T21:24:00Z">
        <w:r w:rsidR="00033A5E" w:rsidDel="00F9250C">
          <w:rPr>
            <w:lang w:val="en-GB"/>
          </w:rPr>
          <w:delText>around</w:delText>
        </w:r>
        <w:r w:rsidDel="00F9250C">
          <w:rPr>
            <w:lang w:val="en-GB"/>
          </w:rPr>
          <w:delText xml:space="preserve"> 4 to</w:delText>
        </w:r>
      </w:del>
      <w:del w:id="296" w:author="Przemyslaw Grygiel" w:date="2020-09-22T21:26:00Z">
        <w:r w:rsidDel="00F9250C">
          <w:rPr>
            <w:lang w:val="en-GB"/>
          </w:rPr>
          <w:delText xml:space="preserve"> </w:delText>
        </w:r>
        <w:r w:rsidR="00033A5E" w:rsidDel="00F9250C">
          <w:rPr>
            <w:lang w:val="en-GB"/>
          </w:rPr>
          <w:delText>1</w:delText>
        </w:r>
      </w:del>
      <w:del w:id="297" w:author="Przemyslaw Grygiel" w:date="2020-09-22T21:24:00Z">
        <w:r w:rsidR="00033A5E" w:rsidDel="00F9250C">
          <w:rPr>
            <w:lang w:val="en-GB"/>
          </w:rPr>
          <w:delText>2</w:delText>
        </w:r>
      </w:del>
      <w:del w:id="298" w:author="Przemyslaw Grygiel" w:date="2020-09-22T21:26:00Z">
        <w:r w:rsidDel="00F9250C">
          <w:rPr>
            <w:lang w:val="en-GB"/>
          </w:rPr>
          <w:delText xml:space="preserve"> MPPS</w:delText>
        </w:r>
        <w:r w:rsidR="00033A5E" w:rsidDel="00F9250C">
          <w:rPr>
            <w:lang w:val="en-GB"/>
          </w:rPr>
          <w:delText xml:space="preserve"> packet processing performance</w:delText>
        </w:r>
        <w:r w:rsidDel="00F9250C">
          <w:rPr>
            <w:lang w:val="en-GB"/>
          </w:rPr>
          <w:delText>.</w:delText>
        </w:r>
      </w:del>
    </w:p>
    <w:p w14:paraId="62E61D50" w14:textId="77777777" w:rsidR="00033A5E" w:rsidRDefault="00033A5E" w:rsidP="00872E0C">
      <w:pPr>
        <w:pStyle w:val="BodyText"/>
        <w:spacing w:before="0" w:after="0"/>
        <w:rPr>
          <w:lang w:val="en-GB"/>
        </w:rPr>
      </w:pPr>
    </w:p>
    <w:p w14:paraId="2B13F77C" w14:textId="102DD534" w:rsidR="00FF561D" w:rsidRDefault="00FF561D" w:rsidP="00872E0C">
      <w:pPr>
        <w:pStyle w:val="BodyText"/>
        <w:spacing w:before="0" w:after="0"/>
        <w:rPr>
          <w:lang w:val="en-GB"/>
        </w:rPr>
      </w:pPr>
      <w:del w:id="299" w:author="Przemyslaw Grygiel" w:date="2020-09-22T21:26:00Z">
        <w:r w:rsidDel="00F9250C">
          <w:rPr>
            <w:lang w:val="en-GB"/>
          </w:rPr>
          <w:delText xml:space="preserve">A lower </w:delText>
        </w:r>
        <w:r w:rsidR="00033A5E" w:rsidDel="00F9250C">
          <w:rPr>
            <w:lang w:val="en-GB"/>
          </w:rPr>
          <w:delText>CPU number (1 to 3)</w:delText>
        </w:r>
        <w:r w:rsidDel="00F9250C">
          <w:rPr>
            <w:lang w:val="en-GB"/>
          </w:rPr>
          <w:delText xml:space="preserve"> is generally not relevant as it does not really bring a big difference with the</w:delText>
        </w:r>
        <w:r w:rsidR="002E15A1" w:rsidDel="00F9250C">
          <w:rPr>
            <w:lang w:val="en-GB"/>
          </w:rPr>
          <w:delText xml:space="preserve"> regular</w:delText>
        </w:r>
        <w:r w:rsidDel="00F9250C">
          <w:rPr>
            <w:lang w:val="en-GB"/>
          </w:rPr>
          <w:delText xml:space="preserve"> Kernel mode. </w:delText>
        </w:r>
      </w:del>
      <w:r>
        <w:rPr>
          <w:lang w:val="en-GB"/>
        </w:rPr>
        <w:t xml:space="preserve">A higher </w:t>
      </w:r>
      <w:r w:rsidR="00033A5E">
        <w:rPr>
          <w:lang w:val="en-GB"/>
        </w:rPr>
        <w:t>CPU number (more than 8)</w:t>
      </w:r>
      <w:r>
        <w:rPr>
          <w:lang w:val="en-GB"/>
        </w:rPr>
        <w:t xml:space="preserve"> is not bringing much more performance due to some side effects</w:t>
      </w:r>
      <w:ins w:id="300" w:author="Przemyslaw Grygiel" w:date="2020-09-22T21:26:00Z">
        <w:r w:rsidR="00F9250C">
          <w:rPr>
            <w:lang w:val="en-GB"/>
          </w:rPr>
          <w:t xml:space="preserve"> o</w:t>
        </w:r>
      </w:ins>
      <w:ins w:id="301" w:author="Przemyslaw Grygiel" w:date="2020-09-22T21:27:00Z">
        <w:r w:rsidR="00F9250C">
          <w:rPr>
            <w:lang w:val="en-GB"/>
          </w:rPr>
          <w:t>f inter core communication or</w:t>
        </w:r>
      </w:ins>
      <w:del w:id="302" w:author="Przemyslaw Grygiel" w:date="2020-09-22T21:27:00Z">
        <w:r w:rsidDel="00F9250C">
          <w:rPr>
            <w:lang w:val="en-GB"/>
          </w:rPr>
          <w:delText>, especially</w:delText>
        </w:r>
      </w:del>
      <w:r>
        <w:rPr>
          <w:lang w:val="en-GB"/>
        </w:rPr>
        <w:t xml:space="preserve"> the multi queue setup it would require on </w:t>
      </w:r>
      <w:del w:id="303" w:author="Przemyslaw Grygiel" w:date="2020-09-22T21:35:00Z">
        <w:r w:rsidDel="004E6F80">
          <w:rPr>
            <w:lang w:val="en-GB"/>
          </w:rPr>
          <w:delText>virtual machine</w:delText>
        </w:r>
      </w:del>
      <w:ins w:id="304" w:author="Przemyslaw Grygiel" w:date="2020-09-22T21:35:00Z">
        <w:r w:rsidR="004E6F80">
          <w:rPr>
            <w:lang w:val="en-GB"/>
          </w:rPr>
          <w:t>Virtual Machine</w:t>
        </w:r>
      </w:ins>
      <w:r>
        <w:rPr>
          <w:lang w:val="en-GB"/>
        </w:rPr>
        <w:t>s (</w:t>
      </w:r>
      <w:proofErr w:type="spellStart"/>
      <w:r>
        <w:rPr>
          <w:lang w:val="en-GB"/>
        </w:rPr>
        <w:t>cf</w:t>
      </w:r>
      <w:proofErr w:type="spellEnd"/>
      <w:r>
        <w:rPr>
          <w:lang w:val="en-GB"/>
        </w:rPr>
        <w:t>: multi queue section).</w:t>
      </w:r>
    </w:p>
    <w:p w14:paraId="091C5380" w14:textId="30FF8119" w:rsidR="00FF561D" w:rsidRDefault="00FF561D" w:rsidP="00872E0C">
      <w:pPr>
        <w:pStyle w:val="BodyText"/>
        <w:spacing w:before="0" w:after="0"/>
        <w:rPr>
          <w:lang w:val="en-GB"/>
        </w:rPr>
      </w:pPr>
    </w:p>
    <w:p w14:paraId="5508594C" w14:textId="0B920958" w:rsidR="00033A5E" w:rsidRDefault="00033A5E" w:rsidP="00872E0C">
      <w:pPr>
        <w:pStyle w:val="BodyText"/>
        <w:spacing w:before="0" w:after="0"/>
        <w:rPr>
          <w:lang w:val="en-GB"/>
        </w:rPr>
      </w:pPr>
      <w:r>
        <w:rPr>
          <w:lang w:val="en-GB"/>
        </w:rPr>
        <w:t>CPU allocated to packet polling and processing are defined into CPU_LIST parameter. This CPU parameter can use two different syntaxes: mask or list.</w:t>
      </w:r>
    </w:p>
    <w:p w14:paraId="7C7D381A" w14:textId="6ADE340E" w:rsidR="00033A5E" w:rsidRDefault="00033A5E" w:rsidP="00872E0C">
      <w:pPr>
        <w:pStyle w:val="BodyText"/>
        <w:spacing w:before="0" w:after="0"/>
        <w:rPr>
          <w:lang w:val="en-GB"/>
        </w:rPr>
      </w:pPr>
    </w:p>
    <w:p w14:paraId="697FEB9A" w14:textId="4B10C448" w:rsidR="00033A5E" w:rsidRDefault="00033A5E" w:rsidP="00872E0C">
      <w:pPr>
        <w:pStyle w:val="BodyText"/>
        <w:spacing w:before="0" w:after="0"/>
        <w:rPr>
          <w:lang w:val="en-GB"/>
        </w:rPr>
      </w:pPr>
      <w:r>
        <w:rPr>
          <w:lang w:val="en-GB"/>
        </w:rPr>
        <w:t xml:space="preserve">Here </w:t>
      </w:r>
      <w:ins w:id="305" w:author="Przemyslaw Grygiel" w:date="2020-09-22T21:28:00Z">
        <w:r w:rsidR="00F9250C">
          <w:rPr>
            <w:lang w:val="en-GB"/>
          </w:rPr>
          <w:t>4</w:t>
        </w:r>
      </w:ins>
      <w:del w:id="306" w:author="Przemyslaw Grygiel" w:date="2020-09-22T21:28:00Z">
        <w:r w:rsidR="006D3C8E" w:rsidDel="00F9250C">
          <w:rPr>
            <w:lang w:val="en-GB"/>
          </w:rPr>
          <w:delText>8</w:delText>
        </w:r>
      </w:del>
      <w:r>
        <w:rPr>
          <w:lang w:val="en-GB"/>
        </w:rPr>
        <w:t xml:space="preserve"> </w:t>
      </w:r>
      <w:ins w:id="307" w:author="Przemyslaw Grygiel" w:date="2020-09-22T21:28:00Z">
        <w:r w:rsidR="00F9250C">
          <w:rPr>
            <w:lang w:val="en-GB"/>
          </w:rPr>
          <w:t xml:space="preserve">physical </w:t>
        </w:r>
      </w:ins>
      <w:r>
        <w:rPr>
          <w:lang w:val="en-GB"/>
        </w:rPr>
        <w:t xml:space="preserve">CPUs </w:t>
      </w:r>
      <w:ins w:id="308" w:author="Przemyslaw Grygiel" w:date="2020-09-22T21:28:00Z">
        <w:r w:rsidR="00F9250C">
          <w:rPr>
            <w:lang w:val="en-GB"/>
          </w:rPr>
          <w:t xml:space="preserve">(8 logical </w:t>
        </w:r>
      </w:ins>
      <w:ins w:id="309" w:author="Przemyslaw Grygiel" w:date="2020-09-23T14:40:00Z">
        <w:r w:rsidR="003A4877">
          <w:rPr>
            <w:lang w:val="en-GB"/>
          </w:rPr>
          <w:t>including</w:t>
        </w:r>
      </w:ins>
      <w:ins w:id="310" w:author="Przemyslaw Grygiel" w:date="2020-09-22T21:29:00Z">
        <w:r w:rsidR="004E6F80">
          <w:rPr>
            <w:lang w:val="en-GB"/>
          </w:rPr>
          <w:t xml:space="preserve"> second thread/sibl</w:t>
        </w:r>
      </w:ins>
      <w:ins w:id="311" w:author="Przemyslaw Grygiel" w:date="2020-09-22T21:30:00Z">
        <w:r w:rsidR="004E6F80">
          <w:rPr>
            <w:lang w:val="en-GB"/>
          </w:rPr>
          <w:t>ings</w:t>
        </w:r>
      </w:ins>
      <w:ins w:id="312" w:author="Przemyslaw Grygiel" w:date="2020-09-22T21:29:00Z">
        <w:r w:rsidR="004E6F80">
          <w:rPr>
            <w:lang w:val="en-GB"/>
          </w:rPr>
          <w:t xml:space="preserve">) </w:t>
        </w:r>
      </w:ins>
      <w:r>
        <w:rPr>
          <w:lang w:val="en-GB"/>
        </w:rPr>
        <w:t xml:space="preserve">are allocated to the </w:t>
      </w:r>
      <w:del w:id="313" w:author="Przemyslaw Grygiel" w:date="2020-09-22T21:35:00Z">
        <w:r w:rsidDel="004E6F80">
          <w:rPr>
            <w:lang w:val="en-GB"/>
          </w:rPr>
          <w:delText xml:space="preserve">vRouter </w:delText>
        </w:r>
      </w:del>
      <w:proofErr w:type="spellStart"/>
      <w:ins w:id="314" w:author="Przemyslaw Grygiel" w:date="2020-09-22T21:35:00Z">
        <w:r w:rsidR="004E6F80">
          <w:rPr>
            <w:lang w:val="en-GB"/>
          </w:rPr>
          <w:t>vRouter</w:t>
        </w:r>
      </w:ins>
      <w:proofErr w:type="spellEnd"/>
      <w:ins w:id="315" w:author="Przemyslaw Grygiel" w:date="2020-09-23T14:40:00Z">
        <w:r w:rsidR="003A4877">
          <w:rPr>
            <w:lang w:val="en-GB"/>
          </w:rPr>
          <w:t xml:space="preserve"> </w:t>
        </w:r>
      </w:ins>
      <w:r>
        <w:rPr>
          <w:lang w:val="en-GB"/>
        </w:rPr>
        <w:t>for packet polling and processing:</w:t>
      </w:r>
    </w:p>
    <w:p w14:paraId="04BB458F" w14:textId="77777777" w:rsidR="00033A5E" w:rsidRDefault="00033A5E" w:rsidP="00872E0C">
      <w:pPr>
        <w:pStyle w:val="BodyText"/>
        <w:spacing w:before="0" w:after="0"/>
        <w:rPr>
          <w:lang w:val="en-GB"/>
        </w:rPr>
      </w:pPr>
    </w:p>
    <w:p w14:paraId="3A097EC3" w14:textId="77777777" w:rsidR="00FF561D" w:rsidRPr="00033A5E" w:rsidRDefault="00FF561D" w:rsidP="00FF561D">
      <w:pPr>
        <w:spacing w:after="60"/>
        <w:rPr>
          <w:rFonts w:ascii="Arial Narrow" w:eastAsia="Arial Narrow" w:hAnsi="Arial Narrow" w:cs="Arial Narrow"/>
          <w:sz w:val="22"/>
          <w:szCs w:val="22"/>
        </w:rPr>
      </w:pPr>
      <w:r w:rsidRPr="00033A5E">
        <w:rPr>
          <w:rFonts w:ascii="Arial Narrow" w:eastAsia="Arial Narrow" w:hAnsi="Arial Narrow" w:cs="Arial Narrow"/>
        </w:rPr>
        <w:t>$ vi /</w:t>
      </w:r>
      <w:proofErr w:type="spellStart"/>
      <w:r w:rsidRPr="00033A5E">
        <w:rPr>
          <w:rFonts w:ascii="Arial Narrow" w:eastAsia="Arial Narrow" w:hAnsi="Arial Narrow" w:cs="Arial Narrow"/>
        </w:rPr>
        <w:t>etc</w:t>
      </w:r>
      <w:proofErr w:type="spellEnd"/>
      <w:r w:rsidRPr="00033A5E">
        <w:rPr>
          <w:rFonts w:ascii="Arial Narrow" w:eastAsia="Arial Narrow" w:hAnsi="Arial Narrow" w:cs="Arial Narrow"/>
        </w:rPr>
        <w:t>/</w:t>
      </w:r>
      <w:proofErr w:type="spellStart"/>
      <w:r w:rsidRPr="00033A5E">
        <w:rPr>
          <w:rFonts w:ascii="Arial Narrow" w:eastAsia="Arial Narrow" w:hAnsi="Arial Narrow" w:cs="Arial Narrow"/>
        </w:rPr>
        <w:t>sysconfig</w:t>
      </w:r>
      <w:proofErr w:type="spellEnd"/>
      <w:r w:rsidRPr="00033A5E">
        <w:rPr>
          <w:rFonts w:ascii="Arial Narrow" w:eastAsia="Arial Narrow" w:hAnsi="Arial Narrow" w:cs="Arial Narrow"/>
        </w:rPr>
        <w:t>/network-scripts/ifcfg-vhost0</w:t>
      </w:r>
    </w:p>
    <w:p w14:paraId="1415DDBC" w14:textId="7BE4B657" w:rsidR="00FF561D" w:rsidRPr="00033A5E" w:rsidRDefault="00FF561D" w:rsidP="00FF561D">
      <w:pPr>
        <w:spacing w:after="60"/>
        <w:rPr>
          <w:rFonts w:ascii="Arial Narrow" w:eastAsia="Arial Narrow" w:hAnsi="Arial Narrow" w:cs="Arial Narrow"/>
        </w:rPr>
      </w:pPr>
      <w:r w:rsidRPr="00033A5E">
        <w:rPr>
          <w:rFonts w:ascii="Arial Narrow" w:eastAsia="Arial Narrow" w:hAnsi="Arial Narrow" w:cs="Arial Narrow"/>
          <w:b/>
          <w:bCs/>
        </w:rPr>
        <w:t>CPU_LIST</w:t>
      </w:r>
      <w:r w:rsidRPr="00033A5E">
        <w:rPr>
          <w:rFonts w:ascii="Arial Narrow" w:eastAsia="Arial Narrow" w:hAnsi="Arial Narrow" w:cs="Arial Narrow"/>
        </w:rPr>
        <w:t>=</w:t>
      </w:r>
      <w:r w:rsidR="00033A5E" w:rsidRPr="00033A5E">
        <w:rPr>
          <w:rFonts w:ascii="Arial Narrow" w:eastAsia="Arial Narrow" w:hAnsi="Arial Narrow" w:cs="Arial Narrow"/>
        </w:rPr>
        <w:t>2,4,6,8</w:t>
      </w:r>
      <w:r w:rsidR="006D3C8E">
        <w:rPr>
          <w:rFonts w:ascii="Arial Narrow" w:eastAsia="Arial Narrow" w:hAnsi="Arial Narrow" w:cs="Arial Narrow"/>
        </w:rPr>
        <w:t>,26,28,30,32</w:t>
      </w:r>
    </w:p>
    <w:p w14:paraId="2C27A4B7" w14:textId="49F88A5E" w:rsidR="00FF561D" w:rsidRDefault="00FF561D" w:rsidP="00872E0C">
      <w:pPr>
        <w:pStyle w:val="BodyText"/>
        <w:spacing w:before="0" w:after="0"/>
        <w:rPr>
          <w:lang w:val="en-GB"/>
        </w:rPr>
      </w:pPr>
    </w:p>
    <w:p w14:paraId="45B31416" w14:textId="69F56514" w:rsidR="00B911A1" w:rsidRDefault="00B911A1" w:rsidP="00872E0C">
      <w:pPr>
        <w:pStyle w:val="BodyText"/>
        <w:spacing w:before="0" w:after="0"/>
      </w:pPr>
      <w:r>
        <w:lastRenderedPageBreak/>
        <w:t xml:space="preserve">PS: </w:t>
      </w:r>
      <w:r w:rsidR="006D3C8E">
        <w:t xml:space="preserve">mask </w:t>
      </w:r>
      <w:r>
        <w:t xml:space="preserve">for CPUs </w:t>
      </w:r>
      <w:r w:rsidRPr="00033A5E">
        <w:rPr>
          <w:rFonts w:ascii="Arial Narrow" w:eastAsia="Arial Narrow" w:hAnsi="Arial Narrow" w:cs="Arial Narrow"/>
        </w:rPr>
        <w:t>2,4,6,8</w:t>
      </w:r>
      <w:r>
        <w:rPr>
          <w:rFonts w:ascii="Arial Narrow" w:eastAsia="Arial Narrow" w:hAnsi="Arial Narrow" w:cs="Arial Narrow"/>
        </w:rPr>
        <w:t xml:space="preserve">,26,28,30,32 </w:t>
      </w:r>
      <w:r>
        <w:t>maps to binary value:</w:t>
      </w:r>
      <w:r w:rsidR="003E3808">
        <w:br/>
      </w:r>
      <w:r w:rsidR="006D3C8E">
        <w:t xml:space="preserve">b0000 0000 0000 </w:t>
      </w:r>
      <w:r>
        <w:t xml:space="preserve">0001 0101 </w:t>
      </w:r>
      <w:proofErr w:type="gramStart"/>
      <w:r>
        <w:t>0100</w:t>
      </w:r>
      <w:r w:rsidR="006D3C8E">
        <w:t xml:space="preserve"> </w:t>
      </w:r>
      <w:r>
        <w:t xml:space="preserve"> </w:t>
      </w:r>
      <w:r w:rsidR="006D3C8E">
        <w:t>0000</w:t>
      </w:r>
      <w:proofErr w:type="gramEnd"/>
      <w:r w:rsidR="006D3C8E">
        <w:t xml:space="preserve"> 0000 0000 0</w:t>
      </w:r>
      <w:r>
        <w:t>0</w:t>
      </w:r>
      <w:r w:rsidR="006D3C8E">
        <w:t>0</w:t>
      </w:r>
      <w:r>
        <w:t>1</w:t>
      </w:r>
      <w:r w:rsidR="006D3C8E">
        <w:t xml:space="preserve"> </w:t>
      </w:r>
      <w:r>
        <w:t>0101</w:t>
      </w:r>
      <w:r w:rsidR="006D3C8E">
        <w:t xml:space="preserve"> 01</w:t>
      </w:r>
      <w:r>
        <w:t>0</w:t>
      </w:r>
      <w:r w:rsidR="006D3C8E">
        <w:t xml:space="preserve">0 </w:t>
      </w:r>
      <w:r>
        <w:t>(0x</w:t>
      </w:r>
      <w:r w:rsidRPr="00B911A1">
        <w:t>154000154</w:t>
      </w:r>
      <w:r>
        <w:t>h).</w:t>
      </w:r>
    </w:p>
    <w:p w14:paraId="509176C8" w14:textId="697B57ED" w:rsidR="00033A5E" w:rsidRPr="003E3808" w:rsidRDefault="00033A5E">
      <w:pPr>
        <w:spacing w:after="160" w:line="259" w:lineRule="auto"/>
      </w:pPr>
    </w:p>
    <w:p w14:paraId="40912FF9" w14:textId="5D12528A" w:rsidR="00033A5E" w:rsidRDefault="00B911A1" w:rsidP="00033A5E">
      <w:pPr>
        <w:pStyle w:val="Heading4"/>
        <w:rPr>
          <w:lang w:val="en-GB"/>
        </w:rPr>
      </w:pPr>
      <w:del w:id="316" w:author="Przemyslaw Grygiel" w:date="2020-09-22T21:35:00Z">
        <w:r w:rsidDel="004E6F80">
          <w:rPr>
            <w:lang w:val="en-GB"/>
          </w:rPr>
          <w:delText xml:space="preserve">vrouter </w:delText>
        </w:r>
      </w:del>
      <w:proofErr w:type="spellStart"/>
      <w:ins w:id="317" w:author="Przemyslaw Grygiel" w:date="2020-09-22T21:35:00Z">
        <w:r w:rsidR="004E6F80">
          <w:rPr>
            <w:lang w:val="en-GB"/>
          </w:rPr>
          <w:t>vRouter</w:t>
        </w:r>
      </w:ins>
      <w:proofErr w:type="spellEnd"/>
      <w:ins w:id="318" w:author="Przemyslaw Grygiel" w:date="2020-09-23T14:35:00Z">
        <w:r w:rsidR="00360E42">
          <w:rPr>
            <w:lang w:val="en-GB"/>
          </w:rPr>
          <w:t xml:space="preserve"> </w:t>
        </w:r>
      </w:ins>
      <w:r>
        <w:rPr>
          <w:lang w:val="en-GB"/>
        </w:rPr>
        <w:t xml:space="preserve">DPDK </w:t>
      </w:r>
      <w:proofErr w:type="spellStart"/>
      <w:r>
        <w:rPr>
          <w:lang w:val="en-GB"/>
        </w:rPr>
        <w:t>dataplane</w:t>
      </w:r>
      <w:proofErr w:type="spellEnd"/>
      <w:r>
        <w:rPr>
          <w:lang w:val="en-GB"/>
        </w:rPr>
        <w:t xml:space="preserve"> configuration and control</w:t>
      </w:r>
      <w:r w:rsidR="00033A5E">
        <w:rPr>
          <w:lang w:val="en-GB"/>
        </w:rPr>
        <w:t xml:space="preserve"> threads</w:t>
      </w:r>
    </w:p>
    <w:p w14:paraId="750AF620" w14:textId="3686F933" w:rsidR="00033A5E" w:rsidRDefault="00033A5E" w:rsidP="00872E0C">
      <w:pPr>
        <w:pStyle w:val="BodyText"/>
        <w:spacing w:before="0" w:after="0"/>
        <w:rPr>
          <w:lang w:val="en-GB"/>
        </w:rPr>
      </w:pPr>
    </w:p>
    <w:p w14:paraId="7312E3EE" w14:textId="5D46C9C2" w:rsidR="00B911A1" w:rsidRDefault="00B911A1" w:rsidP="00872E0C">
      <w:pPr>
        <w:pStyle w:val="BodyText"/>
        <w:spacing w:before="0" w:after="0"/>
        <w:rPr>
          <w:lang w:val="en-GB"/>
        </w:rPr>
      </w:pPr>
      <w:r>
        <w:rPr>
          <w:lang w:val="en-GB"/>
        </w:rPr>
        <w:t xml:space="preserve">Two DPDK </w:t>
      </w:r>
      <w:del w:id="319" w:author="Przemyslaw Grygiel" w:date="2020-09-22T21:35:00Z">
        <w:r w:rsidDel="004E6F80">
          <w:rPr>
            <w:lang w:val="en-GB"/>
          </w:rPr>
          <w:delText xml:space="preserve">vrouter </w:delText>
        </w:r>
      </w:del>
      <w:proofErr w:type="spellStart"/>
      <w:ins w:id="320" w:author="Przemyslaw Grygiel" w:date="2020-09-22T21:35:00Z">
        <w:r w:rsidR="004E6F80">
          <w:rPr>
            <w:lang w:val="en-GB"/>
          </w:rPr>
          <w:t>vRouter</w:t>
        </w:r>
      </w:ins>
      <w:proofErr w:type="spellEnd"/>
      <w:ins w:id="321" w:author="Przemyslaw Grygiel" w:date="2020-09-23T14:40:00Z">
        <w:r w:rsidR="003A4877">
          <w:rPr>
            <w:lang w:val="en-GB"/>
          </w:rPr>
          <w:t xml:space="preserve"> </w:t>
        </w:r>
      </w:ins>
      <w:r>
        <w:rPr>
          <w:lang w:val="en-GB"/>
        </w:rPr>
        <w:t xml:space="preserve">parameters are allowing to define CPUs to be allocated for </w:t>
      </w:r>
      <w:proofErr w:type="spellStart"/>
      <w:r>
        <w:rPr>
          <w:lang w:val="en-GB"/>
        </w:rPr>
        <w:t>dataplane</w:t>
      </w:r>
      <w:proofErr w:type="spellEnd"/>
      <w:r>
        <w:rPr>
          <w:lang w:val="en-GB"/>
        </w:rPr>
        <w:t xml:space="preserve"> control and configuration threads:</w:t>
      </w:r>
    </w:p>
    <w:p w14:paraId="2E1A95B2" w14:textId="3EFB2788" w:rsidR="00B911A1" w:rsidRPr="00B911A1" w:rsidRDefault="00B911A1" w:rsidP="00574492">
      <w:pPr>
        <w:pStyle w:val="ListParagraph"/>
        <w:numPr>
          <w:ilvl w:val="0"/>
          <w:numId w:val="3"/>
        </w:numPr>
        <w:rPr>
          <w:sz w:val="22"/>
          <w:szCs w:val="22"/>
        </w:rPr>
      </w:pPr>
      <w:r w:rsidRPr="00B911A1">
        <w:rPr>
          <w:b/>
          <w:i/>
        </w:rPr>
        <w:t>DPDK_CTRL_THREAD_MASK</w:t>
      </w:r>
      <w:r>
        <w:rPr>
          <w:b/>
          <w:i/>
        </w:rPr>
        <w:t>:</w:t>
      </w:r>
      <w:r>
        <w:t xml:space="preserve"> defines which CPUs will be allocated for DPDK </w:t>
      </w:r>
      <w:r w:rsidR="003E3808">
        <w:t>initialization setup</w:t>
      </w:r>
      <w:r>
        <w:t>.</w:t>
      </w:r>
    </w:p>
    <w:p w14:paraId="19FC2758" w14:textId="6768C292" w:rsidR="00B911A1" w:rsidRPr="00B911A1" w:rsidRDefault="002365FC" w:rsidP="00574492">
      <w:pPr>
        <w:pStyle w:val="ListParagraph"/>
        <w:numPr>
          <w:ilvl w:val="0"/>
          <w:numId w:val="3"/>
        </w:numPr>
        <w:rPr>
          <w:sz w:val="22"/>
          <w:szCs w:val="22"/>
        </w:rPr>
      </w:pPr>
      <w:r w:rsidRPr="00B911A1">
        <w:rPr>
          <w:b/>
          <w:i/>
        </w:rPr>
        <w:t>SERVICE_CORE_MASK</w:t>
      </w:r>
      <w:r w:rsidR="00B911A1">
        <w:rPr>
          <w:b/>
          <w:i/>
        </w:rPr>
        <w:t>:</w:t>
      </w:r>
      <w:r>
        <w:t xml:space="preserve"> </w:t>
      </w:r>
      <w:r w:rsidR="00B911A1">
        <w:t>defines</w:t>
      </w:r>
      <w:r>
        <w:t xml:space="preserve"> which CPU</w:t>
      </w:r>
      <w:r w:rsidR="00B911A1">
        <w:t>s</w:t>
      </w:r>
      <w:r>
        <w:t xml:space="preserve"> will be allocated for </w:t>
      </w:r>
      <w:del w:id="322" w:author="Przemyslaw Grygiel" w:date="2020-09-22T21:35:00Z">
        <w:r w:rsidDel="004E6F80">
          <w:delText>vrouter</w:delText>
        </w:r>
        <w:r w:rsidR="003E3808" w:rsidDel="004E6F80">
          <w:delText xml:space="preserve"> </w:delText>
        </w:r>
      </w:del>
      <w:proofErr w:type="spellStart"/>
      <w:ins w:id="323" w:author="Przemyslaw Grygiel" w:date="2020-09-22T21:35:00Z">
        <w:r w:rsidR="004E6F80">
          <w:t>vRouter</w:t>
        </w:r>
      </w:ins>
      <w:proofErr w:type="spellEnd"/>
      <w:ins w:id="324" w:author="Przemyslaw Grygiel" w:date="2020-09-23T14:34:00Z">
        <w:r w:rsidR="00360E42">
          <w:t xml:space="preserve"> </w:t>
        </w:r>
      </w:ins>
      <w:proofErr w:type="spellStart"/>
      <w:r w:rsidR="003E3808">
        <w:t>dataplane</w:t>
      </w:r>
      <w:proofErr w:type="spellEnd"/>
      <w:r>
        <w:t xml:space="preserve"> </w:t>
      </w:r>
      <w:r w:rsidR="003E3808">
        <w:t>setup (</w:t>
      </w:r>
      <w:proofErr w:type="spellStart"/>
      <w:del w:id="325" w:author="Przemyslaw Grygiel" w:date="2020-09-22T21:35:00Z">
        <w:r w:rsidR="003E3808" w:rsidDel="004E6F80">
          <w:delText xml:space="preserve">vrouter </w:delText>
        </w:r>
      </w:del>
      <w:ins w:id="326" w:author="Przemyslaw Grygiel" w:date="2020-09-22T21:35:00Z">
        <w:r w:rsidR="004E6F80">
          <w:t>vRouter</w:t>
        </w:r>
      </w:ins>
      <w:proofErr w:type="spellEnd"/>
      <w:ins w:id="327" w:author="Przemyslaw Grygiel" w:date="2020-09-23T14:35:00Z">
        <w:r w:rsidR="00360E42">
          <w:t xml:space="preserve"> </w:t>
        </w:r>
      </w:ins>
      <w:r w:rsidR="003E3808">
        <w:t>interface setup)</w:t>
      </w:r>
      <w:r>
        <w:t>.</w:t>
      </w:r>
    </w:p>
    <w:p w14:paraId="1229DF1D" w14:textId="466B86FE" w:rsidR="003E3808" w:rsidRDefault="003E3808" w:rsidP="003E3808">
      <w:pPr>
        <w:spacing w:after="0"/>
      </w:pPr>
    </w:p>
    <w:p w14:paraId="4F89A321" w14:textId="38FD4909" w:rsidR="003E3808" w:rsidRDefault="003E3808" w:rsidP="003E3808">
      <w:pPr>
        <w:spacing w:after="0"/>
      </w:pPr>
      <w:r>
        <w:t xml:space="preserve">DPDK initialization setup is done only at </w:t>
      </w:r>
      <w:del w:id="328" w:author="Przemyslaw Grygiel" w:date="2020-09-22T21:35:00Z">
        <w:r w:rsidDel="004E6F80">
          <w:delText xml:space="preserve">vrouter </w:delText>
        </w:r>
      </w:del>
      <w:proofErr w:type="spellStart"/>
      <w:ins w:id="329" w:author="Przemyslaw Grygiel" w:date="2020-09-22T21:35:00Z">
        <w:r w:rsidR="004E6F80">
          <w:t>vRouter</w:t>
        </w:r>
      </w:ins>
      <w:proofErr w:type="spellEnd"/>
      <w:ins w:id="330" w:author="Przemyslaw Grygiel" w:date="2020-09-23T14:34:00Z">
        <w:r w:rsidR="00360E42">
          <w:t xml:space="preserve"> </w:t>
        </w:r>
      </w:ins>
      <w:r>
        <w:t xml:space="preserve">startup while </w:t>
      </w:r>
      <w:del w:id="331" w:author="Przemyslaw Grygiel" w:date="2020-09-22T21:35:00Z">
        <w:r w:rsidDel="004E6F80">
          <w:delText xml:space="preserve">vRouter </w:delText>
        </w:r>
      </w:del>
      <w:proofErr w:type="spellStart"/>
      <w:ins w:id="332" w:author="Przemyslaw Grygiel" w:date="2020-09-22T21:35:00Z">
        <w:r w:rsidR="004E6F80">
          <w:t>vRouter</w:t>
        </w:r>
      </w:ins>
      <w:proofErr w:type="spellEnd"/>
      <w:ins w:id="333" w:author="Przemyslaw Grygiel" w:date="2020-09-23T14:34:00Z">
        <w:r w:rsidR="00360E42">
          <w:t xml:space="preserve"> </w:t>
        </w:r>
      </w:ins>
      <w:proofErr w:type="spellStart"/>
      <w:r>
        <w:t>dataplane</w:t>
      </w:r>
      <w:proofErr w:type="spellEnd"/>
      <w:r>
        <w:t xml:space="preserve"> setup task are done at </w:t>
      </w:r>
      <w:del w:id="334" w:author="Przemyslaw Grygiel" w:date="2020-09-22T21:35:00Z">
        <w:r w:rsidDel="004E6F80">
          <w:delText>v</w:delText>
        </w:r>
      </w:del>
      <w:del w:id="335" w:author="Przemyslaw Grygiel" w:date="2020-09-22T21:32:00Z">
        <w:r w:rsidDel="004E6F80">
          <w:delText>r</w:delText>
        </w:r>
      </w:del>
      <w:del w:id="336" w:author="Przemyslaw Grygiel" w:date="2020-09-22T21:35:00Z">
        <w:r w:rsidDel="004E6F80">
          <w:delText xml:space="preserve">outer </w:delText>
        </w:r>
      </w:del>
      <w:proofErr w:type="spellStart"/>
      <w:ins w:id="337" w:author="Przemyslaw Grygiel" w:date="2020-09-22T21:35:00Z">
        <w:r w:rsidR="004E6F80">
          <w:t>vRouter</w:t>
        </w:r>
      </w:ins>
      <w:proofErr w:type="spellEnd"/>
      <w:ins w:id="338" w:author="Przemyslaw Grygiel" w:date="2020-09-23T14:35:00Z">
        <w:r w:rsidR="00360E42">
          <w:t xml:space="preserve"> </w:t>
        </w:r>
      </w:ins>
      <w:r>
        <w:t xml:space="preserve">initialization and each time a new interface is plugged or remove onto the </w:t>
      </w:r>
      <w:proofErr w:type="spellStart"/>
      <w:r>
        <w:t>v</w:t>
      </w:r>
      <w:ins w:id="339" w:author="Przemyslaw Grygiel" w:date="2020-09-22T21:32:00Z">
        <w:r w:rsidR="004E6F80">
          <w:t>R</w:t>
        </w:r>
      </w:ins>
      <w:del w:id="340" w:author="Przemyslaw Grygiel" w:date="2020-09-22T21:32:00Z">
        <w:r w:rsidDel="004E6F80">
          <w:delText>r</w:delText>
        </w:r>
      </w:del>
      <w:r>
        <w:t>outer</w:t>
      </w:r>
      <w:proofErr w:type="spellEnd"/>
      <w:r>
        <w:t>. Same CPU</w:t>
      </w:r>
      <w:r w:rsidR="0079363F">
        <w:t>s</w:t>
      </w:r>
      <w:r>
        <w:t xml:space="preserve"> can be </w:t>
      </w:r>
      <w:r w:rsidR="0079363F">
        <w:t>shared</w:t>
      </w:r>
      <w:r>
        <w:t xml:space="preserve"> for these two tasks.</w:t>
      </w:r>
    </w:p>
    <w:p w14:paraId="5214B101" w14:textId="77777777" w:rsidR="003E3808" w:rsidRDefault="003E3808" w:rsidP="003E3808">
      <w:pPr>
        <w:spacing w:after="0"/>
      </w:pPr>
    </w:p>
    <w:p w14:paraId="102ED51A" w14:textId="38CA0FAE" w:rsidR="003E3808" w:rsidRDefault="003E3808" w:rsidP="003E3808">
      <w:pPr>
        <w:spacing w:after="0"/>
      </w:pPr>
      <w:r>
        <w:t xml:space="preserve">Here we are allocating CPU 10 and 34 </w:t>
      </w:r>
      <w:proofErr w:type="spellStart"/>
      <w:r w:rsidR="0079363F">
        <w:rPr>
          <w:lang w:val="en-GB"/>
        </w:rPr>
        <w:t>dataplane</w:t>
      </w:r>
      <w:proofErr w:type="spellEnd"/>
      <w:r w:rsidR="0079363F">
        <w:rPr>
          <w:lang w:val="en-GB"/>
        </w:rPr>
        <w:t xml:space="preserve"> control and configuration threads</w:t>
      </w:r>
      <w:r>
        <w:t>:</w:t>
      </w:r>
    </w:p>
    <w:p w14:paraId="34A1E891" w14:textId="0B22111F" w:rsidR="003E3808" w:rsidRDefault="003E3808" w:rsidP="003E3808">
      <w:pPr>
        <w:pStyle w:val="BodyText"/>
        <w:spacing w:before="0" w:after="0"/>
      </w:pPr>
    </w:p>
    <w:p w14:paraId="35EA962C" w14:textId="77777777" w:rsidR="0079363F" w:rsidRPr="00033A5E" w:rsidRDefault="0079363F" w:rsidP="0079363F">
      <w:pPr>
        <w:spacing w:after="60"/>
        <w:rPr>
          <w:rFonts w:ascii="Arial Narrow" w:eastAsia="Arial Narrow" w:hAnsi="Arial Narrow" w:cs="Arial Narrow"/>
          <w:sz w:val="22"/>
          <w:szCs w:val="22"/>
        </w:rPr>
      </w:pPr>
      <w:r w:rsidRPr="00033A5E">
        <w:rPr>
          <w:rFonts w:ascii="Arial Narrow" w:eastAsia="Arial Narrow" w:hAnsi="Arial Narrow" w:cs="Arial Narrow"/>
        </w:rPr>
        <w:t>$ vi /</w:t>
      </w:r>
      <w:proofErr w:type="spellStart"/>
      <w:r w:rsidRPr="00033A5E">
        <w:rPr>
          <w:rFonts w:ascii="Arial Narrow" w:eastAsia="Arial Narrow" w:hAnsi="Arial Narrow" w:cs="Arial Narrow"/>
        </w:rPr>
        <w:t>etc</w:t>
      </w:r>
      <w:proofErr w:type="spellEnd"/>
      <w:r w:rsidRPr="00033A5E">
        <w:rPr>
          <w:rFonts w:ascii="Arial Narrow" w:eastAsia="Arial Narrow" w:hAnsi="Arial Narrow" w:cs="Arial Narrow"/>
        </w:rPr>
        <w:t>/</w:t>
      </w:r>
      <w:proofErr w:type="spellStart"/>
      <w:r w:rsidRPr="00033A5E">
        <w:rPr>
          <w:rFonts w:ascii="Arial Narrow" w:eastAsia="Arial Narrow" w:hAnsi="Arial Narrow" w:cs="Arial Narrow"/>
        </w:rPr>
        <w:t>sysconfig</w:t>
      </w:r>
      <w:proofErr w:type="spellEnd"/>
      <w:r w:rsidRPr="00033A5E">
        <w:rPr>
          <w:rFonts w:ascii="Arial Narrow" w:eastAsia="Arial Narrow" w:hAnsi="Arial Narrow" w:cs="Arial Narrow"/>
        </w:rPr>
        <w:t>/network-scripts/ifcfg-vhost0</w:t>
      </w:r>
    </w:p>
    <w:p w14:paraId="038FEEB4" w14:textId="3DBB7E9A" w:rsidR="0079363F" w:rsidRPr="00033A5E" w:rsidRDefault="0079363F" w:rsidP="0079363F">
      <w:pPr>
        <w:spacing w:after="60"/>
        <w:rPr>
          <w:rFonts w:ascii="Arial Narrow" w:eastAsia="Arial Narrow" w:hAnsi="Arial Narrow" w:cs="Arial Narrow"/>
        </w:rPr>
      </w:pPr>
      <w:r>
        <w:rPr>
          <w:rFonts w:ascii="Arial Narrow" w:eastAsia="Arial Narrow" w:hAnsi="Arial Narrow" w:cs="Arial Narrow"/>
          <w:b/>
          <w:bCs/>
        </w:rPr>
        <w:t>DPDK_CTRL_THREAD_MASK</w:t>
      </w:r>
      <w:r w:rsidRPr="00033A5E">
        <w:rPr>
          <w:rFonts w:ascii="Arial Narrow" w:eastAsia="Arial Narrow" w:hAnsi="Arial Narrow" w:cs="Arial Narrow"/>
        </w:rPr>
        <w:t>=</w:t>
      </w:r>
      <w:r>
        <w:t>0x</w:t>
      </w:r>
      <w:r w:rsidRPr="003E3808">
        <w:t>400000400</w:t>
      </w:r>
    </w:p>
    <w:p w14:paraId="6309CF05" w14:textId="09B6CE90" w:rsidR="0079363F" w:rsidRPr="00033A5E" w:rsidRDefault="0079363F" w:rsidP="0079363F">
      <w:pPr>
        <w:spacing w:after="60"/>
        <w:rPr>
          <w:rFonts w:ascii="Arial Narrow" w:eastAsia="Arial Narrow" w:hAnsi="Arial Narrow" w:cs="Arial Narrow"/>
        </w:rPr>
      </w:pPr>
      <w:r>
        <w:rPr>
          <w:rFonts w:ascii="Arial Narrow" w:eastAsia="Arial Narrow" w:hAnsi="Arial Narrow" w:cs="Arial Narrow"/>
          <w:b/>
          <w:bCs/>
        </w:rPr>
        <w:t>SERVICE_CORE_MASK</w:t>
      </w:r>
      <w:r w:rsidRPr="00033A5E">
        <w:rPr>
          <w:rFonts w:ascii="Arial Narrow" w:eastAsia="Arial Narrow" w:hAnsi="Arial Narrow" w:cs="Arial Narrow"/>
        </w:rPr>
        <w:t>=</w:t>
      </w:r>
      <w:r>
        <w:t>0x</w:t>
      </w:r>
      <w:r w:rsidRPr="003E3808">
        <w:t>400000400</w:t>
      </w:r>
    </w:p>
    <w:p w14:paraId="0D2EF8B2" w14:textId="77777777" w:rsidR="003E3808" w:rsidRDefault="003E3808" w:rsidP="003E3808">
      <w:pPr>
        <w:pStyle w:val="BodyText"/>
        <w:spacing w:before="0" w:after="0"/>
      </w:pPr>
    </w:p>
    <w:p w14:paraId="34FF9C97" w14:textId="515E504C" w:rsidR="003E3808" w:rsidRDefault="003E3808" w:rsidP="003E3808">
      <w:pPr>
        <w:pStyle w:val="BodyText"/>
        <w:spacing w:before="0" w:after="0"/>
      </w:pPr>
      <w:r>
        <w:t xml:space="preserve">PS: mask for CPUs </w:t>
      </w:r>
      <w:r>
        <w:rPr>
          <w:rFonts w:ascii="Arial Narrow" w:eastAsia="Arial Narrow" w:hAnsi="Arial Narrow" w:cs="Arial Narrow"/>
        </w:rPr>
        <w:t xml:space="preserve">10,34 allocated </w:t>
      </w:r>
      <w:r>
        <w:t>maps to binary value:</w:t>
      </w:r>
      <w:r>
        <w:br/>
        <w:t xml:space="preserve">b0000 0000 0000 0100 0000 </w:t>
      </w:r>
      <w:proofErr w:type="gramStart"/>
      <w:r>
        <w:t>0000  0000</w:t>
      </w:r>
      <w:proofErr w:type="gramEnd"/>
      <w:r>
        <w:t xml:space="preserve"> 0000 0000 0100 0000 0000 (0x</w:t>
      </w:r>
      <w:r w:rsidRPr="003E3808">
        <w:t>400000400</w:t>
      </w:r>
      <w:r>
        <w:t>h).</w:t>
      </w:r>
    </w:p>
    <w:p w14:paraId="44597DB6" w14:textId="77777777" w:rsidR="003E3808" w:rsidRDefault="003E3808" w:rsidP="003E3808">
      <w:pPr>
        <w:spacing w:after="0"/>
      </w:pPr>
    </w:p>
    <w:p w14:paraId="5805FCBE" w14:textId="08F6F54D" w:rsidR="0070758F" w:rsidRPr="00FF561D" w:rsidRDefault="0070758F">
      <w:pPr>
        <w:spacing w:after="160" w:line="259" w:lineRule="auto"/>
        <w:rPr>
          <w:lang w:val="en-GB"/>
        </w:rPr>
      </w:pPr>
    </w:p>
    <w:p w14:paraId="13181193" w14:textId="4958E523" w:rsidR="002E15A1" w:rsidRDefault="002E15A1" w:rsidP="002E15A1">
      <w:pPr>
        <w:pStyle w:val="Heading3"/>
        <w:rPr>
          <w:lang w:val="en-GB"/>
        </w:rPr>
      </w:pPr>
      <w:bookmarkStart w:id="341" w:name="_Toc51764138"/>
      <w:r>
        <w:rPr>
          <w:lang w:val="en-GB"/>
        </w:rPr>
        <w:t xml:space="preserve">CPU allocated to </w:t>
      </w:r>
      <w:del w:id="342" w:author="Przemyslaw Grygiel" w:date="2020-09-22T21:35:00Z">
        <w:r w:rsidDel="004E6F80">
          <w:rPr>
            <w:lang w:val="en-GB"/>
          </w:rPr>
          <w:delText>virtual machine</w:delText>
        </w:r>
      </w:del>
      <w:ins w:id="343" w:author="Przemyslaw Grygiel" w:date="2020-09-22T21:35:00Z">
        <w:r w:rsidR="004E6F80">
          <w:rPr>
            <w:lang w:val="en-GB"/>
          </w:rPr>
          <w:t>Virtual Machine</w:t>
        </w:r>
      </w:ins>
      <w:r>
        <w:rPr>
          <w:lang w:val="en-GB"/>
        </w:rPr>
        <w:t>s</w:t>
      </w:r>
      <w:bookmarkEnd w:id="341"/>
    </w:p>
    <w:p w14:paraId="18DDEF2A" w14:textId="77777777" w:rsidR="0070758F" w:rsidRDefault="0070758F" w:rsidP="00B9724F">
      <w:pPr>
        <w:pStyle w:val="BodyText"/>
        <w:spacing w:before="0" w:after="0"/>
        <w:rPr>
          <w:lang w:val="en-GB"/>
        </w:rPr>
      </w:pPr>
    </w:p>
    <w:p w14:paraId="3DF812DD" w14:textId="33D92833" w:rsidR="00F905D9" w:rsidRPr="00F905D9" w:rsidRDefault="00F905D9" w:rsidP="00B9724F">
      <w:pPr>
        <w:pStyle w:val="BodyText"/>
        <w:spacing w:before="0" w:after="0"/>
        <w:rPr>
          <w:lang w:val="en-GB"/>
        </w:rPr>
      </w:pPr>
      <w:r>
        <w:rPr>
          <w:lang w:val="en-GB"/>
        </w:rPr>
        <w:t xml:space="preserve">Host compute CPUs used for user </w:t>
      </w:r>
      <w:del w:id="344" w:author="Przemyslaw Grygiel" w:date="2020-09-22T21:32:00Z">
        <w:r w:rsidDel="004E6F80">
          <w:rPr>
            <w:lang w:val="en-GB"/>
          </w:rPr>
          <w:delText>v</w:delText>
        </w:r>
      </w:del>
      <w:del w:id="345" w:author="Przemyslaw Grygiel" w:date="2020-09-22T21:35:00Z">
        <w:r w:rsidDel="004E6F80">
          <w:rPr>
            <w:lang w:val="en-GB"/>
          </w:rPr>
          <w:delText xml:space="preserve">irtual </w:delText>
        </w:r>
      </w:del>
      <w:del w:id="346" w:author="Przemyslaw Grygiel" w:date="2020-09-22T21:32:00Z">
        <w:r w:rsidDel="004E6F80">
          <w:rPr>
            <w:lang w:val="en-GB"/>
          </w:rPr>
          <w:delText>m</w:delText>
        </w:r>
      </w:del>
      <w:del w:id="347" w:author="Przemyslaw Grygiel" w:date="2020-09-22T21:35:00Z">
        <w:r w:rsidDel="004E6F80">
          <w:rPr>
            <w:lang w:val="en-GB"/>
          </w:rPr>
          <w:delText>achine</w:delText>
        </w:r>
      </w:del>
      <w:ins w:id="348" w:author="Przemyslaw Grygiel" w:date="2020-09-22T21:35:00Z">
        <w:r w:rsidR="004E6F80">
          <w:rPr>
            <w:lang w:val="en-GB"/>
          </w:rPr>
          <w:t>Virtual Machine</w:t>
        </w:r>
      </w:ins>
      <w:r>
        <w:rPr>
          <w:lang w:val="en-GB"/>
        </w:rPr>
        <w:t xml:space="preserve">s are defined into </w:t>
      </w:r>
      <w:r w:rsidR="00B9724F">
        <w:rPr>
          <w:lang w:val="en-GB"/>
        </w:rPr>
        <w:t>N</w:t>
      </w:r>
      <w:r>
        <w:rPr>
          <w:lang w:val="en-GB"/>
        </w:rPr>
        <w:t>ova configuration file.</w:t>
      </w:r>
      <w:r w:rsidR="00B9724F">
        <w:rPr>
          <w:lang w:val="en-GB"/>
        </w:rPr>
        <w:t xml:space="preserve"> Below, w</w:t>
      </w:r>
      <w:r w:rsidRPr="00F905D9">
        <w:rPr>
          <w:lang w:val="en-GB"/>
        </w:rPr>
        <w:t>e are enforcing Nova CPU assignment:</w:t>
      </w:r>
    </w:p>
    <w:p w14:paraId="70F871DD" w14:textId="24266FD8" w:rsidR="00F905D9" w:rsidRPr="00B9724F" w:rsidRDefault="00B9724F" w:rsidP="00B9724F">
      <w:pPr>
        <w:pStyle w:val="BodyText"/>
        <w:spacing w:before="0" w:after="0"/>
        <w:rPr>
          <w:rFonts w:ascii="Arial Narrow" w:hAnsi="Arial Narrow"/>
          <w:lang w:val="en-GB"/>
        </w:rPr>
      </w:pPr>
      <w:r w:rsidRPr="00B9724F">
        <w:rPr>
          <w:rFonts w:ascii="Arial Narrow" w:hAnsi="Arial Narrow"/>
          <w:lang w:val="en-GB"/>
        </w:rPr>
        <w:t>$</w:t>
      </w:r>
      <w:r w:rsidR="00F905D9" w:rsidRPr="00B9724F">
        <w:rPr>
          <w:rFonts w:ascii="Arial Narrow" w:hAnsi="Arial Narrow"/>
          <w:lang w:val="en-GB"/>
        </w:rPr>
        <w:t xml:space="preserve"> </w:t>
      </w:r>
      <w:proofErr w:type="spellStart"/>
      <w:r w:rsidR="00F905D9" w:rsidRPr="00B9724F">
        <w:rPr>
          <w:rFonts w:ascii="Arial Narrow" w:hAnsi="Arial Narrow"/>
          <w:lang w:val="en-GB"/>
        </w:rPr>
        <w:t>openstack</w:t>
      </w:r>
      <w:proofErr w:type="spellEnd"/>
      <w:r w:rsidR="00F905D9" w:rsidRPr="00B9724F">
        <w:rPr>
          <w:rFonts w:ascii="Arial Narrow" w:hAnsi="Arial Narrow"/>
          <w:lang w:val="en-GB"/>
        </w:rPr>
        <w:t>-config --set /etc/nova/</w:t>
      </w:r>
      <w:proofErr w:type="spellStart"/>
      <w:r w:rsidR="00F905D9" w:rsidRPr="00B9724F">
        <w:rPr>
          <w:rFonts w:ascii="Arial Narrow" w:hAnsi="Arial Narrow"/>
          <w:lang w:val="en-GB"/>
        </w:rPr>
        <w:t>nova.conf</w:t>
      </w:r>
      <w:proofErr w:type="spellEnd"/>
      <w:r w:rsidR="00F905D9" w:rsidRPr="00B9724F">
        <w:rPr>
          <w:rFonts w:ascii="Arial Narrow" w:hAnsi="Arial Narrow"/>
          <w:lang w:val="en-GB"/>
        </w:rPr>
        <w:t xml:space="preserve"> DEFAULT </w:t>
      </w:r>
      <w:proofErr w:type="spellStart"/>
      <w:r w:rsidR="00F905D9" w:rsidRPr="00B9724F">
        <w:rPr>
          <w:rFonts w:ascii="Arial Narrow" w:hAnsi="Arial Narrow"/>
          <w:lang w:val="en-GB"/>
        </w:rPr>
        <w:t>vcpu_pin_set</w:t>
      </w:r>
      <w:proofErr w:type="spellEnd"/>
      <w:r w:rsidR="00F905D9" w:rsidRPr="00B9724F">
        <w:rPr>
          <w:rFonts w:ascii="Arial Narrow" w:hAnsi="Arial Narrow"/>
          <w:lang w:val="en-GB"/>
        </w:rPr>
        <w:t xml:space="preserve"> </w:t>
      </w:r>
      <w:r w:rsidRPr="00B9724F">
        <w:rPr>
          <w:rFonts w:ascii="Arial Narrow" w:hAnsi="Arial Narrow"/>
          <w:lang w:val="en-GB"/>
        </w:rPr>
        <w:t>3,5,7,9,11-23,27,29,31,33,35-47</w:t>
      </w:r>
    </w:p>
    <w:p w14:paraId="3E4056AF" w14:textId="77777777" w:rsidR="00B9724F" w:rsidRDefault="00B9724F" w:rsidP="00B9724F">
      <w:pPr>
        <w:pStyle w:val="BodyText"/>
        <w:spacing w:before="0" w:after="0"/>
        <w:rPr>
          <w:lang w:val="en-GB"/>
        </w:rPr>
      </w:pPr>
    </w:p>
    <w:p w14:paraId="0635135D" w14:textId="468E0CF0" w:rsidR="00F905D9" w:rsidRPr="00B9724F" w:rsidRDefault="00B9724F" w:rsidP="00B9724F">
      <w:pPr>
        <w:pStyle w:val="BodyText"/>
        <w:spacing w:before="0" w:after="0"/>
        <w:rPr>
          <w:rFonts w:ascii="Arial Narrow" w:hAnsi="Arial Narrow"/>
          <w:lang w:val="en-GB"/>
        </w:rPr>
      </w:pPr>
      <w:r w:rsidRPr="00B9724F">
        <w:rPr>
          <w:rFonts w:ascii="Arial Narrow" w:hAnsi="Arial Narrow"/>
          <w:lang w:val="en-GB"/>
        </w:rPr>
        <w:t>$</w:t>
      </w:r>
      <w:r w:rsidR="00F905D9" w:rsidRPr="00B9724F">
        <w:rPr>
          <w:rFonts w:ascii="Arial Narrow" w:hAnsi="Arial Narrow"/>
          <w:lang w:val="en-GB"/>
        </w:rPr>
        <w:t xml:space="preserve"> cat /etc/nova/</w:t>
      </w:r>
      <w:proofErr w:type="spellStart"/>
      <w:r w:rsidR="00F905D9" w:rsidRPr="00B9724F">
        <w:rPr>
          <w:rFonts w:ascii="Arial Narrow" w:hAnsi="Arial Narrow"/>
          <w:lang w:val="en-GB"/>
        </w:rPr>
        <w:t>nova.conf</w:t>
      </w:r>
      <w:proofErr w:type="spellEnd"/>
      <w:r w:rsidR="00F905D9" w:rsidRPr="00B9724F">
        <w:rPr>
          <w:rFonts w:ascii="Arial Narrow" w:hAnsi="Arial Narrow"/>
          <w:lang w:val="en-GB"/>
        </w:rPr>
        <w:t xml:space="preserve"> | grep </w:t>
      </w:r>
      <w:proofErr w:type="spellStart"/>
      <w:r w:rsidR="00F905D9" w:rsidRPr="00B9724F">
        <w:rPr>
          <w:rFonts w:ascii="Arial Narrow" w:hAnsi="Arial Narrow"/>
          <w:lang w:val="en-GB"/>
        </w:rPr>
        <w:t>vcpu_pin_set</w:t>
      </w:r>
      <w:proofErr w:type="spellEnd"/>
    </w:p>
    <w:p w14:paraId="3D3495CD" w14:textId="01649C97" w:rsidR="00F905D9" w:rsidRPr="00B9724F" w:rsidRDefault="00F905D9" w:rsidP="00B9724F">
      <w:pPr>
        <w:pStyle w:val="BodyText"/>
        <w:spacing w:before="0" w:after="0"/>
        <w:rPr>
          <w:rFonts w:ascii="Arial Narrow" w:hAnsi="Arial Narrow"/>
          <w:lang w:val="en-GB"/>
        </w:rPr>
      </w:pPr>
      <w:proofErr w:type="spellStart"/>
      <w:r w:rsidRPr="00B9724F">
        <w:rPr>
          <w:rFonts w:ascii="Arial Narrow" w:hAnsi="Arial Narrow"/>
          <w:lang w:val="en-GB"/>
        </w:rPr>
        <w:t>vcpu_pin_set</w:t>
      </w:r>
      <w:proofErr w:type="spellEnd"/>
      <w:r w:rsidRPr="00B9724F">
        <w:rPr>
          <w:rFonts w:ascii="Arial Narrow" w:hAnsi="Arial Narrow"/>
          <w:lang w:val="en-GB"/>
        </w:rPr>
        <w:t>=3,5,7,9,11-</w:t>
      </w:r>
      <w:r w:rsidR="00B9724F" w:rsidRPr="00B9724F">
        <w:rPr>
          <w:rFonts w:ascii="Arial Narrow" w:hAnsi="Arial Narrow"/>
          <w:lang w:val="en-GB"/>
        </w:rPr>
        <w:t>23</w:t>
      </w:r>
      <w:r w:rsidRPr="00B9724F">
        <w:rPr>
          <w:rFonts w:ascii="Arial Narrow" w:hAnsi="Arial Narrow"/>
          <w:lang w:val="en-GB"/>
        </w:rPr>
        <w:t>,</w:t>
      </w:r>
      <w:r w:rsidR="00B9724F" w:rsidRPr="00B9724F">
        <w:rPr>
          <w:rFonts w:ascii="Arial Narrow" w:hAnsi="Arial Narrow"/>
          <w:lang w:val="en-GB"/>
        </w:rPr>
        <w:t>27,29,31,33,35-47</w:t>
      </w:r>
    </w:p>
    <w:p w14:paraId="3BB0252A" w14:textId="77777777" w:rsidR="00B9724F" w:rsidRPr="00F905D9" w:rsidRDefault="00B9724F" w:rsidP="00B9724F">
      <w:pPr>
        <w:pStyle w:val="BodyText"/>
        <w:spacing w:before="0" w:after="0"/>
        <w:rPr>
          <w:lang w:val="en-GB"/>
        </w:rPr>
      </w:pPr>
    </w:p>
    <w:p w14:paraId="7B8145A3" w14:textId="258EB805" w:rsidR="00F905D9" w:rsidRPr="00F905D9" w:rsidRDefault="00F905D9" w:rsidP="00B9724F">
      <w:pPr>
        <w:pStyle w:val="BodyText"/>
        <w:spacing w:before="0" w:after="0"/>
        <w:rPr>
          <w:lang w:val="en-GB"/>
        </w:rPr>
      </w:pPr>
      <w:r w:rsidRPr="00F905D9">
        <w:rPr>
          <w:lang w:val="en-GB"/>
        </w:rPr>
        <w:t xml:space="preserve">In order to get these changes taken into consideration, </w:t>
      </w:r>
      <w:r w:rsidR="00B9724F">
        <w:rPr>
          <w:lang w:val="en-GB"/>
        </w:rPr>
        <w:t>N</w:t>
      </w:r>
      <w:r w:rsidRPr="00F905D9">
        <w:rPr>
          <w:lang w:val="en-GB"/>
        </w:rPr>
        <w:t>ova compute service has to be restarted</w:t>
      </w:r>
      <w:del w:id="349" w:author="Przemyslaw Grygiel" w:date="2020-09-22T21:33:00Z">
        <w:r w:rsidRPr="00F905D9" w:rsidDel="004E6F80">
          <w:rPr>
            <w:lang w:val="en-GB"/>
          </w:rPr>
          <w:delText>. When OpenStack Kolla is used:</w:delText>
        </w:r>
      </w:del>
      <w:ins w:id="350" w:author="Przemyslaw Grygiel" w:date="2020-09-22T21:33:00Z">
        <w:r w:rsidR="004E6F80">
          <w:rPr>
            <w:lang w:val="en-GB"/>
          </w:rPr>
          <w:t>:</w:t>
        </w:r>
      </w:ins>
    </w:p>
    <w:p w14:paraId="29598623" w14:textId="4A61A345" w:rsidR="00F905D9" w:rsidRPr="00B9724F" w:rsidRDefault="00B9724F" w:rsidP="00B9724F">
      <w:pPr>
        <w:pStyle w:val="BodyText"/>
        <w:spacing w:before="0" w:after="0"/>
        <w:rPr>
          <w:rFonts w:ascii="Arial Narrow" w:hAnsi="Arial Narrow"/>
          <w:lang w:val="en-GB"/>
        </w:rPr>
      </w:pPr>
      <w:r>
        <w:rPr>
          <w:rFonts w:ascii="Arial Narrow" w:hAnsi="Arial Narrow"/>
          <w:lang w:val="en-GB"/>
        </w:rPr>
        <w:t xml:space="preserve">$ </w:t>
      </w:r>
      <w:proofErr w:type="spellStart"/>
      <w:r>
        <w:rPr>
          <w:rFonts w:ascii="Arial Narrow" w:hAnsi="Arial Narrow"/>
          <w:lang w:val="en-GB"/>
        </w:rPr>
        <w:t>sudo</w:t>
      </w:r>
      <w:proofErr w:type="spellEnd"/>
      <w:r w:rsidR="00F905D9" w:rsidRPr="00B9724F">
        <w:rPr>
          <w:rFonts w:ascii="Arial Narrow" w:hAnsi="Arial Narrow"/>
          <w:lang w:val="en-GB"/>
        </w:rPr>
        <w:t xml:space="preserve"> docker restart </w:t>
      </w:r>
      <w:proofErr w:type="spellStart"/>
      <w:r w:rsidR="00F905D9" w:rsidRPr="00B9724F">
        <w:rPr>
          <w:rFonts w:ascii="Arial Narrow" w:hAnsi="Arial Narrow"/>
          <w:lang w:val="en-GB"/>
        </w:rPr>
        <w:t>nova_compute</w:t>
      </w:r>
      <w:proofErr w:type="spellEnd"/>
    </w:p>
    <w:p w14:paraId="014E4609" w14:textId="77777777" w:rsidR="00D201AD" w:rsidRDefault="00D201AD" w:rsidP="00872E0C">
      <w:pPr>
        <w:pStyle w:val="BodyText"/>
        <w:spacing w:before="0" w:after="0"/>
        <w:rPr>
          <w:lang w:val="en-GB"/>
        </w:rPr>
      </w:pPr>
    </w:p>
    <w:bookmarkEnd w:id="0"/>
    <w:p w14:paraId="7F2B16AB" w14:textId="77777777" w:rsidR="00F905D9" w:rsidRDefault="00F905D9">
      <w:pPr>
        <w:spacing w:after="160" w:line="259" w:lineRule="auto"/>
        <w:rPr>
          <w:rFonts w:asciiTheme="majorHAnsi" w:eastAsiaTheme="majorEastAsia" w:hAnsiTheme="majorHAnsi" w:cstheme="majorBidi"/>
          <w:b/>
          <w:bCs/>
          <w:color w:val="4472C4" w:themeColor="accent1"/>
          <w:sz w:val="28"/>
          <w:szCs w:val="28"/>
          <w:lang w:val="en-GB"/>
        </w:rPr>
      </w:pPr>
      <w:r>
        <w:rPr>
          <w:lang w:val="en-GB"/>
        </w:rPr>
        <w:br w:type="page"/>
      </w:r>
    </w:p>
    <w:p w14:paraId="78F6060B" w14:textId="3A16ADAD" w:rsidR="004A78AF" w:rsidRDefault="004A78AF" w:rsidP="004A78AF">
      <w:pPr>
        <w:pStyle w:val="Heading2"/>
        <w:rPr>
          <w:lang w:val="en-GB"/>
        </w:rPr>
      </w:pPr>
      <w:del w:id="351" w:author="Przemyslaw Grygiel" w:date="2020-09-22T21:35:00Z">
        <w:r w:rsidRPr="00D3744E" w:rsidDel="004E6F80">
          <w:rPr>
            <w:lang w:val="en-GB"/>
          </w:rPr>
          <w:lastRenderedPageBreak/>
          <w:delText xml:space="preserve">vRouter </w:delText>
        </w:r>
      </w:del>
      <w:bookmarkStart w:id="352" w:name="_Toc51764139"/>
      <w:proofErr w:type="spellStart"/>
      <w:ins w:id="353" w:author="Przemyslaw Grygiel" w:date="2020-09-22T21:35:00Z">
        <w:r w:rsidR="004E6F80">
          <w:rPr>
            <w:lang w:val="en-GB"/>
          </w:rPr>
          <w:t>vRouter</w:t>
        </w:r>
      </w:ins>
      <w:proofErr w:type="spellEnd"/>
      <w:ins w:id="354" w:author="Przemyslaw Grygiel" w:date="2020-09-23T14:34:00Z">
        <w:r w:rsidR="00360E42">
          <w:rPr>
            <w:lang w:val="en-GB"/>
          </w:rPr>
          <w:t xml:space="preserve"> </w:t>
        </w:r>
      </w:ins>
      <w:r w:rsidR="008922A8">
        <w:rPr>
          <w:lang w:val="en-GB"/>
        </w:rPr>
        <w:t>m</w:t>
      </w:r>
      <w:r w:rsidRPr="00D3744E">
        <w:rPr>
          <w:lang w:val="en-GB"/>
        </w:rPr>
        <w:t>emory setup</w:t>
      </w:r>
      <w:bookmarkEnd w:id="352"/>
    </w:p>
    <w:p w14:paraId="3671BF1B" w14:textId="6B5445D6" w:rsidR="008922A8" w:rsidRDefault="008922A8" w:rsidP="008922A8">
      <w:pPr>
        <w:pStyle w:val="BodyText"/>
        <w:spacing w:before="0" w:after="0"/>
        <w:rPr>
          <w:lang w:val="en-GB"/>
        </w:rPr>
      </w:pPr>
      <w:r>
        <w:rPr>
          <w:lang w:val="en-GB"/>
        </w:rPr>
        <w:t xml:space="preserve">DPDK library need to get </w:t>
      </w:r>
      <w:proofErr w:type="spellStart"/>
      <w:r>
        <w:rPr>
          <w:lang w:val="en-GB"/>
        </w:rPr>
        <w:t>hugepages</w:t>
      </w:r>
      <w:proofErr w:type="spellEnd"/>
      <w:r>
        <w:rPr>
          <w:lang w:val="en-GB"/>
        </w:rPr>
        <w:t xml:space="preserve"> allocated by the Linux Operating system for </w:t>
      </w:r>
      <w:proofErr w:type="spellStart"/>
      <w:r>
        <w:rPr>
          <w:lang w:val="en-GB"/>
        </w:rPr>
        <w:t>vNIC</w:t>
      </w:r>
      <w:proofErr w:type="spellEnd"/>
      <w:r>
        <w:rPr>
          <w:lang w:val="en-GB"/>
        </w:rPr>
        <w:t xml:space="preserve"> rings setup.</w:t>
      </w:r>
      <w:r w:rsidR="00BF5F0B">
        <w:rPr>
          <w:lang w:val="en-GB"/>
        </w:rPr>
        <w:t xml:space="preserve"> This is why, Contrail DPDK </w:t>
      </w:r>
      <w:del w:id="355" w:author="Przemyslaw Grygiel" w:date="2020-09-22T21:35:00Z">
        <w:r w:rsidR="00BF5F0B" w:rsidDel="004E6F80">
          <w:rPr>
            <w:lang w:val="en-GB"/>
          </w:rPr>
          <w:delText xml:space="preserve">vrouter </w:delText>
        </w:r>
      </w:del>
      <w:proofErr w:type="spellStart"/>
      <w:ins w:id="356" w:author="Przemyslaw Grygiel" w:date="2020-09-22T21:35:00Z">
        <w:r w:rsidR="004E6F80">
          <w:rPr>
            <w:lang w:val="en-GB"/>
          </w:rPr>
          <w:t>vRouter</w:t>
        </w:r>
      </w:ins>
      <w:r w:rsidR="00BF5F0B">
        <w:rPr>
          <w:lang w:val="en-GB"/>
        </w:rPr>
        <w:t>dataplane</w:t>
      </w:r>
      <w:proofErr w:type="spellEnd"/>
      <w:r w:rsidR="00BF5F0B">
        <w:rPr>
          <w:lang w:val="en-GB"/>
        </w:rPr>
        <w:t xml:space="preserve"> is requiring:</w:t>
      </w:r>
    </w:p>
    <w:p w14:paraId="2C94703A" w14:textId="79BC94E4" w:rsidR="00BF5F0B" w:rsidRDefault="00BF5F0B" w:rsidP="00574492">
      <w:pPr>
        <w:pStyle w:val="BodyText"/>
        <w:numPr>
          <w:ilvl w:val="0"/>
          <w:numId w:val="4"/>
        </w:numPr>
        <w:spacing w:before="0" w:after="0"/>
        <w:rPr>
          <w:lang w:val="en-GB"/>
        </w:rPr>
      </w:pPr>
      <w:proofErr w:type="spellStart"/>
      <w:r>
        <w:rPr>
          <w:lang w:val="en-GB"/>
        </w:rPr>
        <w:t>Hugepage</w:t>
      </w:r>
      <w:proofErr w:type="spellEnd"/>
      <w:r>
        <w:rPr>
          <w:lang w:val="en-GB"/>
        </w:rPr>
        <w:t xml:space="preserve"> memory setup on the compute node</w:t>
      </w:r>
    </w:p>
    <w:p w14:paraId="52A8EBBC" w14:textId="54A5005E" w:rsidR="00BF5F0B" w:rsidRDefault="00BF5F0B" w:rsidP="00574492">
      <w:pPr>
        <w:pStyle w:val="BodyText"/>
        <w:numPr>
          <w:ilvl w:val="0"/>
          <w:numId w:val="4"/>
        </w:numPr>
        <w:spacing w:before="0" w:after="0"/>
        <w:rPr>
          <w:lang w:val="en-GB"/>
        </w:rPr>
      </w:pPr>
      <w:r>
        <w:rPr>
          <w:lang w:val="en-GB"/>
        </w:rPr>
        <w:t xml:space="preserve">Some of these huge pages to be allocated for the </w:t>
      </w:r>
      <w:del w:id="357" w:author="Przemyslaw Grygiel" w:date="2020-09-22T21:35:00Z">
        <w:r w:rsidDel="004E6F80">
          <w:rPr>
            <w:lang w:val="en-GB"/>
          </w:rPr>
          <w:delText xml:space="preserve">vrouter </w:delText>
        </w:r>
      </w:del>
      <w:proofErr w:type="spellStart"/>
      <w:ins w:id="358" w:author="Przemyslaw Grygiel" w:date="2020-09-22T21:35:00Z">
        <w:r w:rsidR="004E6F80">
          <w:rPr>
            <w:lang w:val="en-GB"/>
          </w:rPr>
          <w:t>vRouter</w:t>
        </w:r>
      </w:ins>
      <w:proofErr w:type="spellEnd"/>
      <w:ins w:id="359" w:author="Przemyslaw Grygiel" w:date="2020-09-23T14:34:00Z">
        <w:r w:rsidR="00360E42">
          <w:rPr>
            <w:lang w:val="en-GB"/>
          </w:rPr>
          <w:t xml:space="preserve"> </w:t>
        </w:r>
      </w:ins>
      <w:r>
        <w:rPr>
          <w:lang w:val="en-GB"/>
        </w:rPr>
        <w:t>Physical NIC</w:t>
      </w:r>
    </w:p>
    <w:p w14:paraId="7AFD64A5" w14:textId="2CE80398" w:rsidR="00BF5F0B" w:rsidRDefault="00BF5F0B" w:rsidP="00574492">
      <w:pPr>
        <w:pStyle w:val="BodyText"/>
        <w:numPr>
          <w:ilvl w:val="0"/>
          <w:numId w:val="4"/>
        </w:numPr>
        <w:spacing w:before="0" w:after="0"/>
        <w:rPr>
          <w:lang w:val="en-GB"/>
        </w:rPr>
      </w:pPr>
      <w:r>
        <w:rPr>
          <w:lang w:val="en-GB"/>
        </w:rPr>
        <w:t xml:space="preserve">Some of these huge pages to be allocated for the </w:t>
      </w:r>
      <w:del w:id="360" w:author="Przemyslaw Grygiel" w:date="2020-09-22T21:35:00Z">
        <w:r w:rsidDel="004E6F80">
          <w:rPr>
            <w:lang w:val="en-GB"/>
          </w:rPr>
          <w:delText>virtual machine</w:delText>
        </w:r>
      </w:del>
      <w:ins w:id="361" w:author="Przemyslaw Grygiel" w:date="2020-09-22T21:35:00Z">
        <w:r w:rsidR="004E6F80">
          <w:rPr>
            <w:lang w:val="en-GB"/>
          </w:rPr>
          <w:t>Virtual Machine</w:t>
        </w:r>
      </w:ins>
      <w:r>
        <w:rPr>
          <w:lang w:val="en-GB"/>
        </w:rPr>
        <w:t xml:space="preserve"> NICs</w:t>
      </w:r>
    </w:p>
    <w:p w14:paraId="6AE9FF4D" w14:textId="590BF083" w:rsidR="00BF5F0B" w:rsidRDefault="00BF5F0B" w:rsidP="00574492">
      <w:pPr>
        <w:pStyle w:val="BodyText"/>
        <w:numPr>
          <w:ilvl w:val="0"/>
          <w:numId w:val="4"/>
        </w:numPr>
        <w:spacing w:before="0" w:after="0"/>
        <w:rPr>
          <w:lang w:val="en-GB"/>
        </w:rPr>
      </w:pPr>
      <w:r>
        <w:rPr>
          <w:lang w:val="en-GB"/>
        </w:rPr>
        <w:t xml:space="preserve">Allocated </w:t>
      </w:r>
      <w:proofErr w:type="spellStart"/>
      <w:r>
        <w:rPr>
          <w:lang w:val="en-GB"/>
        </w:rPr>
        <w:t>hugepages</w:t>
      </w:r>
      <w:proofErr w:type="spellEnd"/>
      <w:r>
        <w:rPr>
          <w:lang w:val="en-GB"/>
        </w:rPr>
        <w:t xml:space="preserve"> to be visible from both DPDK </w:t>
      </w:r>
      <w:del w:id="362" w:author="Przemyslaw Grygiel" w:date="2020-09-22T21:35:00Z">
        <w:r w:rsidDel="004E6F80">
          <w:rPr>
            <w:lang w:val="en-GB"/>
          </w:rPr>
          <w:delText xml:space="preserve">vrouter </w:delText>
        </w:r>
      </w:del>
      <w:proofErr w:type="spellStart"/>
      <w:ins w:id="363" w:author="Przemyslaw Grygiel" w:date="2020-09-22T21:35:00Z">
        <w:r w:rsidR="004E6F80">
          <w:rPr>
            <w:lang w:val="en-GB"/>
          </w:rPr>
          <w:t>vRouter</w:t>
        </w:r>
      </w:ins>
      <w:proofErr w:type="spellEnd"/>
      <w:ins w:id="364" w:author="Przemyslaw Grygiel" w:date="2020-09-23T14:34:00Z">
        <w:r w:rsidR="00360E42">
          <w:rPr>
            <w:lang w:val="en-GB"/>
          </w:rPr>
          <w:t xml:space="preserve"> </w:t>
        </w:r>
      </w:ins>
      <w:r>
        <w:rPr>
          <w:lang w:val="en-GB"/>
        </w:rPr>
        <w:t xml:space="preserve">application and </w:t>
      </w:r>
      <w:del w:id="365" w:author="Przemyslaw Grygiel" w:date="2020-09-22T21:35:00Z">
        <w:r w:rsidDel="004E6F80">
          <w:rPr>
            <w:lang w:val="en-GB"/>
          </w:rPr>
          <w:delText>Virtual Machine</w:delText>
        </w:r>
      </w:del>
      <w:ins w:id="366" w:author="Przemyslaw Grygiel" w:date="2020-09-22T21:35:00Z">
        <w:r w:rsidR="004E6F80">
          <w:rPr>
            <w:lang w:val="en-GB"/>
          </w:rPr>
          <w:t>Virtual Machine</w:t>
        </w:r>
      </w:ins>
      <w:r>
        <w:rPr>
          <w:lang w:val="en-GB"/>
        </w:rPr>
        <w:t>s.</w:t>
      </w:r>
    </w:p>
    <w:p w14:paraId="2AB5EFB4" w14:textId="77777777" w:rsidR="008922A8" w:rsidRPr="008922A8" w:rsidRDefault="008922A8" w:rsidP="008922A8">
      <w:pPr>
        <w:pStyle w:val="BodyText"/>
        <w:spacing w:before="0" w:after="0"/>
        <w:rPr>
          <w:lang w:val="en-GB"/>
        </w:rPr>
      </w:pPr>
    </w:p>
    <w:p w14:paraId="76C456BA" w14:textId="16C65A16" w:rsidR="001B789F" w:rsidRDefault="00D3744E" w:rsidP="00D3744E">
      <w:pPr>
        <w:pStyle w:val="Heading3"/>
      </w:pPr>
      <w:bookmarkStart w:id="367" w:name="_Toc51764140"/>
      <w:proofErr w:type="spellStart"/>
      <w:r>
        <w:t>Hugepage</w:t>
      </w:r>
      <w:proofErr w:type="spellEnd"/>
      <w:r>
        <w:t xml:space="preserve"> memory configuration on the compute node</w:t>
      </w:r>
      <w:r w:rsidR="00CE7D29">
        <w:t xml:space="preserve"> operating system</w:t>
      </w:r>
      <w:bookmarkEnd w:id="367"/>
    </w:p>
    <w:p w14:paraId="0A453A3C" w14:textId="77777777" w:rsidR="00BF5F0B" w:rsidRDefault="00BF5F0B" w:rsidP="00BF5F0B">
      <w:pPr>
        <w:spacing w:after="0"/>
      </w:pPr>
    </w:p>
    <w:p w14:paraId="1F906A94" w14:textId="04B03F95" w:rsidR="00BF5F0B" w:rsidRDefault="004A78AF" w:rsidP="00BF5F0B">
      <w:pPr>
        <w:spacing w:after="0"/>
      </w:pPr>
      <w:r>
        <w:t xml:space="preserve">Only small </w:t>
      </w:r>
      <w:proofErr w:type="spellStart"/>
      <w:r w:rsidR="00BF5F0B">
        <w:t>huge</w:t>
      </w:r>
      <w:r>
        <w:t>pages</w:t>
      </w:r>
      <w:proofErr w:type="spellEnd"/>
      <w:r w:rsidR="00BF5F0B">
        <w:t xml:space="preserve"> (2MB)</w:t>
      </w:r>
      <w:r>
        <w:t xml:space="preserve"> can be configured </w:t>
      </w:r>
      <w:r w:rsidR="00BF5F0B">
        <w:t xml:space="preserve">dynamically configured </w:t>
      </w:r>
      <w:r>
        <w:t xml:space="preserve">using </w:t>
      </w:r>
      <w:proofErr w:type="spellStart"/>
      <w:r>
        <w:t>sysctl</w:t>
      </w:r>
      <w:proofErr w:type="spellEnd"/>
      <w:r>
        <w:t>.</w:t>
      </w:r>
      <w:r w:rsidR="00BF5F0B">
        <w:t xml:space="preserve"> Bigger </w:t>
      </w:r>
      <w:proofErr w:type="spellStart"/>
      <w:r w:rsidR="00BF5F0B">
        <w:t>hugepages</w:t>
      </w:r>
      <w:proofErr w:type="spellEnd"/>
      <w:r>
        <w:t xml:space="preserve"> </w:t>
      </w:r>
      <w:r w:rsidR="00BF5F0B">
        <w:t>(</w:t>
      </w:r>
      <w:r>
        <w:t>1GB</w:t>
      </w:r>
      <w:r w:rsidR="00BF5F0B">
        <w:t>)</w:t>
      </w:r>
      <w:r>
        <w:t xml:space="preserve"> </w:t>
      </w:r>
      <w:r w:rsidR="00BF5F0B">
        <w:t>must be configured at the system startup.</w:t>
      </w:r>
    </w:p>
    <w:p w14:paraId="21A1C9A1" w14:textId="4EF729A0" w:rsidR="00BF5F0B" w:rsidRDefault="00BF5F0B" w:rsidP="00BF5F0B">
      <w:pPr>
        <w:spacing w:after="0"/>
      </w:pPr>
    </w:p>
    <w:p w14:paraId="7B04B85C" w14:textId="19A05315" w:rsidR="00CE7D29" w:rsidRDefault="00CE7D29" w:rsidP="00BF5F0B">
      <w:pPr>
        <w:spacing w:after="0"/>
      </w:pPr>
      <w:r>
        <w:t>Following parameters are used:</w:t>
      </w:r>
    </w:p>
    <w:p w14:paraId="591F88B7" w14:textId="77777777" w:rsidR="00CE7D29" w:rsidRPr="00CE7D29" w:rsidRDefault="00CE7D29" w:rsidP="00574492">
      <w:pPr>
        <w:pStyle w:val="ListParagraph"/>
        <w:numPr>
          <w:ilvl w:val="0"/>
          <w:numId w:val="5"/>
        </w:numPr>
        <w:spacing w:after="0"/>
        <w:rPr>
          <w:rFonts w:cstheme="minorHAnsi"/>
        </w:rPr>
      </w:pPr>
      <w:proofErr w:type="spellStart"/>
      <w:r w:rsidRPr="00CE7D29">
        <w:rPr>
          <w:rFonts w:eastAsia="Courier New" w:cstheme="minorHAnsi"/>
          <w:b/>
          <w:bCs/>
        </w:rPr>
        <w:t>default_hugepagesz</w:t>
      </w:r>
      <w:proofErr w:type="spellEnd"/>
      <w:r w:rsidRPr="00CE7D29">
        <w:rPr>
          <w:rFonts w:cstheme="minorHAnsi"/>
        </w:rPr>
        <w:t xml:space="preserve"> defines which huge page size is a default (this size will appear in /proc/</w:t>
      </w:r>
      <w:proofErr w:type="spellStart"/>
      <w:r w:rsidRPr="00CE7D29">
        <w:rPr>
          <w:rFonts w:cstheme="minorHAnsi"/>
        </w:rPr>
        <w:t>meminfo</w:t>
      </w:r>
      <w:proofErr w:type="spellEnd"/>
      <w:r w:rsidRPr="00CE7D29">
        <w:rPr>
          <w:rFonts w:cstheme="minorHAnsi"/>
        </w:rPr>
        <w:t xml:space="preserve">, and this size will be mounted by default when </w:t>
      </w:r>
      <w:proofErr w:type="spellStart"/>
      <w:r w:rsidRPr="00CE7D29">
        <w:rPr>
          <w:rFonts w:cstheme="minorHAnsi"/>
        </w:rPr>
        <w:t>pagesize</w:t>
      </w:r>
      <w:proofErr w:type="spellEnd"/>
      <w:r w:rsidRPr="00CE7D29">
        <w:rPr>
          <w:rFonts w:cstheme="minorHAnsi"/>
        </w:rPr>
        <w:t xml:space="preserve"> mounting option will not be used)</w:t>
      </w:r>
    </w:p>
    <w:p w14:paraId="2FD78877" w14:textId="77777777" w:rsidR="00CE7D29" w:rsidRPr="00CE7D29" w:rsidRDefault="00CE7D29" w:rsidP="00574492">
      <w:pPr>
        <w:pStyle w:val="ListParagraph"/>
        <w:numPr>
          <w:ilvl w:val="0"/>
          <w:numId w:val="5"/>
        </w:numPr>
        <w:spacing w:after="0"/>
        <w:rPr>
          <w:rFonts w:cstheme="minorHAnsi"/>
        </w:rPr>
      </w:pPr>
      <w:proofErr w:type="spellStart"/>
      <w:r w:rsidRPr="00CE7D29">
        <w:rPr>
          <w:rFonts w:eastAsia="Courier New" w:cstheme="minorHAnsi"/>
          <w:b/>
          <w:bCs/>
        </w:rPr>
        <w:t>hugepagesz</w:t>
      </w:r>
      <w:proofErr w:type="spellEnd"/>
      <w:r w:rsidRPr="00CE7D29">
        <w:rPr>
          <w:rFonts w:cstheme="minorHAnsi"/>
        </w:rPr>
        <w:t xml:space="preserve"> followed by </w:t>
      </w:r>
      <w:proofErr w:type="spellStart"/>
      <w:r w:rsidRPr="00CE7D29">
        <w:rPr>
          <w:rFonts w:eastAsia="Courier New" w:cstheme="minorHAnsi"/>
          <w:b/>
          <w:bCs/>
        </w:rPr>
        <w:t>hugepages</w:t>
      </w:r>
      <w:proofErr w:type="spellEnd"/>
      <w:r w:rsidRPr="00CE7D29">
        <w:rPr>
          <w:rFonts w:cstheme="minorHAnsi"/>
        </w:rPr>
        <w:t xml:space="preserve"> defines size and amount respectively and the pair can be repeated to configure different sizes of huge pages.</w:t>
      </w:r>
    </w:p>
    <w:p w14:paraId="4A2DD2D5" w14:textId="36A014DC" w:rsidR="00CE7D29" w:rsidRDefault="00CE7D29" w:rsidP="00BF5F0B">
      <w:pPr>
        <w:spacing w:after="0"/>
      </w:pPr>
    </w:p>
    <w:p w14:paraId="364D19A8" w14:textId="141E37BC" w:rsidR="00CE7D29" w:rsidRDefault="00CE7D29" w:rsidP="00BF5F0B">
      <w:pPr>
        <w:spacing w:after="0"/>
      </w:pPr>
      <w:r>
        <w:t xml:space="preserve">For instance, in order to configure 40 1GB </w:t>
      </w:r>
      <w:proofErr w:type="spellStart"/>
      <w:r>
        <w:t>hugepages</w:t>
      </w:r>
      <w:proofErr w:type="spellEnd"/>
      <w:r>
        <w:t xml:space="preserve"> and 40 2M </w:t>
      </w:r>
      <w:proofErr w:type="spellStart"/>
      <w:r>
        <w:t>hugepages</w:t>
      </w:r>
      <w:proofErr w:type="spellEnd"/>
      <w:r>
        <w:t xml:space="preserve"> at Linux System startup, we are proceeding like described hereafter and we are restarting the system:</w:t>
      </w:r>
    </w:p>
    <w:p w14:paraId="5F83AA0C" w14:textId="77777777" w:rsidR="00CE7D29" w:rsidRDefault="00CE7D29" w:rsidP="00BF5F0B">
      <w:pPr>
        <w:spacing w:after="0"/>
      </w:pPr>
    </w:p>
    <w:p w14:paraId="0F60EA39" w14:textId="77777777" w:rsidR="00BF5F0B" w:rsidRPr="00BF5F0B" w:rsidRDefault="00BF5F0B" w:rsidP="00BF5F0B">
      <w:pPr>
        <w:spacing w:after="0"/>
        <w:rPr>
          <w:rFonts w:ascii="Arial Narrow" w:hAnsi="Arial Narrow" w:cs="Courier New"/>
          <w:sz w:val="22"/>
          <w:szCs w:val="22"/>
        </w:rPr>
      </w:pPr>
      <w:r w:rsidRPr="00BF5F0B">
        <w:rPr>
          <w:rFonts w:ascii="Arial Narrow" w:hAnsi="Arial Narrow" w:cs="Courier New"/>
          <w:sz w:val="22"/>
          <w:szCs w:val="22"/>
        </w:rPr>
        <w:t>$ vi /</w:t>
      </w:r>
      <w:proofErr w:type="spellStart"/>
      <w:r w:rsidRPr="00BF5F0B">
        <w:rPr>
          <w:rFonts w:ascii="Arial Narrow" w:hAnsi="Arial Narrow" w:cs="Courier New"/>
          <w:sz w:val="22"/>
          <w:szCs w:val="22"/>
        </w:rPr>
        <w:t>etc</w:t>
      </w:r>
      <w:proofErr w:type="spellEnd"/>
      <w:r w:rsidRPr="00BF5F0B">
        <w:rPr>
          <w:rFonts w:ascii="Arial Narrow" w:hAnsi="Arial Narrow" w:cs="Courier New"/>
          <w:sz w:val="22"/>
          <w:szCs w:val="22"/>
        </w:rPr>
        <w:t>/default/grub</w:t>
      </w:r>
    </w:p>
    <w:p w14:paraId="140645F5" w14:textId="53FC0450" w:rsidR="00BF5F0B" w:rsidRPr="00BF5F0B" w:rsidRDefault="00BF5F0B" w:rsidP="00BF5F0B">
      <w:pPr>
        <w:spacing w:after="0"/>
        <w:rPr>
          <w:rFonts w:ascii="Arial Narrow" w:hAnsi="Arial Narrow" w:cs="Courier New"/>
        </w:rPr>
      </w:pPr>
      <w:proofErr w:type="spellStart"/>
      <w:r w:rsidRPr="00BF5F0B">
        <w:rPr>
          <w:rFonts w:ascii="Arial Narrow" w:eastAsia="Courier New" w:hAnsi="Arial Narrow" w:cs="Courier New"/>
          <w:sz w:val="22"/>
          <w:szCs w:val="22"/>
        </w:rPr>
        <w:t>default_hugepagesz</w:t>
      </w:r>
      <w:proofErr w:type="spellEnd"/>
      <w:r w:rsidRPr="00BF5F0B">
        <w:rPr>
          <w:rFonts w:ascii="Arial Narrow" w:eastAsia="Courier New" w:hAnsi="Arial Narrow" w:cs="Courier New"/>
          <w:sz w:val="22"/>
          <w:szCs w:val="22"/>
        </w:rPr>
        <w:t xml:space="preserve">=1GB </w:t>
      </w:r>
      <w:proofErr w:type="spellStart"/>
      <w:r w:rsidRPr="00BF5F0B">
        <w:rPr>
          <w:rFonts w:ascii="Arial Narrow" w:eastAsia="Courier New" w:hAnsi="Arial Narrow" w:cs="Courier New"/>
          <w:sz w:val="22"/>
          <w:szCs w:val="22"/>
        </w:rPr>
        <w:t>hugepagesz</w:t>
      </w:r>
      <w:proofErr w:type="spellEnd"/>
      <w:r w:rsidRPr="00BF5F0B">
        <w:rPr>
          <w:rFonts w:ascii="Arial Narrow" w:eastAsia="Courier New" w:hAnsi="Arial Narrow" w:cs="Courier New"/>
          <w:sz w:val="22"/>
          <w:szCs w:val="22"/>
        </w:rPr>
        <w:t xml:space="preserve">=1G </w:t>
      </w:r>
      <w:proofErr w:type="spellStart"/>
      <w:r w:rsidRPr="00BF5F0B">
        <w:rPr>
          <w:rFonts w:ascii="Arial Narrow" w:eastAsia="Courier New" w:hAnsi="Arial Narrow" w:cs="Courier New"/>
          <w:sz w:val="22"/>
          <w:szCs w:val="22"/>
        </w:rPr>
        <w:t>hugepages</w:t>
      </w:r>
      <w:proofErr w:type="spellEnd"/>
      <w:r w:rsidRPr="00BF5F0B">
        <w:rPr>
          <w:rFonts w:ascii="Arial Narrow" w:eastAsia="Courier New" w:hAnsi="Arial Narrow" w:cs="Courier New"/>
          <w:sz w:val="22"/>
          <w:szCs w:val="22"/>
        </w:rPr>
        <w:t xml:space="preserve">=40 </w:t>
      </w:r>
      <w:proofErr w:type="spellStart"/>
      <w:r w:rsidRPr="00BF5F0B">
        <w:rPr>
          <w:rFonts w:ascii="Arial Narrow" w:eastAsia="Courier New" w:hAnsi="Arial Narrow" w:cs="Courier New"/>
          <w:sz w:val="22"/>
          <w:szCs w:val="22"/>
        </w:rPr>
        <w:t>hugepagesz</w:t>
      </w:r>
      <w:proofErr w:type="spellEnd"/>
      <w:r w:rsidRPr="00BF5F0B">
        <w:rPr>
          <w:rFonts w:ascii="Arial Narrow" w:eastAsia="Courier New" w:hAnsi="Arial Narrow" w:cs="Courier New"/>
          <w:sz w:val="22"/>
          <w:szCs w:val="22"/>
        </w:rPr>
        <w:t xml:space="preserve">=2M </w:t>
      </w:r>
      <w:proofErr w:type="spellStart"/>
      <w:r w:rsidRPr="00BF5F0B">
        <w:rPr>
          <w:rFonts w:ascii="Arial Narrow" w:eastAsia="Courier New" w:hAnsi="Arial Narrow" w:cs="Courier New"/>
          <w:sz w:val="22"/>
          <w:szCs w:val="22"/>
        </w:rPr>
        <w:t>hugepages</w:t>
      </w:r>
      <w:proofErr w:type="spellEnd"/>
      <w:r w:rsidRPr="00BF5F0B">
        <w:rPr>
          <w:rFonts w:ascii="Arial Narrow" w:eastAsia="Courier New" w:hAnsi="Arial Narrow" w:cs="Courier New"/>
          <w:sz w:val="22"/>
          <w:szCs w:val="22"/>
        </w:rPr>
        <w:t>=40</w:t>
      </w:r>
    </w:p>
    <w:p w14:paraId="4FB672CA" w14:textId="77777777" w:rsidR="00BF5F0B" w:rsidRPr="003D1A9B" w:rsidRDefault="00BF5F0B" w:rsidP="00BF5F0B">
      <w:pPr>
        <w:spacing w:after="0"/>
        <w:rPr>
          <w:rFonts w:ascii="Arial Narrow" w:hAnsi="Arial Narrow" w:cs="Courier New"/>
          <w:sz w:val="22"/>
          <w:szCs w:val="22"/>
          <w:lang w:val="pl-PL"/>
        </w:rPr>
      </w:pPr>
      <w:r w:rsidRPr="003D1A9B">
        <w:rPr>
          <w:rFonts w:ascii="Arial Narrow" w:hAnsi="Arial Narrow" w:cs="Courier New"/>
          <w:sz w:val="22"/>
          <w:szCs w:val="22"/>
          <w:lang w:val="pl-PL"/>
        </w:rPr>
        <w:t>$ grub2-mkconfig -o /</w:t>
      </w:r>
      <w:proofErr w:type="spellStart"/>
      <w:r w:rsidRPr="003D1A9B">
        <w:rPr>
          <w:rFonts w:ascii="Arial Narrow" w:hAnsi="Arial Narrow" w:cs="Courier New"/>
          <w:sz w:val="22"/>
          <w:szCs w:val="22"/>
          <w:lang w:val="pl-PL"/>
        </w:rPr>
        <w:t>etc</w:t>
      </w:r>
      <w:proofErr w:type="spellEnd"/>
      <w:r w:rsidRPr="003D1A9B">
        <w:rPr>
          <w:rFonts w:ascii="Arial Narrow" w:hAnsi="Arial Narrow" w:cs="Courier New"/>
          <w:sz w:val="22"/>
          <w:szCs w:val="22"/>
          <w:lang w:val="pl-PL"/>
        </w:rPr>
        <w:t>/grub2.cfg</w:t>
      </w:r>
    </w:p>
    <w:p w14:paraId="59B1D6E2" w14:textId="0417E111" w:rsidR="00BF5F0B" w:rsidRPr="003D1A9B" w:rsidRDefault="00BF5F0B" w:rsidP="00BF5F0B">
      <w:pPr>
        <w:spacing w:after="0"/>
        <w:rPr>
          <w:lang w:val="pl-PL"/>
        </w:rPr>
      </w:pPr>
    </w:p>
    <w:p w14:paraId="5A64297D" w14:textId="7D68166B" w:rsidR="00D3744E" w:rsidRDefault="00D3744E" w:rsidP="00D3744E">
      <w:pPr>
        <w:pStyle w:val="Heading3"/>
      </w:pPr>
      <w:bookmarkStart w:id="368" w:name="_Toc51764141"/>
      <w:proofErr w:type="spellStart"/>
      <w:r>
        <w:t>Hugepage</w:t>
      </w:r>
      <w:proofErr w:type="spellEnd"/>
      <w:r>
        <w:t xml:space="preserve"> allocation </w:t>
      </w:r>
      <w:r w:rsidR="00A70FE6">
        <w:t xml:space="preserve">for the DPDK </w:t>
      </w:r>
      <w:proofErr w:type="spellStart"/>
      <w:r w:rsidR="00A70FE6">
        <w:t>vrouter</w:t>
      </w:r>
      <w:bookmarkEnd w:id="368"/>
      <w:proofErr w:type="spellEnd"/>
    </w:p>
    <w:p w14:paraId="4CA0C57D" w14:textId="726AC782" w:rsidR="00CE7D29" w:rsidRDefault="00CE7D29" w:rsidP="00CE7D29">
      <w:pPr>
        <w:spacing w:after="0"/>
      </w:pPr>
    </w:p>
    <w:p w14:paraId="0574ACB9" w14:textId="61C4914B" w:rsidR="00CE7D29" w:rsidRDefault="00CE7D29" w:rsidP="00CE7D29">
      <w:pPr>
        <w:spacing w:after="0"/>
      </w:pPr>
      <w:r>
        <w:t xml:space="preserve">Some of the </w:t>
      </w:r>
      <w:r w:rsidR="00183412">
        <w:t xml:space="preserve">available </w:t>
      </w:r>
      <w:r>
        <w:t xml:space="preserve">operating system </w:t>
      </w:r>
      <w:proofErr w:type="spellStart"/>
      <w:r>
        <w:t>hugepages</w:t>
      </w:r>
      <w:proofErr w:type="spellEnd"/>
      <w:r>
        <w:t xml:space="preserve"> have to be allocated to the </w:t>
      </w:r>
      <w:del w:id="369" w:author="Przemyslaw Grygiel" w:date="2020-09-22T21:35:00Z">
        <w:r w:rsidDel="004E6F80">
          <w:delText>v</w:delText>
        </w:r>
      </w:del>
      <w:del w:id="370" w:author="Przemyslaw Grygiel" w:date="2020-09-22T21:34:00Z">
        <w:r w:rsidDel="004E6F80">
          <w:delText>r</w:delText>
        </w:r>
      </w:del>
      <w:del w:id="371" w:author="Przemyslaw Grygiel" w:date="2020-09-22T21:35:00Z">
        <w:r w:rsidDel="004E6F80">
          <w:delText xml:space="preserve">outer </w:delText>
        </w:r>
      </w:del>
      <w:proofErr w:type="spellStart"/>
      <w:ins w:id="372" w:author="Przemyslaw Grygiel" w:date="2020-09-22T21:35:00Z">
        <w:r w:rsidR="004E6F80">
          <w:t>vRouter</w:t>
        </w:r>
      </w:ins>
      <w:r>
        <w:t>DPDK</w:t>
      </w:r>
      <w:proofErr w:type="spellEnd"/>
      <w:r>
        <w:t xml:space="preserve"> application to be used to create DPDK rings for the physical NIC.</w:t>
      </w:r>
    </w:p>
    <w:p w14:paraId="4EC5317D" w14:textId="07DEBEE3" w:rsidR="00CE7D29" w:rsidRDefault="00CE7D29" w:rsidP="00CE7D29">
      <w:pPr>
        <w:spacing w:after="0"/>
        <w:rPr>
          <w:rFonts w:cstheme="minorHAnsi"/>
        </w:rPr>
      </w:pPr>
    </w:p>
    <w:p w14:paraId="15BA59D1" w14:textId="7FB6FBE0" w:rsidR="00503051" w:rsidRDefault="00503051" w:rsidP="00CE7D29">
      <w:pPr>
        <w:spacing w:after="0"/>
      </w:pPr>
      <w:r>
        <w:t xml:space="preserve">In order the </w:t>
      </w:r>
      <w:del w:id="373" w:author="Przemyslaw Grygiel" w:date="2020-09-22T21:35:00Z">
        <w:r w:rsidDel="004E6F80">
          <w:delText xml:space="preserve">vrouter </w:delText>
        </w:r>
      </w:del>
      <w:proofErr w:type="spellStart"/>
      <w:ins w:id="374" w:author="Przemyslaw Grygiel" w:date="2020-09-22T21:35:00Z">
        <w:r w:rsidR="004E6F80">
          <w:t>vRouter</w:t>
        </w:r>
      </w:ins>
      <w:proofErr w:type="spellEnd"/>
      <w:ins w:id="375" w:author="Przemyslaw Grygiel" w:date="2020-09-23T14:41:00Z">
        <w:r w:rsidR="003A4877">
          <w:t xml:space="preserve"> </w:t>
        </w:r>
      </w:ins>
      <w:r>
        <w:t xml:space="preserve">DPDK application to be able to use Linux System available </w:t>
      </w:r>
      <w:proofErr w:type="spellStart"/>
      <w:r>
        <w:t>hugepages</w:t>
      </w:r>
      <w:proofErr w:type="spellEnd"/>
      <w:r>
        <w:t xml:space="preserve">, a </w:t>
      </w:r>
      <w:proofErr w:type="spellStart"/>
      <w:r w:rsidRPr="00503051">
        <w:t>hugetlbfs</w:t>
      </w:r>
      <w:proofErr w:type="spellEnd"/>
      <w:r w:rsidRPr="00503051">
        <w:t xml:space="preserve"> pseudo filesystem needs to be mounted. The following line needs to be added to /</w:t>
      </w:r>
      <w:proofErr w:type="spellStart"/>
      <w:r w:rsidRPr="00503051">
        <w:t>etc</w:t>
      </w:r>
      <w:proofErr w:type="spellEnd"/>
      <w:r w:rsidRPr="00503051">
        <w:t>/</w:t>
      </w:r>
      <w:proofErr w:type="spellStart"/>
      <w:r w:rsidRPr="00503051">
        <w:t>fstab</w:t>
      </w:r>
      <w:proofErr w:type="spellEnd"/>
      <w:r>
        <w:t xml:space="preserve">. </w:t>
      </w:r>
    </w:p>
    <w:p w14:paraId="316A84CA" w14:textId="77F2C67B" w:rsidR="00CE7D29" w:rsidRPr="00503051" w:rsidRDefault="00CE7D29" w:rsidP="00CE7D29">
      <w:pPr>
        <w:spacing w:after="0"/>
        <w:rPr>
          <w:rFonts w:cstheme="minorHAnsi"/>
          <w:lang w:val="en-GB"/>
        </w:rPr>
      </w:pPr>
    </w:p>
    <w:p w14:paraId="2D562614" w14:textId="5C915324" w:rsidR="00503051" w:rsidRPr="00503051" w:rsidRDefault="00503051" w:rsidP="00503051">
      <w:pPr>
        <w:spacing w:after="0"/>
        <w:rPr>
          <w:rFonts w:ascii="Arial Narrow" w:hAnsi="Arial Narrow" w:cstheme="minorHAnsi"/>
          <w:lang w:val="fr-FR"/>
        </w:rPr>
      </w:pPr>
      <w:r w:rsidRPr="00503051">
        <w:rPr>
          <w:rFonts w:ascii="Arial Narrow" w:hAnsi="Arial Narrow" w:cstheme="minorHAnsi"/>
          <w:lang w:val="fr-FR"/>
        </w:rPr>
        <w:t>$ vi /</w:t>
      </w:r>
      <w:proofErr w:type="spellStart"/>
      <w:r w:rsidRPr="00503051">
        <w:rPr>
          <w:rFonts w:ascii="Arial Narrow" w:hAnsi="Arial Narrow" w:cstheme="minorHAnsi"/>
          <w:lang w:val="fr-FR"/>
        </w:rPr>
        <w:t>etc</w:t>
      </w:r>
      <w:proofErr w:type="spellEnd"/>
      <w:r w:rsidRPr="00503051">
        <w:rPr>
          <w:rFonts w:ascii="Arial Narrow" w:hAnsi="Arial Narrow" w:cstheme="minorHAnsi"/>
          <w:lang w:val="fr-FR"/>
        </w:rPr>
        <w:t>/</w:t>
      </w:r>
      <w:proofErr w:type="spellStart"/>
      <w:r w:rsidRPr="00503051">
        <w:rPr>
          <w:rFonts w:ascii="Arial Narrow" w:hAnsi="Arial Narrow" w:cstheme="minorHAnsi"/>
          <w:lang w:val="fr-FR"/>
        </w:rPr>
        <w:t>fstab</w:t>
      </w:r>
      <w:proofErr w:type="spellEnd"/>
    </w:p>
    <w:p w14:paraId="37B557CB" w14:textId="5CFFA9E0" w:rsidR="00503051" w:rsidRPr="00503051" w:rsidRDefault="00503051" w:rsidP="00503051">
      <w:pPr>
        <w:spacing w:after="0"/>
        <w:rPr>
          <w:rFonts w:ascii="Arial Narrow" w:hAnsi="Arial Narrow" w:cstheme="minorHAnsi"/>
        </w:rPr>
      </w:pPr>
      <w:proofErr w:type="spellStart"/>
      <w:r w:rsidRPr="00503051">
        <w:rPr>
          <w:rFonts w:ascii="Arial Narrow" w:hAnsi="Arial Narrow" w:cstheme="minorHAnsi"/>
        </w:rPr>
        <w:t>hugetlbfs</w:t>
      </w:r>
      <w:proofErr w:type="spellEnd"/>
      <w:r w:rsidRPr="00503051">
        <w:rPr>
          <w:rFonts w:ascii="Arial Narrow" w:hAnsi="Arial Narrow" w:cstheme="minorHAnsi"/>
        </w:rPr>
        <w:t xml:space="preserve"> on /dev/</w:t>
      </w:r>
      <w:proofErr w:type="spellStart"/>
      <w:r w:rsidRPr="00503051">
        <w:rPr>
          <w:rFonts w:ascii="Arial Narrow" w:hAnsi="Arial Narrow" w:cstheme="minorHAnsi"/>
        </w:rPr>
        <w:t>hugepages</w:t>
      </w:r>
      <w:proofErr w:type="spellEnd"/>
      <w:r w:rsidRPr="00503051">
        <w:rPr>
          <w:rFonts w:ascii="Arial Narrow" w:hAnsi="Arial Narrow" w:cstheme="minorHAnsi"/>
        </w:rPr>
        <w:t xml:space="preserve"> type </w:t>
      </w:r>
      <w:proofErr w:type="spellStart"/>
      <w:r w:rsidRPr="00503051">
        <w:rPr>
          <w:rFonts w:ascii="Arial Narrow" w:hAnsi="Arial Narrow" w:cstheme="minorHAnsi"/>
        </w:rPr>
        <w:t>hugetlbfs</w:t>
      </w:r>
      <w:proofErr w:type="spellEnd"/>
      <w:r w:rsidRPr="00503051">
        <w:rPr>
          <w:rFonts w:ascii="Arial Narrow" w:hAnsi="Arial Narrow" w:cstheme="minorHAnsi"/>
        </w:rPr>
        <w:t xml:space="preserve"> (</w:t>
      </w:r>
      <w:proofErr w:type="spellStart"/>
      <w:proofErr w:type="gramStart"/>
      <w:r w:rsidRPr="00503051">
        <w:rPr>
          <w:rFonts w:ascii="Arial Narrow" w:hAnsi="Arial Narrow" w:cstheme="minorHAnsi"/>
        </w:rPr>
        <w:t>rw,relatime</w:t>
      </w:r>
      <w:proofErr w:type="gramEnd"/>
      <w:r w:rsidRPr="00503051">
        <w:rPr>
          <w:rFonts w:ascii="Arial Narrow" w:hAnsi="Arial Narrow" w:cstheme="minorHAnsi"/>
        </w:rPr>
        <w:t>,seclabel,pagesize</w:t>
      </w:r>
      <w:proofErr w:type="spellEnd"/>
      <w:r w:rsidRPr="00503051">
        <w:rPr>
          <w:rFonts w:ascii="Arial Narrow" w:hAnsi="Arial Narrow" w:cstheme="minorHAnsi"/>
        </w:rPr>
        <w:t>=</w:t>
      </w:r>
      <w:r w:rsidRPr="00503051">
        <w:rPr>
          <w:rFonts w:ascii="Arial Narrow" w:hAnsi="Arial Narrow" w:cstheme="minorHAnsi"/>
          <w:b/>
          <w:bCs/>
        </w:rPr>
        <w:t>1G</w:t>
      </w:r>
      <w:r w:rsidRPr="00503051">
        <w:rPr>
          <w:rFonts w:ascii="Arial Narrow" w:hAnsi="Arial Narrow" w:cstheme="minorHAnsi"/>
        </w:rPr>
        <w:t>)</w:t>
      </w:r>
    </w:p>
    <w:p w14:paraId="6DE969D5" w14:textId="468ABD54" w:rsidR="00503051" w:rsidRDefault="00503051" w:rsidP="00CE7D29">
      <w:pPr>
        <w:spacing w:after="0"/>
        <w:rPr>
          <w:rFonts w:cstheme="minorHAnsi"/>
        </w:rPr>
      </w:pPr>
    </w:p>
    <w:p w14:paraId="0AE5E6F6" w14:textId="7F43F1BE" w:rsidR="00503051" w:rsidRPr="00503051" w:rsidRDefault="00503051" w:rsidP="00503051">
      <w:pPr>
        <w:spacing w:after="0"/>
      </w:pPr>
      <w:r>
        <w:rPr>
          <w:rFonts w:cstheme="minorHAnsi"/>
        </w:rPr>
        <w:t xml:space="preserve">DPDK </w:t>
      </w:r>
      <w:del w:id="376" w:author="Przemyslaw Grygiel" w:date="2020-09-22T21:35:00Z">
        <w:r w:rsidDel="004E6F80">
          <w:rPr>
            <w:rFonts w:cstheme="minorHAnsi"/>
          </w:rPr>
          <w:delText xml:space="preserve">vrouter </w:delText>
        </w:r>
      </w:del>
      <w:proofErr w:type="spellStart"/>
      <w:ins w:id="377" w:author="Przemyslaw Grygiel" w:date="2020-09-22T21:35:00Z">
        <w:r w:rsidR="004E6F80">
          <w:rPr>
            <w:rFonts w:cstheme="minorHAnsi"/>
          </w:rPr>
          <w:t>vRouter</w:t>
        </w:r>
      </w:ins>
      <w:proofErr w:type="spellEnd"/>
      <w:ins w:id="378" w:author="Przemyslaw Grygiel" w:date="2020-09-23T14:41:00Z">
        <w:r w:rsidR="003A4877">
          <w:rPr>
            <w:rFonts w:cstheme="minorHAnsi"/>
          </w:rPr>
          <w:t xml:space="preserve"> </w:t>
        </w:r>
      </w:ins>
      <w:r>
        <w:rPr>
          <w:rFonts w:cstheme="minorHAnsi"/>
        </w:rPr>
        <w:t xml:space="preserve">detects the huge pages size </w:t>
      </w:r>
      <w:proofErr w:type="spellStart"/>
      <w:r>
        <w:t>hugetlbfs</w:t>
      </w:r>
      <w:proofErr w:type="spellEnd"/>
      <w:r>
        <w:t xml:space="preserve"> mount point. </w:t>
      </w:r>
      <w:r w:rsidRPr="00503051">
        <w:rPr>
          <w:lang w:val="en-GB"/>
        </w:rPr>
        <w:t xml:space="preserve">Here, </w:t>
      </w:r>
      <w:r w:rsidR="00183412">
        <w:rPr>
          <w:lang w:val="en-GB"/>
        </w:rPr>
        <w:t xml:space="preserve">the DPDK </w:t>
      </w:r>
      <w:del w:id="379" w:author="Przemyslaw Grygiel" w:date="2020-09-22T21:35:00Z">
        <w:r w:rsidR="00183412" w:rsidDel="004E6F80">
          <w:rPr>
            <w:lang w:val="en-GB"/>
          </w:rPr>
          <w:delText xml:space="preserve">vrouter </w:delText>
        </w:r>
      </w:del>
      <w:proofErr w:type="spellStart"/>
      <w:ins w:id="380" w:author="Przemyslaw Grygiel" w:date="2020-09-22T21:35:00Z">
        <w:r w:rsidR="004E6F80">
          <w:rPr>
            <w:lang w:val="en-GB"/>
          </w:rPr>
          <w:t>vRouter</w:t>
        </w:r>
      </w:ins>
      <w:proofErr w:type="spellEnd"/>
      <w:ins w:id="381" w:author="Przemyslaw Grygiel" w:date="2020-09-23T14:41:00Z">
        <w:r w:rsidR="003A4877">
          <w:rPr>
            <w:lang w:val="en-GB"/>
          </w:rPr>
          <w:t xml:space="preserve"> </w:t>
        </w:r>
      </w:ins>
      <w:r w:rsidR="00183412">
        <w:rPr>
          <w:lang w:val="en-GB"/>
        </w:rPr>
        <w:t>will try to use</w:t>
      </w:r>
      <w:r>
        <w:rPr>
          <w:lang w:val="en-GB"/>
        </w:rPr>
        <w:t xml:space="preserve"> 1GB</w:t>
      </w:r>
      <w:r w:rsidR="00183412">
        <w:rPr>
          <w:lang w:val="en-GB"/>
        </w:rPr>
        <w:t xml:space="preserve"> huge pages</w:t>
      </w:r>
      <w:r>
        <w:rPr>
          <w:lang w:val="en-GB"/>
        </w:rPr>
        <w:t xml:space="preserve">. If no page size is specified, the DPDK </w:t>
      </w:r>
      <w:del w:id="382" w:author="Przemyslaw Grygiel" w:date="2020-09-22T21:35:00Z">
        <w:r w:rsidDel="004E6F80">
          <w:rPr>
            <w:lang w:val="en-GB"/>
          </w:rPr>
          <w:delText xml:space="preserve">vrouter </w:delText>
        </w:r>
      </w:del>
      <w:proofErr w:type="spellStart"/>
      <w:ins w:id="383" w:author="Przemyslaw Grygiel" w:date="2020-09-22T21:35:00Z">
        <w:r w:rsidR="004E6F80">
          <w:rPr>
            <w:lang w:val="en-GB"/>
          </w:rPr>
          <w:t>vRouter</w:t>
        </w:r>
      </w:ins>
      <w:proofErr w:type="spellEnd"/>
      <w:ins w:id="384" w:author="Przemyslaw Grygiel" w:date="2020-09-23T14:41:00Z">
        <w:r w:rsidR="003A4877">
          <w:rPr>
            <w:lang w:val="en-GB"/>
          </w:rPr>
          <w:t xml:space="preserve"> </w:t>
        </w:r>
      </w:ins>
      <w:r>
        <w:rPr>
          <w:lang w:val="en-GB"/>
        </w:rPr>
        <w:t xml:space="preserve">is assuming </w:t>
      </w:r>
      <w:r w:rsidR="00183412">
        <w:rPr>
          <w:lang w:val="en-GB"/>
        </w:rPr>
        <w:t xml:space="preserve">2 MB </w:t>
      </w:r>
      <w:proofErr w:type="spellStart"/>
      <w:r w:rsidR="00183412">
        <w:rPr>
          <w:lang w:val="en-GB"/>
        </w:rPr>
        <w:t>hugepages</w:t>
      </w:r>
      <w:proofErr w:type="spellEnd"/>
      <w:r w:rsidR="00183412">
        <w:rPr>
          <w:lang w:val="en-GB"/>
        </w:rPr>
        <w:t xml:space="preserve"> have to be used. If no available </w:t>
      </w:r>
      <w:proofErr w:type="spellStart"/>
      <w:r w:rsidR="00183412">
        <w:rPr>
          <w:lang w:val="en-GB"/>
        </w:rPr>
        <w:t>hugepages</w:t>
      </w:r>
      <w:proofErr w:type="spellEnd"/>
      <w:r w:rsidR="00183412">
        <w:rPr>
          <w:lang w:val="en-GB"/>
        </w:rPr>
        <w:t xml:space="preserve"> of the specified (or 2MB if not size is specified) are available, the contrail DPDK </w:t>
      </w:r>
      <w:del w:id="385" w:author="Przemyslaw Grygiel" w:date="2020-09-22T21:35:00Z">
        <w:r w:rsidR="00183412" w:rsidDel="004E6F80">
          <w:rPr>
            <w:lang w:val="en-GB"/>
          </w:rPr>
          <w:delText xml:space="preserve">vrouter </w:delText>
        </w:r>
      </w:del>
      <w:proofErr w:type="spellStart"/>
      <w:ins w:id="386" w:author="Przemyslaw Grygiel" w:date="2020-09-22T21:35:00Z">
        <w:r w:rsidR="004E6F80">
          <w:rPr>
            <w:lang w:val="en-GB"/>
          </w:rPr>
          <w:t>vRouter</w:t>
        </w:r>
      </w:ins>
      <w:proofErr w:type="spellEnd"/>
      <w:ins w:id="387" w:author="Przemyslaw Grygiel" w:date="2020-09-23T14:41:00Z">
        <w:r w:rsidR="003A4877">
          <w:rPr>
            <w:lang w:val="en-GB"/>
          </w:rPr>
          <w:t xml:space="preserve"> </w:t>
        </w:r>
      </w:ins>
      <w:r w:rsidR="00183412">
        <w:rPr>
          <w:lang w:val="en-GB"/>
        </w:rPr>
        <w:t>will fail to start.</w:t>
      </w:r>
    </w:p>
    <w:p w14:paraId="1CCF7B1C" w14:textId="77777777" w:rsidR="00183412" w:rsidRDefault="00183412" w:rsidP="00D3744E">
      <w:pPr>
        <w:spacing w:after="0" w:line="273" w:lineRule="auto"/>
        <w:rPr>
          <w:rFonts w:ascii="Calibri" w:eastAsia="Calibri" w:hAnsi="Calibri" w:cs="Calibri"/>
        </w:rPr>
      </w:pPr>
    </w:p>
    <w:p w14:paraId="4858FEF1" w14:textId="70766181" w:rsidR="00A70FE6" w:rsidRDefault="00183412" w:rsidP="00BE1268">
      <w:pPr>
        <w:spacing w:after="0"/>
        <w:rPr>
          <w:rFonts w:ascii="Calibri" w:eastAsia="Calibri" w:hAnsi="Calibri" w:cs="Calibri"/>
        </w:rPr>
      </w:pPr>
      <w:r>
        <w:rPr>
          <w:rFonts w:ascii="Calibri" w:eastAsia="Calibri" w:hAnsi="Calibri" w:cs="Calibri"/>
        </w:rPr>
        <w:lastRenderedPageBreak/>
        <w:t xml:space="preserve">Amount of huge page memory requested by the </w:t>
      </w:r>
      <w:del w:id="388" w:author="Przemyslaw Grygiel" w:date="2020-09-22T21:35:00Z">
        <w:r w:rsidDel="004E6F80">
          <w:rPr>
            <w:rFonts w:ascii="Calibri" w:eastAsia="Calibri" w:hAnsi="Calibri" w:cs="Calibri"/>
          </w:rPr>
          <w:delText xml:space="preserve">vRouter </w:delText>
        </w:r>
      </w:del>
      <w:proofErr w:type="spellStart"/>
      <w:ins w:id="389" w:author="Przemyslaw Grygiel" w:date="2020-09-22T21:35:00Z">
        <w:r w:rsidR="004E6F80">
          <w:rPr>
            <w:rFonts w:ascii="Calibri" w:eastAsia="Calibri" w:hAnsi="Calibri" w:cs="Calibri"/>
          </w:rPr>
          <w:t>vRouter</w:t>
        </w:r>
      </w:ins>
      <w:proofErr w:type="spellEnd"/>
      <w:ins w:id="390" w:author="Przemyslaw Grygiel" w:date="2020-09-23T14:34:00Z">
        <w:r w:rsidR="00360E42">
          <w:rPr>
            <w:rFonts w:ascii="Calibri" w:eastAsia="Calibri" w:hAnsi="Calibri" w:cs="Calibri"/>
          </w:rPr>
          <w:t xml:space="preserve"> </w:t>
        </w:r>
      </w:ins>
      <w:r>
        <w:rPr>
          <w:rFonts w:ascii="Calibri" w:eastAsia="Calibri" w:hAnsi="Calibri" w:cs="Calibri"/>
        </w:rPr>
        <w:t xml:space="preserve">at startup for its physical NIC DPDK rings setup is specified in </w:t>
      </w:r>
      <w:r w:rsidRPr="00A70FE6">
        <w:rPr>
          <w:rFonts w:ascii="Calibri" w:eastAsia="Calibri" w:hAnsi="Calibri" w:cs="Calibri"/>
          <w:b/>
          <w:bCs/>
          <w:i/>
          <w:iCs/>
        </w:rPr>
        <w:t>socket-mem</w:t>
      </w:r>
      <w:r>
        <w:rPr>
          <w:rFonts w:ascii="Calibri" w:eastAsia="Calibri" w:hAnsi="Calibri" w:cs="Calibri"/>
        </w:rPr>
        <w:t xml:space="preserve"> parameter.</w:t>
      </w:r>
      <w:r w:rsidR="00A70FE6">
        <w:rPr>
          <w:rFonts w:ascii="Calibri" w:eastAsia="Calibri" w:hAnsi="Calibri" w:cs="Calibri"/>
        </w:rPr>
        <w:t xml:space="preserve"> </w:t>
      </w:r>
    </w:p>
    <w:p w14:paraId="42AA65DF" w14:textId="77777777" w:rsidR="00A70FE6" w:rsidRDefault="00A70FE6" w:rsidP="00BE1268">
      <w:pPr>
        <w:spacing w:after="0"/>
        <w:rPr>
          <w:rFonts w:ascii="Calibri" w:eastAsia="Calibri" w:hAnsi="Calibri" w:cs="Calibri"/>
        </w:rPr>
      </w:pPr>
    </w:p>
    <w:p w14:paraId="7DEF8FCC" w14:textId="302F1969" w:rsidR="00D3744E" w:rsidRDefault="00D3744E" w:rsidP="00BE1268">
      <w:pPr>
        <w:spacing w:after="0"/>
        <w:rPr>
          <w:rFonts w:ascii="Calibri" w:eastAsia="Calibri" w:hAnsi="Calibri" w:cs="Calibri"/>
        </w:rPr>
      </w:pPr>
      <w:r>
        <w:rPr>
          <w:rFonts w:ascii="Calibri" w:eastAsia="Calibri" w:hAnsi="Calibri" w:cs="Calibri"/>
        </w:rPr>
        <w:t>In order</w:t>
      </w:r>
      <w:r w:rsidR="00A70FE6">
        <w:rPr>
          <w:rFonts w:ascii="Calibri" w:eastAsia="Calibri" w:hAnsi="Calibri" w:cs="Calibri"/>
        </w:rPr>
        <w:t xml:space="preserve"> the </w:t>
      </w:r>
      <w:del w:id="391" w:author="Przemyslaw Grygiel" w:date="2020-09-22T21:35:00Z">
        <w:r w:rsidR="00A70FE6" w:rsidDel="004E6F80">
          <w:rPr>
            <w:rFonts w:ascii="Calibri" w:eastAsia="Calibri" w:hAnsi="Calibri" w:cs="Calibri"/>
          </w:rPr>
          <w:delText>vrouter</w:delText>
        </w:r>
        <w:r w:rsidDel="004E6F80">
          <w:rPr>
            <w:rFonts w:ascii="Calibri" w:eastAsia="Calibri" w:hAnsi="Calibri" w:cs="Calibri"/>
          </w:rPr>
          <w:delText xml:space="preserve"> </w:delText>
        </w:r>
      </w:del>
      <w:proofErr w:type="spellStart"/>
      <w:ins w:id="392" w:author="Przemyslaw Grygiel" w:date="2020-09-22T21:35:00Z">
        <w:r w:rsidR="004E6F80">
          <w:rPr>
            <w:rFonts w:ascii="Calibri" w:eastAsia="Calibri" w:hAnsi="Calibri" w:cs="Calibri"/>
          </w:rPr>
          <w:t>vRouter</w:t>
        </w:r>
      </w:ins>
      <w:proofErr w:type="spellEnd"/>
      <w:ins w:id="393" w:author="Przemyslaw Grygiel" w:date="2020-09-23T14:34:00Z">
        <w:r w:rsidR="00360E42">
          <w:rPr>
            <w:rFonts w:ascii="Calibri" w:eastAsia="Calibri" w:hAnsi="Calibri" w:cs="Calibri"/>
          </w:rPr>
          <w:t xml:space="preserve"> </w:t>
        </w:r>
      </w:ins>
      <w:r>
        <w:rPr>
          <w:rFonts w:ascii="Calibri" w:eastAsia="Calibri" w:hAnsi="Calibri" w:cs="Calibri"/>
        </w:rPr>
        <w:t xml:space="preserve">to </w:t>
      </w:r>
      <w:r w:rsidR="00A70FE6">
        <w:rPr>
          <w:rFonts w:ascii="Calibri" w:eastAsia="Calibri" w:hAnsi="Calibri" w:cs="Calibri"/>
        </w:rPr>
        <w:t xml:space="preserve">request </w:t>
      </w:r>
      <w:proofErr w:type="spellStart"/>
      <w:r w:rsidR="00A70FE6">
        <w:rPr>
          <w:rFonts w:ascii="Calibri" w:eastAsia="Calibri" w:hAnsi="Calibri" w:cs="Calibri"/>
        </w:rPr>
        <w:t>hugepages</w:t>
      </w:r>
      <w:proofErr w:type="spellEnd"/>
      <w:r>
        <w:rPr>
          <w:rFonts w:ascii="Calibri" w:eastAsia="Calibri" w:hAnsi="Calibri" w:cs="Calibri"/>
        </w:rPr>
        <w:t xml:space="preserve"> memory on the first NUMA socket</w:t>
      </w:r>
      <w:r w:rsidR="00A70FE6">
        <w:rPr>
          <w:rFonts w:ascii="Calibri" w:eastAsia="Calibri" w:hAnsi="Calibri" w:cs="Calibri"/>
        </w:rPr>
        <w:t xml:space="preserve"> only</w:t>
      </w:r>
      <w:r>
        <w:rPr>
          <w:rFonts w:ascii="Calibri" w:eastAsia="Calibri" w:hAnsi="Calibri" w:cs="Calibri"/>
        </w:rPr>
        <w:t xml:space="preserve">, we are using </w:t>
      </w:r>
      <w:r w:rsidR="00A70FE6">
        <w:rPr>
          <w:rFonts w:ascii="Calibri" w:eastAsia="Calibri" w:hAnsi="Calibri" w:cs="Calibri"/>
        </w:rPr>
        <w:t xml:space="preserve">this </w:t>
      </w:r>
      <w:r>
        <w:rPr>
          <w:rFonts w:ascii="Calibri" w:eastAsia="Calibri" w:hAnsi="Calibri" w:cs="Calibri"/>
        </w:rPr>
        <w:t>option with only one parameter:</w:t>
      </w:r>
    </w:p>
    <w:p w14:paraId="6A6C8BAE" w14:textId="77777777" w:rsidR="00D3744E" w:rsidRDefault="00D3744E" w:rsidP="00BE1268">
      <w:pPr>
        <w:spacing w:after="0"/>
        <w:rPr>
          <w:rFonts w:ascii="Courier New" w:eastAsia="Courier New" w:hAnsi="Courier New" w:cs="Courier New"/>
        </w:rPr>
      </w:pPr>
      <w:r>
        <w:rPr>
          <w:rFonts w:ascii="Courier New" w:eastAsia="Courier New" w:hAnsi="Courier New" w:cs="Courier New"/>
        </w:rPr>
        <w:t>--socket-mem &lt;value&gt;</w:t>
      </w:r>
    </w:p>
    <w:p w14:paraId="613774BD" w14:textId="77777777" w:rsidR="00D3744E" w:rsidRDefault="00D3744E" w:rsidP="00BE1268">
      <w:pPr>
        <w:spacing w:after="0"/>
        <w:rPr>
          <w:rFonts w:ascii="Calibri" w:eastAsia="Calibri" w:hAnsi="Calibri" w:cs="Calibri"/>
        </w:rPr>
      </w:pPr>
    </w:p>
    <w:p w14:paraId="27867165" w14:textId="19EE927C" w:rsidR="00D3744E" w:rsidRDefault="00A70FE6" w:rsidP="00BE1268">
      <w:pPr>
        <w:spacing w:after="0"/>
        <w:rPr>
          <w:rFonts w:ascii="Calibri" w:eastAsia="Calibri" w:hAnsi="Calibri" w:cs="Calibri"/>
        </w:rPr>
      </w:pPr>
      <w:r>
        <w:rPr>
          <w:rFonts w:ascii="Calibri" w:eastAsia="Calibri" w:hAnsi="Calibri" w:cs="Calibri"/>
        </w:rPr>
        <w:t xml:space="preserve">In order the </w:t>
      </w:r>
      <w:del w:id="394" w:author="Przemyslaw Grygiel" w:date="2020-09-22T21:35:00Z">
        <w:r w:rsidDel="004E6F80">
          <w:rPr>
            <w:rFonts w:ascii="Calibri" w:eastAsia="Calibri" w:hAnsi="Calibri" w:cs="Calibri"/>
          </w:rPr>
          <w:delText xml:space="preserve">vrouter </w:delText>
        </w:r>
      </w:del>
      <w:proofErr w:type="spellStart"/>
      <w:ins w:id="395" w:author="Przemyslaw Grygiel" w:date="2020-09-22T21:35:00Z">
        <w:r w:rsidR="004E6F80">
          <w:rPr>
            <w:rFonts w:ascii="Calibri" w:eastAsia="Calibri" w:hAnsi="Calibri" w:cs="Calibri"/>
          </w:rPr>
          <w:t>vRouter</w:t>
        </w:r>
      </w:ins>
      <w:proofErr w:type="spellEnd"/>
      <w:ins w:id="396" w:author="Przemyslaw Grygiel" w:date="2020-09-23T14:34:00Z">
        <w:r w:rsidR="00360E42">
          <w:rPr>
            <w:rFonts w:ascii="Calibri" w:eastAsia="Calibri" w:hAnsi="Calibri" w:cs="Calibri"/>
          </w:rPr>
          <w:t xml:space="preserve"> </w:t>
        </w:r>
      </w:ins>
      <w:r>
        <w:rPr>
          <w:rFonts w:ascii="Calibri" w:eastAsia="Calibri" w:hAnsi="Calibri" w:cs="Calibri"/>
        </w:rPr>
        <w:t xml:space="preserve">to request </w:t>
      </w:r>
      <w:proofErr w:type="spellStart"/>
      <w:r>
        <w:rPr>
          <w:rFonts w:ascii="Calibri" w:eastAsia="Calibri" w:hAnsi="Calibri" w:cs="Calibri"/>
        </w:rPr>
        <w:t>hugepages</w:t>
      </w:r>
      <w:proofErr w:type="spellEnd"/>
      <w:r>
        <w:rPr>
          <w:rFonts w:ascii="Calibri" w:eastAsia="Calibri" w:hAnsi="Calibri" w:cs="Calibri"/>
        </w:rPr>
        <w:t xml:space="preserve"> memory on both</w:t>
      </w:r>
      <w:r w:rsidR="00D3744E">
        <w:rPr>
          <w:rFonts w:ascii="Calibri" w:eastAsia="Calibri" w:hAnsi="Calibri" w:cs="Calibri"/>
        </w:rPr>
        <w:t xml:space="preserve"> NUMA0 and NUMA1 socket, we are using </w:t>
      </w:r>
      <w:r>
        <w:rPr>
          <w:rFonts w:ascii="Calibri" w:eastAsia="Calibri" w:hAnsi="Calibri" w:cs="Calibri"/>
        </w:rPr>
        <w:t xml:space="preserve">this </w:t>
      </w:r>
      <w:r w:rsidR="00D3744E">
        <w:rPr>
          <w:rFonts w:ascii="Calibri" w:eastAsia="Calibri" w:hAnsi="Calibri" w:cs="Calibri"/>
        </w:rPr>
        <w:t>option with only two parameters:</w:t>
      </w:r>
    </w:p>
    <w:p w14:paraId="6BB8F765" w14:textId="77777777" w:rsidR="00D3744E" w:rsidRDefault="00D3744E" w:rsidP="00BE1268">
      <w:pPr>
        <w:spacing w:after="0"/>
        <w:rPr>
          <w:rFonts w:ascii="Courier New" w:eastAsia="Courier New" w:hAnsi="Courier New" w:cs="Courier New"/>
        </w:rPr>
      </w:pPr>
      <w:r>
        <w:rPr>
          <w:rFonts w:ascii="Courier New" w:eastAsia="Courier New" w:hAnsi="Courier New" w:cs="Courier New"/>
        </w:rPr>
        <w:t>--socket-mem &lt;value</w:t>
      </w:r>
      <w:proofErr w:type="gramStart"/>
      <w:r>
        <w:rPr>
          <w:rFonts w:ascii="Courier New" w:eastAsia="Courier New" w:hAnsi="Courier New" w:cs="Courier New"/>
        </w:rPr>
        <w:t>&gt;,&lt;</w:t>
      </w:r>
      <w:proofErr w:type="gramEnd"/>
      <w:r>
        <w:rPr>
          <w:rFonts w:ascii="Courier New" w:eastAsia="Courier New" w:hAnsi="Courier New" w:cs="Courier New"/>
        </w:rPr>
        <w:t>value&gt;</w:t>
      </w:r>
    </w:p>
    <w:p w14:paraId="3D7E9155" w14:textId="445B8F0A" w:rsidR="004A78AF" w:rsidRDefault="004A78AF" w:rsidP="00BE1268">
      <w:pPr>
        <w:pStyle w:val="BodyText"/>
        <w:spacing w:before="0" w:after="0"/>
      </w:pPr>
    </w:p>
    <w:p w14:paraId="03191121" w14:textId="77777777" w:rsidR="00183412" w:rsidRDefault="00183412" w:rsidP="00BE1268">
      <w:pPr>
        <w:spacing w:after="0"/>
        <w:rPr>
          <w:rFonts w:ascii="Calibri" w:eastAsia="Calibri" w:hAnsi="Calibri" w:cs="Calibri"/>
        </w:rPr>
      </w:pPr>
      <w:r>
        <w:rPr>
          <w:rFonts w:ascii="Calibri" w:eastAsia="Calibri" w:hAnsi="Calibri" w:cs="Calibri"/>
        </w:rPr>
        <w:t xml:space="preserve">It is important to allocate </w:t>
      </w:r>
      <w:proofErr w:type="spellStart"/>
      <w:r>
        <w:rPr>
          <w:rFonts w:ascii="Calibri" w:eastAsia="Calibri" w:hAnsi="Calibri" w:cs="Calibri"/>
        </w:rPr>
        <w:t>hugepage</w:t>
      </w:r>
      <w:proofErr w:type="spellEnd"/>
      <w:r>
        <w:rPr>
          <w:rFonts w:ascii="Calibri" w:eastAsia="Calibri" w:hAnsi="Calibri" w:cs="Calibri"/>
        </w:rPr>
        <w:t xml:space="preserve"> memory to all NUMA nodes that will have DPDK interfaces associated with them. If memory is not allocated on a NUMA node associated with a physical NIC or VM, they cannot be used. If you are using 2 or more ports from different NICs, it is best to ensure that these NICs are on the same CPU socket.</w:t>
      </w:r>
    </w:p>
    <w:p w14:paraId="078B3912" w14:textId="73B2CB31" w:rsidR="00183412" w:rsidRDefault="00183412" w:rsidP="00BE1268">
      <w:pPr>
        <w:pStyle w:val="BodyText"/>
        <w:spacing w:before="0" w:after="0"/>
      </w:pPr>
    </w:p>
    <w:p w14:paraId="05ADF258" w14:textId="0887967D" w:rsidR="00A70FE6" w:rsidRDefault="00183412" w:rsidP="00BE1268">
      <w:pPr>
        <w:pStyle w:val="BodyText"/>
        <w:spacing w:before="0" w:after="0"/>
      </w:pPr>
      <w:r>
        <w:t>Here</w:t>
      </w:r>
      <w:r w:rsidR="00A70FE6">
        <w:t xml:space="preserve"> we are configuring the </w:t>
      </w:r>
      <w:del w:id="397" w:author="Przemyslaw Grygiel" w:date="2020-09-22T21:35:00Z">
        <w:r w:rsidR="00A70FE6" w:rsidDel="004E6F80">
          <w:delText xml:space="preserve">vRouter </w:delText>
        </w:r>
      </w:del>
      <w:proofErr w:type="spellStart"/>
      <w:ins w:id="398" w:author="Przemyslaw Grygiel" w:date="2020-09-22T21:35:00Z">
        <w:r w:rsidR="004E6F80">
          <w:t>vRouter</w:t>
        </w:r>
      </w:ins>
      <w:proofErr w:type="spellEnd"/>
      <w:ins w:id="399" w:author="Przemyslaw Grygiel" w:date="2020-09-23T14:34:00Z">
        <w:r w:rsidR="00360E42">
          <w:t xml:space="preserve"> </w:t>
        </w:r>
      </w:ins>
      <w:r w:rsidR="00A70FE6">
        <w:t xml:space="preserve">to request 1GB </w:t>
      </w:r>
      <w:proofErr w:type="spellStart"/>
      <w:r w:rsidR="00A70FE6">
        <w:t>hugepages</w:t>
      </w:r>
      <w:proofErr w:type="spellEnd"/>
      <w:r w:rsidR="00A70FE6">
        <w:t xml:space="preserve"> memory on both NUMA nodes:</w:t>
      </w:r>
    </w:p>
    <w:p w14:paraId="25CE2740" w14:textId="7072E1C1" w:rsidR="00A70FE6" w:rsidRPr="00B41179" w:rsidRDefault="00A70FE6" w:rsidP="00BE1268">
      <w:pPr>
        <w:pStyle w:val="BodyText"/>
        <w:spacing w:before="0" w:after="0"/>
        <w:rPr>
          <w:rFonts w:ascii="Arial Narrow" w:hAnsi="Arial Narrow"/>
        </w:rPr>
      </w:pPr>
      <w:r w:rsidRPr="00B41179">
        <w:rPr>
          <w:rFonts w:ascii="Arial Narrow" w:hAnsi="Arial Narrow"/>
        </w:rPr>
        <w:t>$ vi /</w:t>
      </w:r>
      <w:proofErr w:type="spellStart"/>
      <w:r w:rsidRPr="00B41179">
        <w:rPr>
          <w:rFonts w:ascii="Arial Narrow" w:hAnsi="Arial Narrow"/>
        </w:rPr>
        <w:t>etc</w:t>
      </w:r>
      <w:proofErr w:type="spellEnd"/>
      <w:r w:rsidRPr="00B41179">
        <w:rPr>
          <w:rFonts w:ascii="Arial Narrow" w:hAnsi="Arial Narrow"/>
        </w:rPr>
        <w:t>/</w:t>
      </w:r>
      <w:proofErr w:type="spellStart"/>
      <w:r w:rsidRPr="00B41179">
        <w:rPr>
          <w:rFonts w:ascii="Arial Narrow" w:hAnsi="Arial Narrow"/>
        </w:rPr>
        <w:t>sysconfig</w:t>
      </w:r>
      <w:proofErr w:type="spellEnd"/>
      <w:r w:rsidRPr="00B41179">
        <w:rPr>
          <w:rFonts w:ascii="Arial Narrow" w:hAnsi="Arial Narrow"/>
        </w:rPr>
        <w:t>/network-scripts/ifcfg-vhost0</w:t>
      </w:r>
    </w:p>
    <w:p w14:paraId="7A2221DC" w14:textId="386C177F" w:rsidR="00A70FE6" w:rsidRPr="00B41179" w:rsidRDefault="00A70FE6" w:rsidP="00BE1268">
      <w:pPr>
        <w:pStyle w:val="BodyText"/>
        <w:spacing w:before="0" w:after="0"/>
        <w:rPr>
          <w:rFonts w:ascii="Arial Narrow" w:hAnsi="Arial Narrow"/>
        </w:rPr>
      </w:pPr>
      <w:r w:rsidRPr="00B41179">
        <w:rPr>
          <w:rFonts w:ascii="Arial Narrow" w:hAnsi="Arial Narrow"/>
        </w:rPr>
        <w:t>DPDK_COMMAND_ADDITIONAL_ARGS="--socket-mem 1024,1024"</w:t>
      </w:r>
    </w:p>
    <w:p w14:paraId="1B136881" w14:textId="64A3CEC4" w:rsidR="00A70FE6" w:rsidRPr="00B41179" w:rsidRDefault="00A70FE6" w:rsidP="00BE1268">
      <w:pPr>
        <w:pStyle w:val="BodyText"/>
        <w:spacing w:before="0" w:after="0"/>
        <w:rPr>
          <w:rFonts w:ascii="Arial Narrow" w:hAnsi="Arial Narrow"/>
        </w:rPr>
      </w:pPr>
      <w:r w:rsidRPr="00B41179">
        <w:rPr>
          <w:rFonts w:ascii="Arial Narrow" w:hAnsi="Arial Narrow"/>
        </w:rPr>
        <w:t xml:space="preserve">$ </w:t>
      </w:r>
      <w:proofErr w:type="spellStart"/>
      <w:r w:rsidRPr="00B41179">
        <w:rPr>
          <w:rFonts w:ascii="Arial Narrow" w:hAnsi="Arial Narrow"/>
        </w:rPr>
        <w:t>sudo</w:t>
      </w:r>
      <w:proofErr w:type="spellEnd"/>
      <w:r w:rsidRPr="00B41179">
        <w:rPr>
          <w:rFonts w:ascii="Arial Narrow" w:hAnsi="Arial Narrow"/>
        </w:rPr>
        <w:t xml:space="preserve"> </w:t>
      </w:r>
      <w:proofErr w:type="spellStart"/>
      <w:r w:rsidRPr="00B41179">
        <w:rPr>
          <w:rFonts w:ascii="Arial Narrow" w:hAnsi="Arial Narrow"/>
        </w:rPr>
        <w:t>ifdown</w:t>
      </w:r>
      <w:proofErr w:type="spellEnd"/>
      <w:r w:rsidRPr="00B41179">
        <w:rPr>
          <w:rFonts w:ascii="Arial Narrow" w:hAnsi="Arial Narrow"/>
        </w:rPr>
        <w:t xml:space="preserve"> vhost0</w:t>
      </w:r>
    </w:p>
    <w:p w14:paraId="355F71E6" w14:textId="383D30D3" w:rsidR="00183412" w:rsidRPr="00B41179" w:rsidRDefault="00A70FE6" w:rsidP="00BE1268">
      <w:pPr>
        <w:pStyle w:val="BodyText"/>
        <w:spacing w:before="0" w:after="0"/>
        <w:rPr>
          <w:rFonts w:ascii="Arial Narrow" w:hAnsi="Arial Narrow"/>
        </w:rPr>
      </w:pPr>
      <w:r w:rsidRPr="00B41179">
        <w:rPr>
          <w:rFonts w:ascii="Arial Narrow" w:hAnsi="Arial Narrow"/>
        </w:rPr>
        <w:t xml:space="preserve">$ </w:t>
      </w:r>
      <w:proofErr w:type="spellStart"/>
      <w:r w:rsidRPr="00B41179">
        <w:rPr>
          <w:rFonts w:ascii="Arial Narrow" w:hAnsi="Arial Narrow"/>
        </w:rPr>
        <w:t>sudo</w:t>
      </w:r>
      <w:proofErr w:type="spellEnd"/>
      <w:r w:rsidRPr="00B41179">
        <w:rPr>
          <w:rFonts w:ascii="Arial Narrow" w:hAnsi="Arial Narrow"/>
        </w:rPr>
        <w:t xml:space="preserve"> </w:t>
      </w:r>
      <w:proofErr w:type="spellStart"/>
      <w:r w:rsidRPr="00B41179">
        <w:rPr>
          <w:rFonts w:ascii="Arial Narrow" w:hAnsi="Arial Narrow"/>
        </w:rPr>
        <w:t>ifup</w:t>
      </w:r>
      <w:proofErr w:type="spellEnd"/>
      <w:r w:rsidRPr="00B41179">
        <w:rPr>
          <w:rFonts w:ascii="Arial Narrow" w:hAnsi="Arial Narrow"/>
        </w:rPr>
        <w:t xml:space="preserve"> vhost0</w:t>
      </w:r>
    </w:p>
    <w:p w14:paraId="06DB9ABD" w14:textId="3665990D" w:rsidR="00941DF5" w:rsidRDefault="00941DF5" w:rsidP="00BE1268">
      <w:pPr>
        <w:pStyle w:val="BodyText"/>
        <w:spacing w:before="0" w:after="0"/>
      </w:pPr>
    </w:p>
    <w:p w14:paraId="285F2374" w14:textId="77777777" w:rsidR="00941DF5" w:rsidRDefault="00941DF5" w:rsidP="00941DF5">
      <w:pPr>
        <w:pStyle w:val="Heading3"/>
        <w:rPr>
          <w:u w:val="single"/>
        </w:rPr>
      </w:pPr>
      <w:bookmarkStart w:id="400" w:name="_Toc51764142"/>
      <w:r>
        <w:t>DPDK physical interface rings setup</w:t>
      </w:r>
      <w:bookmarkEnd w:id="400"/>
    </w:p>
    <w:p w14:paraId="25DAB788" w14:textId="6C9E0300" w:rsidR="00941DF5" w:rsidRDefault="00941DF5" w:rsidP="00941DF5">
      <w:pPr>
        <w:spacing w:after="0"/>
      </w:pPr>
      <w:r>
        <w:t xml:space="preserve">In the previous section we’ve described how some </w:t>
      </w:r>
      <w:proofErr w:type="spellStart"/>
      <w:r>
        <w:t>hugepage</w:t>
      </w:r>
      <w:r w:rsidR="004B2649">
        <w:t>s</w:t>
      </w:r>
      <w:proofErr w:type="spellEnd"/>
      <w:r>
        <w:t xml:space="preserve"> memory is allocated to Contrail DPDK </w:t>
      </w:r>
      <w:proofErr w:type="spellStart"/>
      <w:r>
        <w:t>vRouter</w:t>
      </w:r>
      <w:proofErr w:type="spellEnd"/>
      <w:r>
        <w:t xml:space="preserve">. This memory is mainly used by the DPDK </w:t>
      </w:r>
      <w:del w:id="401" w:author="Przemyslaw Grygiel" w:date="2020-09-22T21:35:00Z">
        <w:r w:rsidDel="004E6F80">
          <w:delText xml:space="preserve">vrouter </w:delText>
        </w:r>
      </w:del>
      <w:proofErr w:type="spellStart"/>
      <w:ins w:id="402" w:author="Przemyslaw Grygiel" w:date="2020-09-22T21:35:00Z">
        <w:r w:rsidR="004E6F80">
          <w:t>vRouter</w:t>
        </w:r>
      </w:ins>
      <w:proofErr w:type="spellEnd"/>
      <w:ins w:id="403" w:author="Przemyslaw Grygiel" w:date="2020-09-23T14:41:00Z">
        <w:r w:rsidR="003A4877">
          <w:t xml:space="preserve"> </w:t>
        </w:r>
      </w:ins>
      <w:r>
        <w:t>to create DPDK rings for the physical interface.</w:t>
      </w:r>
    </w:p>
    <w:p w14:paraId="4DA2505F" w14:textId="66F21A23" w:rsidR="00CA2ECF" w:rsidRDefault="00CA2ECF" w:rsidP="00941DF5">
      <w:pPr>
        <w:spacing w:after="0"/>
      </w:pPr>
    </w:p>
    <w:p w14:paraId="006F474D" w14:textId="04E6164F" w:rsidR="00CA2ECF" w:rsidRDefault="00941DF5" w:rsidP="00941DF5">
      <w:pPr>
        <w:spacing w:after="0"/>
      </w:pPr>
      <w:r>
        <w:t xml:space="preserve">Contrail DPDK </w:t>
      </w:r>
      <w:del w:id="404" w:author="Przemyslaw Grygiel" w:date="2020-09-22T21:35:00Z">
        <w:r w:rsidDel="004E6F80">
          <w:delText xml:space="preserve">vRouter </w:delText>
        </w:r>
      </w:del>
      <w:proofErr w:type="spellStart"/>
      <w:ins w:id="405" w:author="Przemyslaw Grygiel" w:date="2020-09-22T21:35:00Z">
        <w:r w:rsidR="004E6F80">
          <w:t>vRouter</w:t>
        </w:r>
      </w:ins>
      <w:proofErr w:type="spellEnd"/>
      <w:ins w:id="406" w:author="Przemyslaw Grygiel" w:date="2020-09-23T14:41:00Z">
        <w:r w:rsidR="003A4877">
          <w:t xml:space="preserve"> </w:t>
        </w:r>
      </w:ins>
      <w:r>
        <w:t xml:space="preserve">will create 2 DPDK rings for each polling core (which are defined into CPU_LIST parameter). DPDK rings are </w:t>
      </w:r>
      <w:r w:rsidR="00CA2ECF">
        <w:t xml:space="preserve">circular arrays of RX and TX descriptors that a pointing </w:t>
      </w:r>
      <w:proofErr w:type="spellStart"/>
      <w:r w:rsidR="00CA2ECF">
        <w:t>mbufs</w:t>
      </w:r>
      <w:proofErr w:type="spellEnd"/>
      <w:r w:rsidR="00B41179">
        <w:t xml:space="preserve"> in which the packet content is stored. All </w:t>
      </w:r>
      <w:proofErr w:type="spellStart"/>
      <w:r w:rsidR="00B41179">
        <w:t>mbufs</w:t>
      </w:r>
      <w:proofErr w:type="spellEnd"/>
      <w:r w:rsidR="00B41179">
        <w:t xml:space="preserve"> for each TX/RX pair are</w:t>
      </w:r>
      <w:r w:rsidR="00CA2ECF">
        <w:t xml:space="preserve"> stored into a</w:t>
      </w:r>
      <w:r w:rsidR="00B41179">
        <w:t xml:space="preserve"> single</w:t>
      </w:r>
      <w:r w:rsidR="00CA2ECF">
        <w:t xml:space="preserve"> </w:t>
      </w:r>
      <w:proofErr w:type="spellStart"/>
      <w:r w:rsidR="00CA2ECF">
        <w:t>mempool</w:t>
      </w:r>
      <w:proofErr w:type="spellEnd"/>
      <w:r w:rsidR="00CA2ECF">
        <w:t xml:space="preserve"> memory area</w:t>
      </w:r>
      <w:r w:rsidR="00B41179">
        <w:t>, they are representing an interface queue</w:t>
      </w:r>
      <w:r w:rsidR="00CA2ECF">
        <w:t>.</w:t>
      </w:r>
    </w:p>
    <w:p w14:paraId="09889ACE" w14:textId="0CF7CAEE" w:rsidR="00941DF5" w:rsidRDefault="00941DF5" w:rsidP="00941DF5">
      <w:pPr>
        <w:spacing w:after="0"/>
      </w:pPr>
    </w:p>
    <w:p w14:paraId="29ED2C4D" w14:textId="4CE47199" w:rsidR="00941DF5" w:rsidRDefault="00941DF5" w:rsidP="00941DF5">
      <w:pPr>
        <w:spacing w:after="0"/>
      </w:pPr>
      <w:r>
        <w:rPr>
          <w:noProof/>
        </w:rPr>
        <w:drawing>
          <wp:inline distT="0" distB="0" distL="0" distR="0" wp14:anchorId="067027CB" wp14:editId="5DBF3902">
            <wp:extent cx="5760720" cy="2386965"/>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33" name="image29.png"/>
                    <pic:cNvPicPr/>
                  </pic:nvPicPr>
                  <pic:blipFill>
                    <a:blip r:embed="rId13"/>
                    <a:srcRect/>
                    <a:stretch>
                      <a:fillRect/>
                    </a:stretch>
                  </pic:blipFill>
                  <pic:spPr>
                    <a:xfrm>
                      <a:off x="0" y="0"/>
                      <a:ext cx="5760720" cy="2386965"/>
                    </a:xfrm>
                    <a:prstGeom prst="rect">
                      <a:avLst/>
                    </a:prstGeom>
                    <a:ln/>
                  </pic:spPr>
                </pic:pic>
              </a:graphicData>
            </a:graphic>
          </wp:inline>
        </w:drawing>
      </w:r>
    </w:p>
    <w:p w14:paraId="47379BA1" w14:textId="77777777" w:rsidR="00B41179" w:rsidRDefault="00B41179" w:rsidP="00941DF5">
      <w:pPr>
        <w:spacing w:after="0"/>
      </w:pPr>
    </w:p>
    <w:p w14:paraId="748D294D" w14:textId="09F27931" w:rsidR="00CA2ECF" w:rsidRDefault="00B41179" w:rsidP="00941DF5">
      <w:pPr>
        <w:spacing w:after="0"/>
      </w:pPr>
      <w:r>
        <w:lastRenderedPageBreak/>
        <w:t xml:space="preserve">Following parameters are used </w:t>
      </w:r>
      <w:bookmarkStart w:id="407" w:name="_Hlk51000717"/>
      <w:r>
        <w:t xml:space="preserve">for DPDK </w:t>
      </w:r>
      <w:del w:id="408" w:author="Przemyslaw Grygiel" w:date="2020-09-22T21:35:00Z">
        <w:r w:rsidDel="004E6F80">
          <w:delText xml:space="preserve">vrouter </w:delText>
        </w:r>
      </w:del>
      <w:proofErr w:type="spellStart"/>
      <w:ins w:id="409" w:author="Przemyslaw Grygiel" w:date="2020-09-22T21:35:00Z">
        <w:r w:rsidR="004E6F80">
          <w:t>vRouter</w:t>
        </w:r>
      </w:ins>
      <w:proofErr w:type="spellEnd"/>
      <w:ins w:id="410" w:author="Przemyslaw Grygiel" w:date="2020-09-23T14:41:00Z">
        <w:r w:rsidR="003A4877">
          <w:t xml:space="preserve"> </w:t>
        </w:r>
      </w:ins>
      <w:r>
        <w:t>physical NIC configuration</w:t>
      </w:r>
      <w:bookmarkEnd w:id="407"/>
      <w:r>
        <w:t>:</w:t>
      </w:r>
    </w:p>
    <w:p w14:paraId="3E6D1C19" w14:textId="0AA6BA80" w:rsidR="00CA2ECF" w:rsidRDefault="00CA2ECF" w:rsidP="00CA2ECF">
      <w:pPr>
        <w:spacing w:after="0"/>
        <w:rPr>
          <w:rFonts w:ascii="Courier New" w:eastAsia="Courier New" w:hAnsi="Courier New" w:cs="Courier New"/>
        </w:rPr>
      </w:pPr>
      <w:r>
        <w:rPr>
          <w:b/>
        </w:rPr>
        <w:t>--</w:t>
      </w:r>
      <w:proofErr w:type="spellStart"/>
      <w:r>
        <w:rPr>
          <w:b/>
        </w:rPr>
        <w:t>vr_mempool_</w:t>
      </w:r>
      <w:proofErr w:type="gramStart"/>
      <w:r>
        <w:rPr>
          <w:b/>
        </w:rPr>
        <w:t>sz</w:t>
      </w:r>
      <w:proofErr w:type="spellEnd"/>
      <w:r>
        <w:t xml:space="preserve"> :</w:t>
      </w:r>
      <w:proofErr w:type="gramEnd"/>
      <w:r>
        <w:t xml:space="preserve"> is used to define </w:t>
      </w:r>
      <w:proofErr w:type="spellStart"/>
      <w:r>
        <w:t>mempool</w:t>
      </w:r>
      <w:proofErr w:type="spellEnd"/>
      <w:r>
        <w:t xml:space="preserve"> memory size. Default value is 16384.</w:t>
      </w:r>
    </w:p>
    <w:p w14:paraId="654F5239" w14:textId="77777777" w:rsidR="00CA2ECF" w:rsidRDefault="00CA2ECF" w:rsidP="00CA2ECF">
      <w:pPr>
        <w:spacing w:after="0"/>
      </w:pPr>
      <w:r>
        <w:rPr>
          <w:b/>
        </w:rPr>
        <w:t>--</w:t>
      </w:r>
      <w:proofErr w:type="spellStart"/>
      <w:r>
        <w:rPr>
          <w:b/>
        </w:rPr>
        <w:t>dpdk_txd_</w:t>
      </w:r>
      <w:proofErr w:type="gramStart"/>
      <w:r>
        <w:rPr>
          <w:b/>
        </w:rPr>
        <w:t>sz</w:t>
      </w:r>
      <w:proofErr w:type="spellEnd"/>
      <w:r>
        <w:t xml:space="preserve"> :</w:t>
      </w:r>
      <w:proofErr w:type="gramEnd"/>
      <w:r>
        <w:t xml:space="preserve"> is used to define Physical NIC TX Ring descriptor size. Default value is 256.</w:t>
      </w:r>
    </w:p>
    <w:p w14:paraId="7E1A1E65" w14:textId="77777777" w:rsidR="00CA2ECF" w:rsidRDefault="00CA2ECF" w:rsidP="00CA2ECF">
      <w:pPr>
        <w:spacing w:after="0"/>
      </w:pPr>
      <w:r>
        <w:rPr>
          <w:b/>
        </w:rPr>
        <w:t>--</w:t>
      </w:r>
      <w:proofErr w:type="spellStart"/>
      <w:r>
        <w:rPr>
          <w:b/>
        </w:rPr>
        <w:t>dpdk_rxd_</w:t>
      </w:r>
      <w:proofErr w:type="gramStart"/>
      <w:r>
        <w:rPr>
          <w:b/>
        </w:rPr>
        <w:t>sz</w:t>
      </w:r>
      <w:proofErr w:type="spellEnd"/>
      <w:r>
        <w:t xml:space="preserve"> :</w:t>
      </w:r>
      <w:proofErr w:type="gramEnd"/>
      <w:r>
        <w:t xml:space="preserve"> is used to define Physical NIC RX Ring descriptor size. Default value is 256.</w:t>
      </w:r>
    </w:p>
    <w:p w14:paraId="672F7321" w14:textId="2260A5A3" w:rsidR="00CA2ECF" w:rsidRDefault="00CA2ECF" w:rsidP="00941DF5">
      <w:pPr>
        <w:spacing w:after="0"/>
      </w:pPr>
    </w:p>
    <w:p w14:paraId="70645E51" w14:textId="362011E3" w:rsidR="00B41179" w:rsidRDefault="00B41179" w:rsidP="00B41179">
      <w:pPr>
        <w:pStyle w:val="BodyText"/>
        <w:spacing w:before="0" w:after="0"/>
      </w:pPr>
      <w:r>
        <w:t xml:space="preserve">Here we are configuring the </w:t>
      </w:r>
      <w:del w:id="411" w:author="Przemyslaw Grygiel" w:date="2020-09-22T21:35:00Z">
        <w:r w:rsidDel="004E6F80">
          <w:delText xml:space="preserve">vRouter </w:delText>
        </w:r>
      </w:del>
      <w:proofErr w:type="spellStart"/>
      <w:ins w:id="412" w:author="Przemyslaw Grygiel" w:date="2020-09-22T21:35:00Z">
        <w:r w:rsidR="004E6F80">
          <w:t>vRouter</w:t>
        </w:r>
      </w:ins>
      <w:proofErr w:type="spellEnd"/>
      <w:ins w:id="413" w:author="Przemyslaw Grygiel" w:date="2020-09-23T14:41:00Z">
        <w:r w:rsidR="003A4877">
          <w:t xml:space="preserve"> </w:t>
        </w:r>
      </w:ins>
      <w:r>
        <w:t>physical NIC DPDK rings with 512 RX and TX descriptor</w:t>
      </w:r>
      <w:r w:rsidR="00E67A6F">
        <w:t>s</w:t>
      </w:r>
      <w:r>
        <w:t xml:space="preserve"> size and use 32MB </w:t>
      </w:r>
      <w:proofErr w:type="spellStart"/>
      <w:r>
        <w:t>mempool</w:t>
      </w:r>
      <w:proofErr w:type="spellEnd"/>
      <w:r>
        <w:t>:</w:t>
      </w:r>
    </w:p>
    <w:p w14:paraId="5795DE5C" w14:textId="1AF627DF" w:rsidR="00B41179" w:rsidRPr="00B41179" w:rsidRDefault="00B41179" w:rsidP="00B41179">
      <w:pPr>
        <w:pStyle w:val="BodyText"/>
        <w:spacing w:before="0" w:after="0"/>
        <w:rPr>
          <w:rFonts w:ascii="Arial Narrow" w:hAnsi="Arial Narrow"/>
        </w:rPr>
      </w:pPr>
      <w:r w:rsidRPr="00B41179">
        <w:rPr>
          <w:rFonts w:ascii="Arial Narrow" w:hAnsi="Arial Narrow"/>
        </w:rPr>
        <w:t>$ vi /</w:t>
      </w:r>
      <w:proofErr w:type="spellStart"/>
      <w:r w:rsidRPr="00B41179">
        <w:rPr>
          <w:rFonts w:ascii="Arial Narrow" w:hAnsi="Arial Narrow"/>
        </w:rPr>
        <w:t>etc</w:t>
      </w:r>
      <w:proofErr w:type="spellEnd"/>
      <w:r w:rsidRPr="00B41179">
        <w:rPr>
          <w:rFonts w:ascii="Arial Narrow" w:hAnsi="Arial Narrow"/>
        </w:rPr>
        <w:t>/</w:t>
      </w:r>
      <w:proofErr w:type="spellStart"/>
      <w:r w:rsidRPr="00B41179">
        <w:rPr>
          <w:rFonts w:ascii="Arial Narrow" w:hAnsi="Arial Narrow"/>
        </w:rPr>
        <w:t>sysconfig</w:t>
      </w:r>
      <w:proofErr w:type="spellEnd"/>
      <w:r w:rsidRPr="00B41179">
        <w:rPr>
          <w:rFonts w:ascii="Arial Narrow" w:hAnsi="Arial Narrow"/>
        </w:rPr>
        <w:t>/network-scripts/ifcfg-vhost0</w:t>
      </w:r>
    </w:p>
    <w:p w14:paraId="2C3F8759" w14:textId="6BB96496" w:rsidR="00B41179" w:rsidRPr="00B41179" w:rsidRDefault="00B41179" w:rsidP="00B41179">
      <w:pPr>
        <w:spacing w:after="60"/>
        <w:rPr>
          <w:rFonts w:ascii="Arial Narrow" w:eastAsia="Arial Narrow" w:hAnsi="Arial Narrow" w:cs="Arial Narrow"/>
        </w:rPr>
      </w:pPr>
      <w:r w:rsidRPr="00B41179">
        <w:rPr>
          <w:rFonts w:ascii="Arial Narrow" w:eastAsia="Arial Narrow" w:hAnsi="Arial Narrow" w:cs="Arial Narrow"/>
        </w:rPr>
        <w:t>DPDK_COMMAND_ADDITIONAL_ARGS="--</w:t>
      </w:r>
      <w:proofErr w:type="spellStart"/>
      <w:r w:rsidRPr="00B41179">
        <w:rPr>
          <w:rFonts w:ascii="Arial Narrow" w:eastAsia="Arial Narrow" w:hAnsi="Arial Narrow" w:cs="Arial Narrow"/>
        </w:rPr>
        <w:t>dpdk_rxd_sz</w:t>
      </w:r>
      <w:proofErr w:type="spellEnd"/>
      <w:r w:rsidRPr="00B41179">
        <w:rPr>
          <w:rFonts w:ascii="Arial Narrow" w:eastAsia="Arial Narrow" w:hAnsi="Arial Narrow" w:cs="Arial Narrow"/>
        </w:rPr>
        <w:t xml:space="preserve"> 512 --</w:t>
      </w:r>
      <w:proofErr w:type="spellStart"/>
      <w:r w:rsidRPr="00B41179">
        <w:rPr>
          <w:rFonts w:ascii="Arial Narrow" w:eastAsia="Arial Narrow" w:hAnsi="Arial Narrow" w:cs="Arial Narrow"/>
        </w:rPr>
        <w:t>dpdk_txd_sz</w:t>
      </w:r>
      <w:proofErr w:type="spellEnd"/>
      <w:r w:rsidRPr="00B41179">
        <w:rPr>
          <w:rFonts w:ascii="Arial Narrow" w:eastAsia="Arial Narrow" w:hAnsi="Arial Narrow" w:cs="Arial Narrow"/>
        </w:rPr>
        <w:t xml:space="preserve"> 512 </w:t>
      </w:r>
      <w:r w:rsidRPr="00B41179">
        <w:rPr>
          <w:rFonts w:ascii="Arial Narrow" w:eastAsia="Courier New" w:hAnsi="Arial Narrow" w:cs="Courier New"/>
        </w:rPr>
        <w:t>--</w:t>
      </w:r>
      <w:proofErr w:type="spellStart"/>
      <w:r w:rsidRPr="00B41179">
        <w:rPr>
          <w:rFonts w:ascii="Arial Narrow" w:eastAsia="Courier New" w:hAnsi="Arial Narrow" w:cs="Courier New"/>
        </w:rPr>
        <w:t>vr_mempool_sz</w:t>
      </w:r>
      <w:proofErr w:type="spellEnd"/>
      <w:r w:rsidRPr="00B41179">
        <w:rPr>
          <w:rFonts w:ascii="Arial Narrow" w:eastAsia="Courier New" w:hAnsi="Arial Narrow" w:cs="Courier New"/>
        </w:rPr>
        <w:t xml:space="preserve"> 32768</w:t>
      </w:r>
      <w:r w:rsidRPr="00B41179">
        <w:rPr>
          <w:rFonts w:ascii="Arial Narrow" w:eastAsia="Arial Narrow" w:hAnsi="Arial Narrow" w:cs="Arial Narrow"/>
        </w:rPr>
        <w:t>"</w:t>
      </w:r>
    </w:p>
    <w:p w14:paraId="77951252" w14:textId="77777777" w:rsidR="00B41179" w:rsidRPr="00B41179" w:rsidRDefault="00B41179" w:rsidP="00B41179">
      <w:pPr>
        <w:pStyle w:val="BodyText"/>
        <w:spacing w:before="0" w:after="0"/>
        <w:rPr>
          <w:rFonts w:ascii="Arial Narrow" w:hAnsi="Arial Narrow"/>
        </w:rPr>
      </w:pPr>
      <w:r w:rsidRPr="00B41179">
        <w:rPr>
          <w:rFonts w:ascii="Arial Narrow" w:hAnsi="Arial Narrow"/>
        </w:rPr>
        <w:t xml:space="preserve">$ </w:t>
      </w:r>
      <w:proofErr w:type="spellStart"/>
      <w:r w:rsidRPr="00B41179">
        <w:rPr>
          <w:rFonts w:ascii="Arial Narrow" w:hAnsi="Arial Narrow"/>
        </w:rPr>
        <w:t>sudo</w:t>
      </w:r>
      <w:proofErr w:type="spellEnd"/>
      <w:r w:rsidRPr="00B41179">
        <w:rPr>
          <w:rFonts w:ascii="Arial Narrow" w:hAnsi="Arial Narrow"/>
        </w:rPr>
        <w:t xml:space="preserve"> </w:t>
      </w:r>
      <w:proofErr w:type="spellStart"/>
      <w:r w:rsidRPr="00B41179">
        <w:rPr>
          <w:rFonts w:ascii="Arial Narrow" w:hAnsi="Arial Narrow"/>
        </w:rPr>
        <w:t>ifdown</w:t>
      </w:r>
      <w:proofErr w:type="spellEnd"/>
      <w:r w:rsidRPr="00B41179">
        <w:rPr>
          <w:rFonts w:ascii="Arial Narrow" w:hAnsi="Arial Narrow"/>
        </w:rPr>
        <w:t xml:space="preserve"> vhost0</w:t>
      </w:r>
    </w:p>
    <w:p w14:paraId="2CECDC03" w14:textId="77777777" w:rsidR="00B41179" w:rsidRPr="00B41179" w:rsidRDefault="00B41179" w:rsidP="00B41179">
      <w:pPr>
        <w:pStyle w:val="BodyText"/>
        <w:spacing w:before="0" w:after="0"/>
        <w:rPr>
          <w:rFonts w:ascii="Arial Narrow" w:hAnsi="Arial Narrow"/>
        </w:rPr>
      </w:pPr>
      <w:r w:rsidRPr="00B41179">
        <w:rPr>
          <w:rFonts w:ascii="Arial Narrow" w:hAnsi="Arial Narrow"/>
        </w:rPr>
        <w:t xml:space="preserve">$ </w:t>
      </w:r>
      <w:proofErr w:type="spellStart"/>
      <w:r w:rsidRPr="00B41179">
        <w:rPr>
          <w:rFonts w:ascii="Arial Narrow" w:hAnsi="Arial Narrow"/>
        </w:rPr>
        <w:t>sudo</w:t>
      </w:r>
      <w:proofErr w:type="spellEnd"/>
      <w:r w:rsidRPr="00B41179">
        <w:rPr>
          <w:rFonts w:ascii="Arial Narrow" w:hAnsi="Arial Narrow"/>
        </w:rPr>
        <w:t xml:space="preserve"> </w:t>
      </w:r>
      <w:proofErr w:type="spellStart"/>
      <w:r w:rsidRPr="00B41179">
        <w:rPr>
          <w:rFonts w:ascii="Arial Narrow" w:hAnsi="Arial Narrow"/>
        </w:rPr>
        <w:t>ifup</w:t>
      </w:r>
      <w:proofErr w:type="spellEnd"/>
      <w:r w:rsidRPr="00B41179">
        <w:rPr>
          <w:rFonts w:ascii="Arial Narrow" w:hAnsi="Arial Narrow"/>
        </w:rPr>
        <w:t xml:space="preserve"> vhost0</w:t>
      </w:r>
    </w:p>
    <w:p w14:paraId="5EED7B09" w14:textId="77777777" w:rsidR="00B41179" w:rsidRDefault="00B41179" w:rsidP="00941DF5">
      <w:pPr>
        <w:spacing w:after="0"/>
      </w:pPr>
    </w:p>
    <w:p w14:paraId="72AD55B8" w14:textId="10DBD3CF" w:rsidR="00941DF5" w:rsidRDefault="00B41179" w:rsidP="00A70FE6">
      <w:pPr>
        <w:pStyle w:val="BodyText"/>
        <w:spacing w:before="0" w:after="0"/>
      </w:pPr>
      <w:r>
        <w:t xml:space="preserve">PS: Physical NIC DPDK ring size modification can lead to some unexpected side effect (packet loss). Needed </w:t>
      </w:r>
      <w:proofErr w:type="spellStart"/>
      <w:r>
        <w:t>mempool</w:t>
      </w:r>
      <w:proofErr w:type="spellEnd"/>
      <w:r>
        <w:t xml:space="preserve"> size depend </w:t>
      </w:r>
      <w:r w:rsidR="00B7486C">
        <w:t>on</w:t>
      </w:r>
      <w:r>
        <w:t xml:space="preserve"> the configured maximum packet size (</w:t>
      </w:r>
      <w:r w:rsidR="00B7486C">
        <w:t xml:space="preserve">physical NIC </w:t>
      </w:r>
      <w:r>
        <w:t>MTU) and also the number of NIC</w:t>
      </w:r>
      <w:r w:rsidR="00B7486C">
        <w:t xml:space="preserve"> using into the physical bond, and also the configured number of RX and TX descriptors.</w:t>
      </w:r>
    </w:p>
    <w:p w14:paraId="5A418D58" w14:textId="5E777AAD" w:rsidR="00B41179" w:rsidRDefault="00B41179" w:rsidP="00A70FE6">
      <w:pPr>
        <w:pStyle w:val="BodyText"/>
        <w:spacing w:before="0" w:after="0"/>
      </w:pPr>
    </w:p>
    <w:p w14:paraId="23CBCED6" w14:textId="075AF714" w:rsidR="00E67A6F" w:rsidRDefault="00E67A6F" w:rsidP="00E67A6F">
      <w:pPr>
        <w:pStyle w:val="Heading3"/>
        <w:rPr>
          <w:u w:val="single"/>
        </w:rPr>
      </w:pPr>
      <w:bookmarkStart w:id="414" w:name="_Toc51764143"/>
      <w:r>
        <w:t xml:space="preserve">DPDK </w:t>
      </w:r>
      <w:del w:id="415" w:author="Przemyslaw Grygiel" w:date="2020-09-22T21:35:00Z">
        <w:r w:rsidDel="004E6F80">
          <w:delText xml:space="preserve">vrouter </w:delText>
        </w:r>
      </w:del>
      <w:proofErr w:type="spellStart"/>
      <w:ins w:id="416" w:author="Przemyslaw Grygiel" w:date="2020-09-22T21:35:00Z">
        <w:r w:rsidR="004E6F80">
          <w:t>vRouter</w:t>
        </w:r>
      </w:ins>
      <w:proofErr w:type="spellEnd"/>
      <w:ins w:id="417" w:author="Przemyslaw Grygiel" w:date="2020-09-23T14:41:00Z">
        <w:r w:rsidR="003A4877">
          <w:t xml:space="preserve"> </w:t>
        </w:r>
      </w:ins>
      <w:r>
        <w:t>internal queues rings setup</w:t>
      </w:r>
      <w:bookmarkEnd w:id="414"/>
    </w:p>
    <w:p w14:paraId="28AA35D6" w14:textId="2C536841" w:rsidR="00E67A6F" w:rsidRDefault="00E67A6F" w:rsidP="00A70FE6">
      <w:pPr>
        <w:pStyle w:val="BodyText"/>
        <w:spacing w:before="0" w:after="0"/>
      </w:pPr>
    </w:p>
    <w:p w14:paraId="311C5BB0" w14:textId="47C563ED" w:rsidR="00E67A6F" w:rsidRDefault="00E67A6F" w:rsidP="00E67A6F">
      <w:pPr>
        <w:pStyle w:val="BodyText"/>
        <w:spacing w:before="0" w:after="0"/>
      </w:pPr>
      <w:r>
        <w:t xml:space="preserve">In some scenarios, Contrail DPDK </w:t>
      </w:r>
      <w:del w:id="418" w:author="Przemyslaw Grygiel" w:date="2020-09-22T21:35:00Z">
        <w:r w:rsidDel="004E6F80">
          <w:delText xml:space="preserve">vrouter </w:delText>
        </w:r>
      </w:del>
      <w:proofErr w:type="spellStart"/>
      <w:ins w:id="419" w:author="Przemyslaw Grygiel" w:date="2020-09-22T21:35:00Z">
        <w:r w:rsidR="004E6F80">
          <w:t>vRouter</w:t>
        </w:r>
      </w:ins>
      <w:proofErr w:type="spellEnd"/>
      <w:ins w:id="420" w:author="Przemyslaw Grygiel" w:date="2020-09-23T14:42:00Z">
        <w:r w:rsidR="003A4877">
          <w:t xml:space="preserve"> </w:t>
        </w:r>
      </w:ins>
      <w:r>
        <w:t xml:space="preserve">is using a DPDK pipeline model in order to split packet polling and processing task in two different threads. When this DPDK pipeline mode is used, some internal queues are created in order to store packets that have been polled by the polling </w:t>
      </w:r>
      <w:proofErr w:type="spellStart"/>
      <w:r>
        <w:t>lcore</w:t>
      </w:r>
      <w:proofErr w:type="spellEnd"/>
      <w:r>
        <w:t xml:space="preserve"> thread before to be processed by the processing </w:t>
      </w:r>
      <w:proofErr w:type="spellStart"/>
      <w:r>
        <w:t>lcore</w:t>
      </w:r>
      <w:proofErr w:type="spellEnd"/>
      <w:r>
        <w:t xml:space="preserve"> thread.</w:t>
      </w:r>
    </w:p>
    <w:p w14:paraId="4AEE400F" w14:textId="66A01FB4" w:rsidR="00E67A6F" w:rsidRDefault="00E67A6F" w:rsidP="00A70FE6">
      <w:pPr>
        <w:pStyle w:val="BodyText"/>
        <w:spacing w:before="0" w:after="0"/>
      </w:pPr>
    </w:p>
    <w:p w14:paraId="27ED29F0" w14:textId="49225A16" w:rsidR="00D4318C" w:rsidRDefault="0016500F" w:rsidP="00A70FE6">
      <w:pPr>
        <w:pStyle w:val="BodyText"/>
        <w:spacing w:before="0" w:after="0"/>
      </w:pPr>
      <w:r>
        <w:rPr>
          <w:noProof/>
        </w:rPr>
        <w:object w:dxaOrig="9024" w:dyaOrig="4441" w14:anchorId="7EAF92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15pt;height:185.55pt;mso-width-percent:0;mso-height-percent:0;mso-width-percent:0;mso-height-percent:0" o:ole="">
            <v:imagedata r:id="rId14" o:title=""/>
          </v:shape>
          <o:OLEObject Type="Embed" ProgID="Visio.Drawing.15" ShapeID="_x0000_i1025" DrawAspect="Content" ObjectID="_1662377432" r:id="rId15"/>
        </w:object>
      </w:r>
    </w:p>
    <w:p w14:paraId="3FC05971" w14:textId="77777777" w:rsidR="00D4318C" w:rsidRDefault="00D4318C" w:rsidP="00A70FE6">
      <w:pPr>
        <w:pStyle w:val="BodyText"/>
        <w:spacing w:before="0" w:after="0"/>
      </w:pPr>
    </w:p>
    <w:p w14:paraId="43E7FB18" w14:textId="4302923D" w:rsidR="00E67A6F" w:rsidRDefault="00E67A6F" w:rsidP="00A70FE6">
      <w:pPr>
        <w:pStyle w:val="BodyText"/>
        <w:spacing w:before="0" w:after="0"/>
      </w:pPr>
      <w:r>
        <w:t xml:space="preserve">Two parameters are used for DPDK </w:t>
      </w:r>
      <w:del w:id="421" w:author="Przemyslaw Grygiel" w:date="2020-09-22T21:35:00Z">
        <w:r w:rsidDel="004E6F80">
          <w:delText xml:space="preserve">vrouter </w:delText>
        </w:r>
      </w:del>
      <w:proofErr w:type="spellStart"/>
      <w:ins w:id="422" w:author="Przemyslaw Grygiel" w:date="2020-09-22T21:35:00Z">
        <w:r w:rsidR="004E6F80">
          <w:t>vRouter</w:t>
        </w:r>
      </w:ins>
      <w:r>
        <w:t>internal</w:t>
      </w:r>
      <w:proofErr w:type="spellEnd"/>
      <w:r>
        <w:t xml:space="preserve"> queue</w:t>
      </w:r>
      <w:r w:rsidR="00D4318C">
        <w:t xml:space="preserve"> (software rings)</w:t>
      </w:r>
      <w:r>
        <w:t xml:space="preserve"> configuration:</w:t>
      </w:r>
    </w:p>
    <w:p w14:paraId="4826F2EF" w14:textId="77777777" w:rsidR="00E67A6F" w:rsidRDefault="00E67A6F" w:rsidP="00E67A6F">
      <w:pPr>
        <w:spacing w:after="0" w:line="271" w:lineRule="auto"/>
      </w:pPr>
      <w:r>
        <w:rPr>
          <w:b/>
        </w:rPr>
        <w:t>--</w:t>
      </w:r>
      <w:proofErr w:type="spellStart"/>
      <w:r>
        <w:rPr>
          <w:b/>
        </w:rPr>
        <w:t>vr_dpdk_tx_ring_sz</w:t>
      </w:r>
      <w:proofErr w:type="spellEnd"/>
      <w:r>
        <w:t xml:space="preserve">: is used to define forwarding </w:t>
      </w:r>
      <w:proofErr w:type="spellStart"/>
      <w:r>
        <w:t>lcores</w:t>
      </w:r>
      <w:proofErr w:type="spellEnd"/>
      <w:r>
        <w:t xml:space="preserve"> TX Ring descriptor size (1024 by default)</w:t>
      </w:r>
    </w:p>
    <w:p w14:paraId="281D88A6" w14:textId="77777777" w:rsidR="00E67A6F" w:rsidRDefault="00E67A6F" w:rsidP="00E67A6F">
      <w:pPr>
        <w:spacing w:after="0" w:line="271" w:lineRule="auto"/>
      </w:pPr>
      <w:r>
        <w:rPr>
          <w:b/>
        </w:rPr>
        <w:t>--</w:t>
      </w:r>
      <w:proofErr w:type="spellStart"/>
      <w:r>
        <w:rPr>
          <w:b/>
        </w:rPr>
        <w:t>vr_dpdk_rx_ring_sz</w:t>
      </w:r>
      <w:proofErr w:type="spellEnd"/>
      <w:r>
        <w:t xml:space="preserve">: is used to define forwarding </w:t>
      </w:r>
      <w:proofErr w:type="spellStart"/>
      <w:r>
        <w:t>lcores</w:t>
      </w:r>
      <w:proofErr w:type="spellEnd"/>
      <w:r>
        <w:t xml:space="preserve"> RX Ring descriptor size (1024 by default).</w:t>
      </w:r>
    </w:p>
    <w:p w14:paraId="438888ED" w14:textId="445446EE" w:rsidR="00E67A6F" w:rsidRDefault="00E67A6F" w:rsidP="00A70FE6">
      <w:pPr>
        <w:pStyle w:val="BodyText"/>
        <w:spacing w:before="0" w:after="0"/>
      </w:pPr>
    </w:p>
    <w:p w14:paraId="25DBDC08" w14:textId="54B107C6" w:rsidR="00E67A6F" w:rsidRDefault="00E67A6F" w:rsidP="00E67A6F">
      <w:pPr>
        <w:pStyle w:val="BodyText"/>
        <w:spacing w:before="0" w:after="0"/>
      </w:pPr>
      <w:r>
        <w:t xml:space="preserve">Here we are configuring the </w:t>
      </w:r>
      <w:del w:id="423" w:author="Przemyslaw Grygiel" w:date="2020-09-22T21:35:00Z">
        <w:r w:rsidDel="004E6F80">
          <w:delText xml:space="preserve">vRouter </w:delText>
        </w:r>
      </w:del>
      <w:proofErr w:type="spellStart"/>
      <w:ins w:id="424" w:author="Przemyslaw Grygiel" w:date="2020-09-22T21:35:00Z">
        <w:r w:rsidR="004E6F80">
          <w:t>vRouter</w:t>
        </w:r>
      </w:ins>
      <w:r>
        <w:t>internal</w:t>
      </w:r>
      <w:proofErr w:type="spellEnd"/>
      <w:r>
        <w:t xml:space="preserve"> rings with 2048 RX and TX descriptors:</w:t>
      </w:r>
    </w:p>
    <w:p w14:paraId="7E94F7C5" w14:textId="77777777" w:rsidR="00E67A6F" w:rsidRPr="00E67A6F" w:rsidRDefault="00E67A6F" w:rsidP="00E67A6F">
      <w:pPr>
        <w:pStyle w:val="BodyText"/>
        <w:spacing w:before="0" w:after="0"/>
        <w:rPr>
          <w:rFonts w:ascii="Arial Narrow" w:hAnsi="Arial Narrow"/>
        </w:rPr>
      </w:pPr>
      <w:r w:rsidRPr="00E67A6F">
        <w:rPr>
          <w:rFonts w:ascii="Arial Narrow" w:hAnsi="Arial Narrow"/>
        </w:rPr>
        <w:t>$ vi /</w:t>
      </w:r>
      <w:proofErr w:type="spellStart"/>
      <w:r w:rsidRPr="00E67A6F">
        <w:rPr>
          <w:rFonts w:ascii="Arial Narrow" w:hAnsi="Arial Narrow"/>
        </w:rPr>
        <w:t>etc</w:t>
      </w:r>
      <w:proofErr w:type="spellEnd"/>
      <w:r w:rsidRPr="00E67A6F">
        <w:rPr>
          <w:rFonts w:ascii="Arial Narrow" w:hAnsi="Arial Narrow"/>
        </w:rPr>
        <w:t>/</w:t>
      </w:r>
      <w:proofErr w:type="spellStart"/>
      <w:r w:rsidRPr="00E67A6F">
        <w:rPr>
          <w:rFonts w:ascii="Arial Narrow" w:hAnsi="Arial Narrow"/>
        </w:rPr>
        <w:t>sysconfig</w:t>
      </w:r>
      <w:proofErr w:type="spellEnd"/>
      <w:r w:rsidRPr="00E67A6F">
        <w:rPr>
          <w:rFonts w:ascii="Arial Narrow" w:hAnsi="Arial Narrow"/>
        </w:rPr>
        <w:t>/network-scripts/ifcfg-vhost0</w:t>
      </w:r>
    </w:p>
    <w:p w14:paraId="33F22ABE" w14:textId="1A2209D6" w:rsidR="00E67A6F" w:rsidRPr="00E67A6F" w:rsidRDefault="00E67A6F" w:rsidP="00E67A6F">
      <w:pPr>
        <w:spacing w:after="60"/>
        <w:rPr>
          <w:rFonts w:ascii="Arial Narrow" w:eastAsia="Arial Narrow" w:hAnsi="Arial Narrow" w:cs="Arial Narrow"/>
        </w:rPr>
      </w:pPr>
      <w:r w:rsidRPr="00E67A6F">
        <w:rPr>
          <w:rFonts w:ascii="Arial Narrow" w:eastAsia="Arial Narrow" w:hAnsi="Arial Narrow" w:cs="Arial Narrow"/>
        </w:rPr>
        <w:lastRenderedPageBreak/>
        <w:t>DPDK_COMMAND_ADDITIONAL_ARGS="</w:t>
      </w:r>
      <w:r w:rsidRPr="00E67A6F">
        <w:rPr>
          <w:rFonts w:ascii="Arial Narrow" w:hAnsi="Arial Narrow"/>
        </w:rPr>
        <w:t>--</w:t>
      </w:r>
      <w:proofErr w:type="spellStart"/>
      <w:r w:rsidRPr="00E67A6F">
        <w:rPr>
          <w:rFonts w:ascii="Arial Narrow" w:hAnsi="Arial Narrow"/>
        </w:rPr>
        <w:t>vr_dpdk_rx_ring_sz</w:t>
      </w:r>
      <w:proofErr w:type="spellEnd"/>
      <w:r w:rsidRPr="00E67A6F">
        <w:rPr>
          <w:rFonts w:ascii="Arial Narrow" w:eastAsia="Arial Narrow" w:hAnsi="Arial Narrow" w:cs="Arial Narrow"/>
        </w:rPr>
        <w:t xml:space="preserve"> 2048 </w:t>
      </w:r>
      <w:r w:rsidRPr="00E67A6F">
        <w:rPr>
          <w:rFonts w:ascii="Arial Narrow" w:hAnsi="Arial Narrow"/>
        </w:rPr>
        <w:t>--</w:t>
      </w:r>
      <w:proofErr w:type="spellStart"/>
      <w:r w:rsidRPr="00E67A6F">
        <w:rPr>
          <w:rFonts w:ascii="Arial Narrow" w:hAnsi="Arial Narrow"/>
        </w:rPr>
        <w:t>vr_dpdk_tx_ring_sz</w:t>
      </w:r>
      <w:proofErr w:type="spellEnd"/>
      <w:r w:rsidRPr="00E67A6F">
        <w:rPr>
          <w:rFonts w:ascii="Arial Narrow" w:eastAsia="Arial Narrow" w:hAnsi="Arial Narrow" w:cs="Arial Narrow"/>
        </w:rPr>
        <w:t xml:space="preserve"> 2048"</w:t>
      </w:r>
    </w:p>
    <w:p w14:paraId="6C5E7D55" w14:textId="77777777" w:rsidR="00E67A6F" w:rsidRPr="00E67A6F" w:rsidRDefault="00E67A6F" w:rsidP="00E67A6F">
      <w:pPr>
        <w:pStyle w:val="BodyText"/>
        <w:spacing w:before="0" w:after="0"/>
        <w:rPr>
          <w:rFonts w:ascii="Arial Narrow" w:hAnsi="Arial Narrow"/>
        </w:rPr>
      </w:pPr>
      <w:r w:rsidRPr="00E67A6F">
        <w:rPr>
          <w:rFonts w:ascii="Arial Narrow" w:hAnsi="Arial Narrow"/>
        </w:rPr>
        <w:t xml:space="preserve">$ </w:t>
      </w:r>
      <w:proofErr w:type="spellStart"/>
      <w:r w:rsidRPr="00E67A6F">
        <w:rPr>
          <w:rFonts w:ascii="Arial Narrow" w:hAnsi="Arial Narrow"/>
        </w:rPr>
        <w:t>sudo</w:t>
      </w:r>
      <w:proofErr w:type="spellEnd"/>
      <w:r w:rsidRPr="00E67A6F">
        <w:rPr>
          <w:rFonts w:ascii="Arial Narrow" w:hAnsi="Arial Narrow"/>
        </w:rPr>
        <w:t xml:space="preserve"> </w:t>
      </w:r>
      <w:proofErr w:type="spellStart"/>
      <w:r w:rsidRPr="00E67A6F">
        <w:rPr>
          <w:rFonts w:ascii="Arial Narrow" w:hAnsi="Arial Narrow"/>
        </w:rPr>
        <w:t>ifdown</w:t>
      </w:r>
      <w:proofErr w:type="spellEnd"/>
      <w:r w:rsidRPr="00E67A6F">
        <w:rPr>
          <w:rFonts w:ascii="Arial Narrow" w:hAnsi="Arial Narrow"/>
        </w:rPr>
        <w:t xml:space="preserve"> vhost0</w:t>
      </w:r>
    </w:p>
    <w:p w14:paraId="7FFB1C90" w14:textId="77777777" w:rsidR="00E67A6F" w:rsidRPr="00E67A6F" w:rsidRDefault="00E67A6F" w:rsidP="00E67A6F">
      <w:pPr>
        <w:pStyle w:val="BodyText"/>
        <w:spacing w:before="0" w:after="0"/>
        <w:rPr>
          <w:rFonts w:ascii="Arial Narrow" w:hAnsi="Arial Narrow"/>
        </w:rPr>
      </w:pPr>
      <w:r w:rsidRPr="00E67A6F">
        <w:rPr>
          <w:rFonts w:ascii="Arial Narrow" w:hAnsi="Arial Narrow"/>
        </w:rPr>
        <w:t xml:space="preserve">$ </w:t>
      </w:r>
      <w:proofErr w:type="spellStart"/>
      <w:r w:rsidRPr="00E67A6F">
        <w:rPr>
          <w:rFonts w:ascii="Arial Narrow" w:hAnsi="Arial Narrow"/>
        </w:rPr>
        <w:t>sudo</w:t>
      </w:r>
      <w:proofErr w:type="spellEnd"/>
      <w:r w:rsidRPr="00E67A6F">
        <w:rPr>
          <w:rFonts w:ascii="Arial Narrow" w:hAnsi="Arial Narrow"/>
        </w:rPr>
        <w:t xml:space="preserve"> </w:t>
      </w:r>
      <w:proofErr w:type="spellStart"/>
      <w:r w:rsidRPr="00E67A6F">
        <w:rPr>
          <w:rFonts w:ascii="Arial Narrow" w:hAnsi="Arial Narrow"/>
        </w:rPr>
        <w:t>ifup</w:t>
      </w:r>
      <w:proofErr w:type="spellEnd"/>
      <w:r w:rsidRPr="00E67A6F">
        <w:rPr>
          <w:rFonts w:ascii="Arial Narrow" w:hAnsi="Arial Narrow"/>
        </w:rPr>
        <w:t xml:space="preserve"> vhost0</w:t>
      </w:r>
    </w:p>
    <w:p w14:paraId="7031FA8A" w14:textId="77777777" w:rsidR="00E67A6F" w:rsidRDefault="00E67A6F" w:rsidP="00A70FE6">
      <w:pPr>
        <w:pStyle w:val="BodyText"/>
        <w:spacing w:before="0" w:after="0"/>
      </w:pPr>
    </w:p>
    <w:p w14:paraId="1D77D932" w14:textId="77777777" w:rsidR="002C71DB" w:rsidRDefault="002C71DB">
      <w:pPr>
        <w:spacing w:after="160" w:line="259" w:lineRule="auto"/>
        <w:rPr>
          <w:rFonts w:asciiTheme="majorHAnsi" w:eastAsiaTheme="majorEastAsia" w:hAnsiTheme="majorHAnsi" w:cstheme="majorBidi"/>
          <w:b/>
          <w:bCs/>
          <w:color w:val="4472C4" w:themeColor="accent1"/>
        </w:rPr>
      </w:pPr>
      <w:r>
        <w:br w:type="page"/>
      </w:r>
    </w:p>
    <w:p w14:paraId="44512119" w14:textId="3B9FB58F" w:rsidR="00C67E17" w:rsidRDefault="00C67E17" w:rsidP="00C67E17">
      <w:pPr>
        <w:pStyle w:val="Heading3"/>
        <w:rPr>
          <w:u w:val="single"/>
        </w:rPr>
      </w:pPr>
      <w:bookmarkStart w:id="425" w:name="_Toc51764144"/>
      <w:r>
        <w:lastRenderedPageBreak/>
        <w:t xml:space="preserve">DPDK </w:t>
      </w:r>
      <w:del w:id="426" w:author="Przemyslaw Grygiel" w:date="2020-09-22T21:35:00Z">
        <w:r w:rsidDel="004E6F80">
          <w:delText>virtual machine</w:delText>
        </w:r>
      </w:del>
      <w:ins w:id="427" w:author="Przemyslaw Grygiel" w:date="2020-09-22T21:35:00Z">
        <w:r w:rsidR="004E6F80">
          <w:t>Virtual Machine</w:t>
        </w:r>
      </w:ins>
      <w:r>
        <w:t xml:space="preserve"> interface rings setup</w:t>
      </w:r>
      <w:bookmarkEnd w:id="425"/>
    </w:p>
    <w:p w14:paraId="72771CCA" w14:textId="4FC87AD5" w:rsidR="00D3744E" w:rsidRDefault="00D3744E" w:rsidP="002C71DB">
      <w:pPr>
        <w:pStyle w:val="BodyText"/>
        <w:spacing w:before="0" w:after="0"/>
      </w:pPr>
    </w:p>
    <w:p w14:paraId="4EFC5E7D" w14:textId="2F14D5D1" w:rsidR="0033155E" w:rsidRDefault="0033155E" w:rsidP="0033155E">
      <w:pPr>
        <w:pStyle w:val="BodyText"/>
        <w:spacing w:before="0" w:after="0"/>
      </w:pPr>
      <w:del w:id="428" w:author="Przemyslaw Grygiel" w:date="2020-09-22T21:35:00Z">
        <w:r w:rsidDel="004E6F80">
          <w:delText>Virtual machine</w:delText>
        </w:r>
      </w:del>
      <w:ins w:id="429" w:author="Przemyslaw Grygiel" w:date="2020-09-22T21:35:00Z">
        <w:r w:rsidR="004E6F80">
          <w:t>Virtual Machine</w:t>
        </w:r>
      </w:ins>
      <w:r>
        <w:t xml:space="preserve">s NIC queues are not configured by Contrail </w:t>
      </w:r>
      <w:proofErr w:type="spellStart"/>
      <w:r>
        <w:t>vRouter</w:t>
      </w:r>
      <w:proofErr w:type="spellEnd"/>
      <w:r>
        <w:t xml:space="preserve">, they are managed by OpenStack. By default, Nova is configuring 256 </w:t>
      </w:r>
      <w:proofErr w:type="spellStart"/>
      <w:r>
        <w:t>rx</w:t>
      </w:r>
      <w:proofErr w:type="spellEnd"/>
      <w:r>
        <w:t xml:space="preserve"> and </w:t>
      </w:r>
      <w:proofErr w:type="spellStart"/>
      <w:r>
        <w:t>tx</w:t>
      </w:r>
      <w:proofErr w:type="spellEnd"/>
      <w:r>
        <w:t xml:space="preserve"> descriptor size </w:t>
      </w:r>
      <w:proofErr w:type="spellStart"/>
      <w:r>
        <w:t>virtIO</w:t>
      </w:r>
      <w:proofErr w:type="spellEnd"/>
      <w:r>
        <w:t xml:space="preserve"> interfaces on the </w:t>
      </w:r>
      <w:del w:id="430" w:author="Przemyslaw Grygiel" w:date="2020-09-22T21:35:00Z">
        <w:r w:rsidDel="004E6F80">
          <w:delText>virtual machine</w:delText>
        </w:r>
      </w:del>
      <w:ins w:id="431" w:author="Przemyslaw Grygiel" w:date="2020-09-22T21:35:00Z">
        <w:r w:rsidR="004E6F80">
          <w:t>Virtual Machine</w:t>
        </w:r>
      </w:ins>
      <w:r>
        <w:t>.</w:t>
      </w:r>
    </w:p>
    <w:p w14:paraId="1E3EEC28" w14:textId="77777777" w:rsidR="0033155E" w:rsidRDefault="0033155E" w:rsidP="0033155E">
      <w:pPr>
        <w:pStyle w:val="BodyText"/>
        <w:spacing w:before="0" w:after="0"/>
      </w:pPr>
    </w:p>
    <w:p w14:paraId="471B7FC5" w14:textId="4D5B7623" w:rsidR="0033155E" w:rsidRDefault="0033155E" w:rsidP="0033155E">
      <w:pPr>
        <w:pStyle w:val="BodyText"/>
        <w:spacing w:before="0" w:after="0"/>
        <w:rPr>
          <w:lang w:val="en-GB"/>
        </w:rPr>
      </w:pPr>
      <w:del w:id="432" w:author="Przemyslaw Grygiel" w:date="2020-09-22T21:35:00Z">
        <w:r w:rsidDel="004E6F80">
          <w:delText>Virtual machine</w:delText>
        </w:r>
      </w:del>
      <w:ins w:id="433" w:author="Przemyslaw Grygiel" w:date="2020-09-22T21:35:00Z">
        <w:r w:rsidR="004E6F80">
          <w:t>Virtual Machine</w:t>
        </w:r>
      </w:ins>
      <w:r>
        <w:t xml:space="preserve">s NIC queue size is defined at OpenStack level in </w:t>
      </w:r>
      <w:r w:rsidRPr="002C71DB">
        <w:rPr>
          <w:i/>
          <w:iCs/>
        </w:rPr>
        <w:t>/</w:t>
      </w:r>
      <w:proofErr w:type="spellStart"/>
      <w:r w:rsidRPr="002C71DB">
        <w:rPr>
          <w:i/>
          <w:iCs/>
        </w:rPr>
        <w:t>etc</w:t>
      </w:r>
      <w:proofErr w:type="spellEnd"/>
      <w:r w:rsidRPr="002C71DB">
        <w:rPr>
          <w:i/>
          <w:iCs/>
        </w:rPr>
        <w:t>/nova/</w:t>
      </w:r>
      <w:proofErr w:type="spellStart"/>
      <w:r w:rsidRPr="002C71DB">
        <w:rPr>
          <w:i/>
          <w:iCs/>
        </w:rPr>
        <w:t>nova.conf</w:t>
      </w:r>
      <w:proofErr w:type="spellEnd"/>
      <w:r w:rsidRPr="002C71DB">
        <w:rPr>
          <w:lang w:val="en-GB"/>
        </w:rPr>
        <w:t xml:space="preserve"> configuration file.</w:t>
      </w:r>
      <w:r>
        <w:rPr>
          <w:lang w:val="en-GB"/>
        </w:rPr>
        <w:t xml:space="preserve"> They are configured using </w:t>
      </w:r>
      <w:proofErr w:type="spellStart"/>
      <w:r w:rsidRPr="002C71DB">
        <w:rPr>
          <w:lang w:val="en-GB"/>
        </w:rPr>
        <w:t>rx_queue_size</w:t>
      </w:r>
      <w:proofErr w:type="spellEnd"/>
      <w:r w:rsidRPr="002C71DB">
        <w:rPr>
          <w:lang w:val="en-GB"/>
        </w:rPr>
        <w:t xml:space="preserve"> and </w:t>
      </w:r>
      <w:proofErr w:type="spellStart"/>
      <w:r>
        <w:rPr>
          <w:lang w:val="en-GB"/>
        </w:rPr>
        <w:t>t</w:t>
      </w:r>
      <w:r w:rsidRPr="002C71DB">
        <w:rPr>
          <w:lang w:val="en-GB"/>
        </w:rPr>
        <w:t>x_queue_size</w:t>
      </w:r>
      <w:proofErr w:type="spellEnd"/>
      <w:r>
        <w:rPr>
          <w:lang w:val="en-GB"/>
        </w:rPr>
        <w:t xml:space="preserve"> parameters.</w:t>
      </w:r>
    </w:p>
    <w:p w14:paraId="0501918B" w14:textId="77777777" w:rsidR="0033155E" w:rsidRDefault="0033155E" w:rsidP="0033155E">
      <w:pPr>
        <w:pStyle w:val="BodyText"/>
        <w:spacing w:before="0" w:after="0"/>
        <w:rPr>
          <w:lang w:val="en-GB"/>
        </w:rPr>
      </w:pPr>
    </w:p>
    <w:p w14:paraId="28394755" w14:textId="205E99F0" w:rsidR="0033155E" w:rsidRPr="0033155E" w:rsidRDefault="0033155E" w:rsidP="0033155E">
      <w:pPr>
        <w:pStyle w:val="BodyText"/>
        <w:spacing w:before="0" w:after="0"/>
        <w:rPr>
          <w:rFonts w:ascii="Arial Narrow" w:hAnsi="Arial Narrow"/>
          <w:lang w:val="fr-FR"/>
        </w:rPr>
      </w:pPr>
      <w:r w:rsidRPr="0033155E">
        <w:rPr>
          <w:rFonts w:ascii="Arial Narrow" w:hAnsi="Arial Narrow"/>
          <w:lang w:val="fr-FR"/>
        </w:rPr>
        <w:t>$ cat /</w:t>
      </w:r>
      <w:proofErr w:type="spellStart"/>
      <w:r w:rsidRPr="0033155E">
        <w:rPr>
          <w:rFonts w:ascii="Arial Narrow" w:hAnsi="Arial Narrow"/>
          <w:lang w:val="fr-FR"/>
        </w:rPr>
        <w:t>etc</w:t>
      </w:r>
      <w:proofErr w:type="spellEnd"/>
      <w:r w:rsidRPr="0033155E">
        <w:rPr>
          <w:rFonts w:ascii="Arial Narrow" w:hAnsi="Arial Narrow"/>
          <w:lang w:val="fr-FR"/>
        </w:rPr>
        <w:t>/nova/</w:t>
      </w:r>
      <w:proofErr w:type="spellStart"/>
      <w:r w:rsidRPr="0033155E">
        <w:rPr>
          <w:rFonts w:ascii="Arial Narrow" w:hAnsi="Arial Narrow"/>
          <w:lang w:val="fr-FR"/>
        </w:rPr>
        <w:t>nova.conf</w:t>
      </w:r>
      <w:proofErr w:type="spellEnd"/>
      <w:r w:rsidRPr="0033155E">
        <w:rPr>
          <w:rFonts w:ascii="Arial Narrow" w:hAnsi="Arial Narrow"/>
          <w:lang w:val="fr-FR"/>
        </w:rPr>
        <w:t xml:space="preserve"> | </w:t>
      </w:r>
      <w:proofErr w:type="spellStart"/>
      <w:r w:rsidRPr="0033155E">
        <w:rPr>
          <w:rFonts w:ascii="Arial Narrow" w:hAnsi="Arial Narrow"/>
          <w:lang w:val="fr-FR"/>
        </w:rPr>
        <w:t>grep</w:t>
      </w:r>
      <w:proofErr w:type="spellEnd"/>
      <w:r w:rsidRPr="0033155E">
        <w:rPr>
          <w:rFonts w:ascii="Arial Narrow" w:hAnsi="Arial Narrow"/>
          <w:lang w:val="fr-FR"/>
        </w:rPr>
        <w:t xml:space="preserve"> </w:t>
      </w:r>
      <w:proofErr w:type="spellStart"/>
      <w:r>
        <w:rPr>
          <w:rFonts w:ascii="Arial Narrow" w:hAnsi="Arial Narrow"/>
          <w:lang w:val="fr-FR"/>
        </w:rPr>
        <w:t>x_</w:t>
      </w:r>
      <w:r w:rsidRPr="002C71DB">
        <w:rPr>
          <w:lang w:val="fr-FR"/>
        </w:rPr>
        <w:t>queue_size</w:t>
      </w:r>
      <w:proofErr w:type="spellEnd"/>
    </w:p>
    <w:p w14:paraId="38724672" w14:textId="7756DCF4" w:rsidR="0033155E" w:rsidRPr="002C71DB" w:rsidRDefault="0033155E" w:rsidP="0033155E">
      <w:pPr>
        <w:pStyle w:val="BodyText"/>
        <w:spacing w:before="0" w:after="0"/>
        <w:rPr>
          <w:rFonts w:ascii="Arial Narrow" w:hAnsi="Arial Narrow"/>
          <w:lang w:val="fr-FR"/>
        </w:rPr>
      </w:pPr>
      <w:proofErr w:type="spellStart"/>
      <w:proofErr w:type="gramStart"/>
      <w:r w:rsidRPr="002C71DB">
        <w:rPr>
          <w:lang w:val="fr-FR"/>
        </w:rPr>
        <w:t>rx</w:t>
      </w:r>
      <w:proofErr w:type="gramEnd"/>
      <w:r w:rsidRPr="002C71DB">
        <w:rPr>
          <w:lang w:val="fr-FR"/>
        </w:rPr>
        <w:t>_queue_size</w:t>
      </w:r>
      <w:proofErr w:type="spellEnd"/>
      <w:r w:rsidRPr="002C71DB">
        <w:rPr>
          <w:rFonts w:ascii="Arial Narrow" w:hAnsi="Arial Narrow"/>
          <w:lang w:val="fr-FR"/>
        </w:rPr>
        <w:t>=</w:t>
      </w:r>
      <w:r>
        <w:rPr>
          <w:rFonts w:ascii="Arial Narrow" w:hAnsi="Arial Narrow"/>
          <w:lang w:val="fr-FR"/>
        </w:rPr>
        <w:t>512</w:t>
      </w:r>
    </w:p>
    <w:p w14:paraId="13055098" w14:textId="03C68597" w:rsidR="0033155E" w:rsidRPr="0033155E" w:rsidRDefault="0033155E" w:rsidP="0033155E">
      <w:pPr>
        <w:pStyle w:val="BodyText"/>
        <w:spacing w:before="0" w:after="0"/>
        <w:rPr>
          <w:rFonts w:ascii="Arial Narrow" w:hAnsi="Arial Narrow"/>
          <w:lang w:val="fr-FR"/>
        </w:rPr>
      </w:pPr>
      <w:proofErr w:type="spellStart"/>
      <w:proofErr w:type="gramStart"/>
      <w:r w:rsidRPr="0033155E">
        <w:rPr>
          <w:lang w:val="fr-FR"/>
        </w:rPr>
        <w:t>tx</w:t>
      </w:r>
      <w:proofErr w:type="gramEnd"/>
      <w:r w:rsidRPr="0033155E">
        <w:rPr>
          <w:lang w:val="fr-FR"/>
        </w:rPr>
        <w:t>_queue_size</w:t>
      </w:r>
      <w:proofErr w:type="spellEnd"/>
      <w:r w:rsidRPr="0033155E">
        <w:rPr>
          <w:rFonts w:ascii="Arial Narrow" w:hAnsi="Arial Narrow"/>
          <w:lang w:val="fr-FR"/>
        </w:rPr>
        <w:t>=512</w:t>
      </w:r>
    </w:p>
    <w:p w14:paraId="4DF18E24" w14:textId="77777777" w:rsidR="0033155E" w:rsidRPr="0033155E" w:rsidRDefault="0033155E" w:rsidP="0033155E">
      <w:pPr>
        <w:pStyle w:val="BodyText"/>
        <w:spacing w:before="0" w:after="0"/>
        <w:rPr>
          <w:lang w:val="fr-FR"/>
        </w:rPr>
      </w:pPr>
    </w:p>
    <w:p w14:paraId="46E6DA63" w14:textId="0AA9A4BA" w:rsidR="0033155E" w:rsidRPr="00F905D9" w:rsidRDefault="0033155E" w:rsidP="0033155E">
      <w:pPr>
        <w:pStyle w:val="BodyText"/>
        <w:spacing w:before="0" w:after="0"/>
        <w:rPr>
          <w:lang w:val="en-GB"/>
        </w:rPr>
      </w:pPr>
      <w:r w:rsidRPr="00F905D9">
        <w:rPr>
          <w:lang w:val="en-GB"/>
        </w:rPr>
        <w:t xml:space="preserve">In order to get these changes taken into consideration, </w:t>
      </w:r>
      <w:r>
        <w:rPr>
          <w:lang w:val="en-GB"/>
        </w:rPr>
        <w:t>N</w:t>
      </w:r>
      <w:r w:rsidRPr="00F905D9">
        <w:rPr>
          <w:lang w:val="en-GB"/>
        </w:rPr>
        <w:t xml:space="preserve">ova compute service has to be restarted. </w:t>
      </w:r>
      <w:del w:id="434" w:author="Przemyslaw Grygiel" w:date="2020-09-22T21:36:00Z">
        <w:r w:rsidRPr="00F905D9" w:rsidDel="004E6F80">
          <w:rPr>
            <w:lang w:val="en-GB"/>
          </w:rPr>
          <w:delText>When OpenStack Kolla is used:</w:delText>
        </w:r>
      </w:del>
    </w:p>
    <w:p w14:paraId="2154E39B" w14:textId="77777777" w:rsidR="0033155E" w:rsidRPr="00B9724F" w:rsidRDefault="0033155E" w:rsidP="0033155E">
      <w:pPr>
        <w:pStyle w:val="BodyText"/>
        <w:spacing w:before="0" w:after="0"/>
        <w:rPr>
          <w:rFonts w:ascii="Arial Narrow" w:hAnsi="Arial Narrow"/>
          <w:lang w:val="en-GB"/>
        </w:rPr>
      </w:pPr>
      <w:r>
        <w:rPr>
          <w:rFonts w:ascii="Arial Narrow" w:hAnsi="Arial Narrow"/>
          <w:lang w:val="en-GB"/>
        </w:rPr>
        <w:t xml:space="preserve">$ </w:t>
      </w:r>
      <w:proofErr w:type="spellStart"/>
      <w:r>
        <w:rPr>
          <w:rFonts w:ascii="Arial Narrow" w:hAnsi="Arial Narrow"/>
          <w:lang w:val="en-GB"/>
        </w:rPr>
        <w:t>sudo</w:t>
      </w:r>
      <w:proofErr w:type="spellEnd"/>
      <w:r w:rsidRPr="00B9724F">
        <w:rPr>
          <w:rFonts w:ascii="Arial Narrow" w:hAnsi="Arial Narrow"/>
          <w:lang w:val="en-GB"/>
        </w:rPr>
        <w:t xml:space="preserve"> docker restart </w:t>
      </w:r>
      <w:proofErr w:type="spellStart"/>
      <w:r w:rsidRPr="00B9724F">
        <w:rPr>
          <w:rFonts w:ascii="Arial Narrow" w:hAnsi="Arial Narrow"/>
          <w:lang w:val="en-GB"/>
        </w:rPr>
        <w:t>nova_compute</w:t>
      </w:r>
      <w:proofErr w:type="spellEnd"/>
    </w:p>
    <w:p w14:paraId="76AE9B56" w14:textId="238A3020" w:rsidR="0033155E" w:rsidRDefault="0033155E" w:rsidP="002C71DB">
      <w:pPr>
        <w:pStyle w:val="BodyText"/>
        <w:spacing w:before="0" w:after="0"/>
      </w:pPr>
    </w:p>
    <w:p w14:paraId="7119A257" w14:textId="2E430EB1" w:rsidR="00F67FBC" w:rsidRDefault="0033155E" w:rsidP="002C71DB">
      <w:pPr>
        <w:pStyle w:val="BodyText"/>
        <w:spacing w:before="0" w:after="0"/>
      </w:pPr>
      <w:del w:id="435" w:author="Przemyslaw Grygiel" w:date="2020-09-22T21:35:00Z">
        <w:r w:rsidDel="004E6F80">
          <w:delText>Virtual machine</w:delText>
        </w:r>
      </w:del>
      <w:ins w:id="436" w:author="Przemyslaw Grygiel" w:date="2020-09-22T21:35:00Z">
        <w:r w:rsidR="004E6F80">
          <w:t>Virtual Machine</w:t>
        </w:r>
      </w:ins>
      <w:r>
        <w:t xml:space="preserve"> NIC and </w:t>
      </w:r>
      <w:del w:id="437" w:author="Przemyslaw Grygiel" w:date="2020-09-22T21:35:00Z">
        <w:r w:rsidDel="004E6F80">
          <w:delText xml:space="preserve">vrouter </w:delText>
        </w:r>
      </w:del>
      <w:proofErr w:type="spellStart"/>
      <w:ins w:id="438" w:author="Przemyslaw Grygiel" w:date="2020-09-22T21:35:00Z">
        <w:r w:rsidR="004E6F80">
          <w:t>vRouter</w:t>
        </w:r>
      </w:ins>
      <w:proofErr w:type="spellEnd"/>
      <w:ins w:id="439" w:author="Przemyslaw Grygiel" w:date="2020-09-22T21:36:00Z">
        <w:r w:rsidR="004E6F80">
          <w:t xml:space="preserve"> </w:t>
        </w:r>
      </w:ins>
      <w:proofErr w:type="spellStart"/>
      <w:r>
        <w:t>vif</w:t>
      </w:r>
      <w:proofErr w:type="spellEnd"/>
      <w:r>
        <w:t xml:space="preserve"> on which each interface is connected to are sharing the same queues (DPDK rings)</w:t>
      </w:r>
      <w:r w:rsidR="00F67FBC">
        <w:t xml:space="preserve">: </w:t>
      </w:r>
    </w:p>
    <w:p w14:paraId="6BFF4B6A" w14:textId="531377FB" w:rsidR="00F67FBC" w:rsidRDefault="00F67FBC" w:rsidP="00574492">
      <w:pPr>
        <w:pStyle w:val="BodyText"/>
        <w:numPr>
          <w:ilvl w:val="0"/>
          <w:numId w:val="3"/>
        </w:numPr>
        <w:spacing w:before="0" w:after="0"/>
      </w:pPr>
      <w:r>
        <w:t xml:space="preserve">a </w:t>
      </w:r>
      <w:del w:id="440" w:author="Przemyslaw Grygiel" w:date="2020-09-22T21:35:00Z">
        <w:r w:rsidDel="004E6F80">
          <w:delText xml:space="preserve">vrouter </w:delText>
        </w:r>
      </w:del>
      <w:proofErr w:type="spellStart"/>
      <w:ins w:id="441" w:author="Przemyslaw Grygiel" w:date="2020-09-22T21:35:00Z">
        <w:r w:rsidR="004E6F80">
          <w:t>vRouter</w:t>
        </w:r>
      </w:ins>
      <w:proofErr w:type="spellEnd"/>
      <w:ins w:id="442" w:author="Przemyslaw Grygiel" w:date="2020-09-22T21:36:00Z">
        <w:r w:rsidR="004E6F80">
          <w:t xml:space="preserve"> </w:t>
        </w:r>
      </w:ins>
      <w:proofErr w:type="spellStart"/>
      <w:r>
        <w:t>vif</w:t>
      </w:r>
      <w:proofErr w:type="spellEnd"/>
      <w:r>
        <w:t xml:space="preserve"> </w:t>
      </w:r>
      <w:proofErr w:type="spellStart"/>
      <w:r>
        <w:t>tx</w:t>
      </w:r>
      <w:proofErr w:type="spellEnd"/>
      <w:r>
        <w:t xml:space="preserve"> ring is the same as the virtual NIC </w:t>
      </w:r>
      <w:proofErr w:type="spellStart"/>
      <w:r>
        <w:t>rx</w:t>
      </w:r>
      <w:proofErr w:type="spellEnd"/>
      <w:r>
        <w:t xml:space="preserve"> ring it is connected to.</w:t>
      </w:r>
    </w:p>
    <w:p w14:paraId="3E27A906" w14:textId="3D66130D" w:rsidR="0033155E" w:rsidRDefault="00F67FBC" w:rsidP="00574492">
      <w:pPr>
        <w:pStyle w:val="BodyText"/>
        <w:numPr>
          <w:ilvl w:val="0"/>
          <w:numId w:val="3"/>
        </w:numPr>
        <w:spacing w:before="0" w:after="0"/>
      </w:pPr>
      <w:r>
        <w:t xml:space="preserve">a </w:t>
      </w:r>
      <w:del w:id="443" w:author="Przemyslaw Grygiel" w:date="2020-09-22T21:35:00Z">
        <w:r w:rsidDel="004E6F80">
          <w:delText xml:space="preserve">vrouter </w:delText>
        </w:r>
      </w:del>
      <w:proofErr w:type="spellStart"/>
      <w:ins w:id="444" w:author="Przemyslaw Grygiel" w:date="2020-09-22T21:35:00Z">
        <w:r w:rsidR="004E6F80">
          <w:t>vRouter</w:t>
        </w:r>
      </w:ins>
      <w:proofErr w:type="spellEnd"/>
      <w:ins w:id="445" w:author="Przemyslaw Grygiel" w:date="2020-09-22T21:37:00Z">
        <w:r w:rsidR="004E6F80">
          <w:t xml:space="preserve"> </w:t>
        </w:r>
      </w:ins>
      <w:proofErr w:type="spellStart"/>
      <w:r>
        <w:t>vif</w:t>
      </w:r>
      <w:proofErr w:type="spellEnd"/>
      <w:r>
        <w:t xml:space="preserve"> </w:t>
      </w:r>
      <w:proofErr w:type="spellStart"/>
      <w:r>
        <w:t>rx</w:t>
      </w:r>
      <w:proofErr w:type="spellEnd"/>
      <w:r>
        <w:t xml:space="preserve"> ring is the same as the virtual NIC </w:t>
      </w:r>
      <w:proofErr w:type="spellStart"/>
      <w:r>
        <w:t>tx</w:t>
      </w:r>
      <w:proofErr w:type="spellEnd"/>
      <w:r>
        <w:t xml:space="preserve"> ring it is connected to.</w:t>
      </w:r>
    </w:p>
    <w:p w14:paraId="174E38E8" w14:textId="77777777" w:rsidR="00F67FBC" w:rsidRDefault="00F67FBC" w:rsidP="002C71DB">
      <w:pPr>
        <w:pStyle w:val="BodyText"/>
        <w:spacing w:before="0" w:after="0"/>
      </w:pPr>
    </w:p>
    <w:p w14:paraId="7AF7F908" w14:textId="0FF3367E" w:rsidR="00F67FBC" w:rsidRDefault="00F67FBC" w:rsidP="002C71DB">
      <w:pPr>
        <w:pStyle w:val="BodyText"/>
        <w:spacing w:before="0" w:after="0"/>
      </w:pPr>
      <w:r>
        <w:t xml:space="preserve">It avoids </w:t>
      </w:r>
      <w:del w:id="446" w:author="Przemyslaw Grygiel" w:date="2020-09-22T21:36:00Z">
        <w:r w:rsidDel="004E6F80">
          <w:delText>to duplicate</w:delText>
        </w:r>
      </w:del>
      <w:ins w:id="447" w:author="Przemyslaw Grygiel" w:date="2020-09-22T21:36:00Z">
        <w:r w:rsidR="004E6F80">
          <w:t>duplicating</w:t>
        </w:r>
      </w:ins>
      <w:r>
        <w:t xml:space="preserve"> the same information and to add processing overhead (that would be generated to manage data copy between </w:t>
      </w:r>
      <w:del w:id="448" w:author="Przemyslaw Grygiel" w:date="2020-09-22T21:35:00Z">
        <w:r w:rsidDel="004E6F80">
          <w:delText xml:space="preserve">vrouter </w:delText>
        </w:r>
      </w:del>
      <w:proofErr w:type="spellStart"/>
      <w:ins w:id="449" w:author="Przemyslaw Grygiel" w:date="2020-09-22T21:35:00Z">
        <w:r w:rsidR="004E6F80">
          <w:t>vRouter</w:t>
        </w:r>
      </w:ins>
      <w:proofErr w:type="spellEnd"/>
      <w:ins w:id="450" w:author="Przemyslaw Grygiel" w:date="2020-09-22T21:36:00Z">
        <w:r w:rsidR="004E6F80">
          <w:t xml:space="preserve"> </w:t>
        </w:r>
      </w:ins>
      <w:proofErr w:type="spellStart"/>
      <w:r>
        <w:t>vif</w:t>
      </w:r>
      <w:proofErr w:type="spellEnd"/>
      <w:r>
        <w:t xml:space="preserve"> and the </w:t>
      </w:r>
      <w:del w:id="451" w:author="Przemyslaw Grygiel" w:date="2020-09-22T21:35:00Z">
        <w:r w:rsidDel="004E6F80">
          <w:delText>virtual machine</w:delText>
        </w:r>
      </w:del>
      <w:ins w:id="452" w:author="Przemyslaw Grygiel" w:date="2020-09-22T21:35:00Z">
        <w:r w:rsidR="004E6F80">
          <w:t>Virtual Machine</w:t>
        </w:r>
      </w:ins>
      <w:r>
        <w:t xml:space="preserve"> queues).</w:t>
      </w:r>
    </w:p>
    <w:p w14:paraId="44FBD876" w14:textId="77777777" w:rsidR="00F67FBC" w:rsidRDefault="00F67FBC" w:rsidP="002C71DB">
      <w:pPr>
        <w:pStyle w:val="BodyText"/>
        <w:spacing w:before="0" w:after="0"/>
      </w:pPr>
    </w:p>
    <w:p w14:paraId="20CE33CC" w14:textId="007E41CA" w:rsidR="00C67E17" w:rsidRDefault="00F67FBC" w:rsidP="002C71DB">
      <w:pPr>
        <w:pStyle w:val="BodyText"/>
        <w:spacing w:before="0" w:after="0"/>
      </w:pPr>
      <w:r>
        <w:t xml:space="preserve">This is why </w:t>
      </w:r>
      <w:del w:id="453" w:author="Przemyslaw Grygiel" w:date="2020-09-22T21:35:00Z">
        <w:r w:rsidDel="004E6F80">
          <w:delText>v</w:delText>
        </w:r>
        <w:r w:rsidR="0033155E" w:rsidDel="004E6F80">
          <w:delText>irtual machine</w:delText>
        </w:r>
      </w:del>
      <w:ins w:id="454" w:author="Przemyslaw Grygiel" w:date="2020-09-22T21:35:00Z">
        <w:r w:rsidR="004E6F80">
          <w:t>Virtual Machine</w:t>
        </w:r>
      </w:ins>
      <w:r w:rsidR="0033155E">
        <w:t xml:space="preserve"> NIC queues have to be accessible from both </w:t>
      </w:r>
      <w:del w:id="455" w:author="Przemyslaw Grygiel" w:date="2020-09-22T21:35:00Z">
        <w:r w:rsidR="0033155E" w:rsidDel="004E6F80">
          <w:delText xml:space="preserve">vrouter </w:delText>
        </w:r>
      </w:del>
      <w:proofErr w:type="spellStart"/>
      <w:ins w:id="456" w:author="Przemyslaw Grygiel" w:date="2020-09-22T21:35:00Z">
        <w:r w:rsidR="004E6F80">
          <w:t>vRouter</w:t>
        </w:r>
      </w:ins>
      <w:proofErr w:type="spellEnd"/>
      <w:ins w:id="457" w:author="Przemyslaw Grygiel" w:date="2020-09-22T21:36:00Z">
        <w:r w:rsidR="004E6F80">
          <w:t xml:space="preserve"> </w:t>
        </w:r>
      </w:ins>
      <w:r w:rsidR="0033155E">
        <w:t xml:space="preserve">and the </w:t>
      </w:r>
      <w:del w:id="458" w:author="Przemyslaw Grygiel" w:date="2020-09-22T21:35:00Z">
        <w:r w:rsidR="0033155E" w:rsidDel="004E6F80">
          <w:delText>virtual machine</w:delText>
        </w:r>
      </w:del>
      <w:ins w:id="459" w:author="Przemyslaw Grygiel" w:date="2020-09-22T21:35:00Z">
        <w:r w:rsidR="004E6F80">
          <w:t>Virtual Machine</w:t>
        </w:r>
      </w:ins>
      <w:r w:rsidR="0033155E">
        <w:t xml:space="preserve"> it belongs to.</w:t>
      </w:r>
      <w:r>
        <w:t xml:space="preserve"> </w:t>
      </w:r>
      <w:del w:id="460" w:author="Przemyslaw Grygiel" w:date="2020-09-22T21:35:00Z">
        <w:r w:rsidDel="004E6F80">
          <w:delText>Virtual machine</w:delText>
        </w:r>
      </w:del>
      <w:ins w:id="461" w:author="Przemyslaw Grygiel" w:date="2020-09-22T21:35:00Z">
        <w:r w:rsidR="004E6F80">
          <w:t>Virtual Machine</w:t>
        </w:r>
      </w:ins>
      <w:r>
        <w:t>s have to be created</w:t>
      </w:r>
      <w:r w:rsidR="00A35416">
        <w:t xml:space="preserve"> by the QEMU/KVM hypervisor</w:t>
      </w:r>
      <w:r>
        <w:t xml:space="preserve"> with a specific proper</w:t>
      </w:r>
      <w:r w:rsidR="00A35416">
        <w:t xml:space="preserve">ty which is allowing them to access the host Operating system </w:t>
      </w:r>
      <w:proofErr w:type="spellStart"/>
      <w:r w:rsidR="00A35416">
        <w:t>hugepages</w:t>
      </w:r>
      <w:proofErr w:type="spellEnd"/>
      <w:r w:rsidR="00A35416">
        <w:t xml:space="preserve"> and to request </w:t>
      </w:r>
      <w:proofErr w:type="spellStart"/>
      <w:r w:rsidR="00A35416">
        <w:t>hugepages</w:t>
      </w:r>
      <w:proofErr w:type="spellEnd"/>
      <w:r w:rsidR="00A35416">
        <w:t xml:space="preserve"> allocations.</w:t>
      </w:r>
    </w:p>
    <w:p w14:paraId="6584E35A" w14:textId="6FF9A686" w:rsidR="002C71DB" w:rsidRDefault="002C71DB" w:rsidP="002C71DB">
      <w:pPr>
        <w:pStyle w:val="BodyText"/>
        <w:spacing w:before="0" w:after="0"/>
      </w:pPr>
    </w:p>
    <w:p w14:paraId="57765B50" w14:textId="1928F388" w:rsidR="00A35416" w:rsidRDefault="00A35416" w:rsidP="002C71DB">
      <w:pPr>
        <w:pStyle w:val="BodyText"/>
        <w:spacing w:before="0" w:after="0"/>
      </w:pPr>
      <w:proofErr w:type="spellStart"/>
      <w:r>
        <w:t>Hugepages</w:t>
      </w:r>
      <w:proofErr w:type="spellEnd"/>
      <w:r>
        <w:t xml:space="preserve"> size to be allocated by the Hypervisor</w:t>
      </w:r>
      <w:r w:rsidR="00A20E50">
        <w:t xml:space="preserve"> to the </w:t>
      </w:r>
      <w:del w:id="462" w:author="Przemyslaw Grygiel" w:date="2020-09-22T21:35:00Z">
        <w:r w:rsidR="00A20E50" w:rsidDel="004E6F80">
          <w:delText>virtual machine</w:delText>
        </w:r>
      </w:del>
      <w:ins w:id="463" w:author="Przemyslaw Grygiel" w:date="2020-09-22T21:35:00Z">
        <w:r w:rsidR="004E6F80">
          <w:t>Virtual Machine</w:t>
        </w:r>
      </w:ins>
      <w:r w:rsidR="00A20E50">
        <w:t xml:space="preserve"> has to be specified with </w:t>
      </w:r>
      <w:proofErr w:type="spellStart"/>
      <w:proofErr w:type="gramStart"/>
      <w:r w:rsidR="00A20E50" w:rsidRPr="00F87F6F">
        <w:rPr>
          <w:i/>
          <w:iCs/>
        </w:rPr>
        <w:t>hw:mem</w:t>
      </w:r>
      <w:proofErr w:type="gramEnd"/>
      <w:r w:rsidR="00A20E50" w:rsidRPr="00F87F6F">
        <w:rPr>
          <w:i/>
          <w:iCs/>
        </w:rPr>
        <w:t>_page_size</w:t>
      </w:r>
      <w:proofErr w:type="spellEnd"/>
      <w:r w:rsidR="00A20E50">
        <w:t xml:space="preserve"> property. The configured </w:t>
      </w:r>
      <w:proofErr w:type="spellStart"/>
      <w:r w:rsidR="00A20E50">
        <w:t>hugepages</w:t>
      </w:r>
      <w:proofErr w:type="spellEnd"/>
      <w:r w:rsidR="00A20E50">
        <w:t xml:space="preserve"> memory size must be the same as those used by the DPDK </w:t>
      </w:r>
      <w:del w:id="464" w:author="Przemyslaw Grygiel" w:date="2020-09-22T21:35:00Z">
        <w:r w:rsidR="00A20E50" w:rsidDel="004E6F80">
          <w:delText xml:space="preserve">vrouter </w:delText>
        </w:r>
      </w:del>
      <w:proofErr w:type="spellStart"/>
      <w:ins w:id="465" w:author="Przemyslaw Grygiel" w:date="2020-09-22T21:35:00Z">
        <w:r w:rsidR="004E6F80">
          <w:t>vRouter</w:t>
        </w:r>
      </w:ins>
      <w:proofErr w:type="spellEnd"/>
      <w:ins w:id="466" w:author="Przemyslaw Grygiel" w:date="2020-09-22T21:36:00Z">
        <w:r w:rsidR="004E6F80">
          <w:t xml:space="preserve"> </w:t>
        </w:r>
      </w:ins>
      <w:r w:rsidR="00A20E50">
        <w:t xml:space="preserve">(defined into </w:t>
      </w:r>
      <w:r w:rsidR="00A20E50">
        <w:rPr>
          <w:rFonts w:cstheme="minorHAnsi"/>
        </w:rPr>
        <w:t xml:space="preserve">huge pages size </w:t>
      </w:r>
      <w:proofErr w:type="spellStart"/>
      <w:r w:rsidR="00A20E50">
        <w:t>hugetlbfs</w:t>
      </w:r>
      <w:proofErr w:type="spellEnd"/>
      <w:r w:rsidR="00A20E50">
        <w:t xml:space="preserve"> mount point).</w:t>
      </w:r>
    </w:p>
    <w:p w14:paraId="231A3A62" w14:textId="74DA0FBC" w:rsidR="00A20E50" w:rsidRDefault="00A20E50" w:rsidP="002C71DB">
      <w:pPr>
        <w:pStyle w:val="BodyText"/>
        <w:spacing w:before="0" w:after="0"/>
      </w:pPr>
    </w:p>
    <w:p w14:paraId="6C9A8EB6" w14:textId="2361EA56" w:rsidR="00A20E50" w:rsidRDefault="00A20E50" w:rsidP="002C71DB">
      <w:pPr>
        <w:pStyle w:val="BodyText"/>
        <w:spacing w:before="0" w:after="0"/>
      </w:pPr>
      <w:r>
        <w:t>Here we are configuring an OpenStack flavor named m</w:t>
      </w:r>
      <w:proofErr w:type="gramStart"/>
      <w:r>
        <w:t>1.large</w:t>
      </w:r>
      <w:proofErr w:type="gramEnd"/>
      <w:r>
        <w:t xml:space="preserve"> which define</w:t>
      </w:r>
      <w:r w:rsidR="00F012FD">
        <w:t xml:space="preserve"> 1GB size </w:t>
      </w:r>
      <w:proofErr w:type="spellStart"/>
      <w:r w:rsidR="00F012FD">
        <w:t>hugepages</w:t>
      </w:r>
      <w:proofErr w:type="spellEnd"/>
      <w:r w:rsidR="00F012FD">
        <w:t xml:space="preserve"> in</w:t>
      </w:r>
      <w:r>
        <w:t xml:space="preserve"> </w:t>
      </w:r>
      <w:proofErr w:type="spellStart"/>
      <w:r w:rsidR="00F87F6F" w:rsidRPr="00F87F6F">
        <w:rPr>
          <w:i/>
          <w:iCs/>
        </w:rPr>
        <w:t>hw:mem_page_size</w:t>
      </w:r>
      <w:proofErr w:type="spellEnd"/>
      <w:r w:rsidR="00F87F6F">
        <w:t xml:space="preserve"> </w:t>
      </w:r>
      <w:r>
        <w:t>property:</w:t>
      </w:r>
    </w:p>
    <w:p w14:paraId="233EB0E0" w14:textId="43535BE8" w:rsidR="00A35416" w:rsidRPr="00A20E50" w:rsidRDefault="00A35416" w:rsidP="002C71DB">
      <w:pPr>
        <w:pStyle w:val="BodyText"/>
        <w:spacing w:before="0" w:after="0"/>
        <w:rPr>
          <w:rFonts w:ascii="Arial Narrow" w:hAnsi="Arial Narrow"/>
        </w:rPr>
      </w:pPr>
      <w:r w:rsidRPr="00A20E50">
        <w:rPr>
          <w:rFonts w:ascii="Arial Narrow" w:hAnsi="Arial Narrow"/>
        </w:rPr>
        <w:t xml:space="preserve">$ </w:t>
      </w:r>
      <w:proofErr w:type="spellStart"/>
      <w:r w:rsidRPr="00A20E50">
        <w:rPr>
          <w:rFonts w:ascii="Arial Narrow" w:hAnsi="Arial Narrow"/>
        </w:rPr>
        <w:t>openstack</w:t>
      </w:r>
      <w:proofErr w:type="spellEnd"/>
      <w:r w:rsidRPr="00A20E50">
        <w:rPr>
          <w:rFonts w:ascii="Arial Narrow" w:hAnsi="Arial Narrow"/>
        </w:rPr>
        <w:t xml:space="preserve"> flavor set m</w:t>
      </w:r>
      <w:proofErr w:type="gramStart"/>
      <w:r w:rsidRPr="00A20E50">
        <w:rPr>
          <w:rFonts w:ascii="Arial Narrow" w:hAnsi="Arial Narrow"/>
        </w:rPr>
        <w:t>1.large</w:t>
      </w:r>
      <w:proofErr w:type="gramEnd"/>
      <w:r w:rsidRPr="00A20E50">
        <w:rPr>
          <w:rFonts w:ascii="Arial Narrow" w:hAnsi="Arial Narrow"/>
        </w:rPr>
        <w:t xml:space="preserve"> --property </w:t>
      </w:r>
      <w:proofErr w:type="spellStart"/>
      <w:r w:rsidRPr="00A20E50">
        <w:rPr>
          <w:rFonts w:ascii="Arial Narrow" w:hAnsi="Arial Narrow"/>
        </w:rPr>
        <w:t>hw:mem_page_size</w:t>
      </w:r>
      <w:proofErr w:type="spellEnd"/>
      <w:r w:rsidRPr="00A20E50">
        <w:rPr>
          <w:rFonts w:ascii="Arial Narrow" w:hAnsi="Arial Narrow"/>
        </w:rPr>
        <w:t>=1GB</w:t>
      </w:r>
    </w:p>
    <w:p w14:paraId="6CE3227E" w14:textId="77777777" w:rsidR="002C71DB" w:rsidRPr="002C71DB" w:rsidRDefault="002C71DB" w:rsidP="002C71DB">
      <w:pPr>
        <w:pStyle w:val="BodyText"/>
        <w:spacing w:before="0" w:after="0"/>
        <w:rPr>
          <w:lang w:val="en-GB"/>
        </w:rPr>
      </w:pPr>
    </w:p>
    <w:p w14:paraId="41210266" w14:textId="184B6534" w:rsidR="002C71DB" w:rsidRDefault="00A20E50" w:rsidP="001B346A">
      <w:pPr>
        <w:pStyle w:val="BodyText"/>
        <w:spacing w:before="0" w:after="0"/>
      </w:pPr>
      <w:r>
        <w:t>Then this flavor is used at the instance creation:</w:t>
      </w:r>
    </w:p>
    <w:p w14:paraId="1F763656" w14:textId="5432AEB6" w:rsidR="00A20E50" w:rsidRDefault="00A20E50" w:rsidP="001B346A">
      <w:pPr>
        <w:pStyle w:val="BodyText"/>
        <w:spacing w:before="0" w:after="0"/>
        <w:rPr>
          <w:rFonts w:ascii="Arial Narrow" w:hAnsi="Arial Narrow"/>
        </w:rPr>
      </w:pPr>
      <w:r w:rsidRPr="00A20E50">
        <w:rPr>
          <w:rFonts w:ascii="Arial Narrow" w:hAnsi="Arial Narrow"/>
        </w:rPr>
        <w:t xml:space="preserve">$ </w:t>
      </w:r>
      <w:proofErr w:type="spellStart"/>
      <w:r w:rsidRPr="00A20E50">
        <w:rPr>
          <w:rFonts w:ascii="Arial Narrow" w:hAnsi="Arial Narrow"/>
        </w:rPr>
        <w:t>openstack</w:t>
      </w:r>
      <w:proofErr w:type="spellEnd"/>
      <w:r w:rsidRPr="00A20E50">
        <w:rPr>
          <w:rFonts w:ascii="Arial Narrow" w:hAnsi="Arial Narrow"/>
        </w:rPr>
        <w:t xml:space="preserve"> server create --flavor FLAVOR_ID --image IMAGE_ID INSTANCE_NAME</w:t>
      </w:r>
    </w:p>
    <w:p w14:paraId="37655702" w14:textId="45C7A7DD" w:rsidR="00F87F6F" w:rsidRDefault="00F87F6F" w:rsidP="001B346A">
      <w:pPr>
        <w:pStyle w:val="BodyText"/>
        <w:spacing w:before="0" w:after="0"/>
        <w:rPr>
          <w:rFonts w:ascii="Arial Narrow" w:hAnsi="Arial Narrow"/>
        </w:rPr>
      </w:pPr>
    </w:p>
    <w:p w14:paraId="177FB5B6" w14:textId="7625D7ED" w:rsidR="00F87F6F" w:rsidRDefault="00F87F6F" w:rsidP="001B346A">
      <w:pPr>
        <w:pStyle w:val="BodyText"/>
        <w:spacing w:before="0" w:after="0"/>
      </w:pPr>
      <w:r>
        <w:rPr>
          <w:rFonts w:ascii="Arial Narrow" w:hAnsi="Arial Narrow"/>
        </w:rPr>
        <w:t xml:space="preserve">PS: </w:t>
      </w:r>
      <w:proofErr w:type="spellStart"/>
      <w:proofErr w:type="gramStart"/>
      <w:r w:rsidRPr="00F87F6F">
        <w:rPr>
          <w:i/>
          <w:iCs/>
        </w:rPr>
        <w:t>hw:mem</w:t>
      </w:r>
      <w:proofErr w:type="gramEnd"/>
      <w:r w:rsidRPr="00F87F6F">
        <w:rPr>
          <w:i/>
          <w:iCs/>
        </w:rPr>
        <w:t>_page_size</w:t>
      </w:r>
      <w:proofErr w:type="spellEnd"/>
      <w:r>
        <w:t xml:space="preserve"> property can also be defined at image level</w:t>
      </w:r>
    </w:p>
    <w:p w14:paraId="1791BAA4" w14:textId="082A661F" w:rsidR="00F012FD" w:rsidRPr="00F012FD" w:rsidRDefault="00F012FD" w:rsidP="00F012FD">
      <w:pPr>
        <w:spacing w:after="0" w:line="271" w:lineRule="auto"/>
        <w:ind w:right="-990"/>
        <w:rPr>
          <w:rFonts w:ascii="Arial Narrow" w:hAnsi="Arial Narrow"/>
        </w:rPr>
      </w:pPr>
      <w:r w:rsidRPr="00F012FD">
        <w:rPr>
          <w:rFonts w:ascii="Arial Narrow" w:eastAsia="Courier New" w:hAnsi="Arial Narrow" w:cs="Courier New"/>
        </w:rPr>
        <w:t xml:space="preserve">$ </w:t>
      </w:r>
      <w:proofErr w:type="spellStart"/>
      <w:r w:rsidRPr="00F012FD">
        <w:rPr>
          <w:rFonts w:ascii="Arial Narrow" w:eastAsia="Courier New" w:hAnsi="Arial Narrow" w:cs="Courier New"/>
        </w:rPr>
        <w:t>openstack</w:t>
      </w:r>
      <w:proofErr w:type="spellEnd"/>
      <w:r w:rsidRPr="00F012FD">
        <w:rPr>
          <w:rFonts w:ascii="Arial Narrow" w:eastAsia="Courier New" w:hAnsi="Arial Narrow" w:cs="Courier New"/>
        </w:rPr>
        <w:t xml:space="preserve"> image set </w:t>
      </w:r>
      <w:r w:rsidRPr="00F012FD">
        <w:rPr>
          <w:rFonts w:ascii="Arial Narrow" w:hAnsi="Arial Narrow"/>
          <w:sz w:val="28"/>
          <w:szCs w:val="28"/>
        </w:rPr>
        <w:t xml:space="preserve">--property </w:t>
      </w:r>
      <w:proofErr w:type="spellStart"/>
      <w:proofErr w:type="gramStart"/>
      <w:r w:rsidRPr="00F012FD">
        <w:rPr>
          <w:rFonts w:ascii="Arial Narrow" w:hAnsi="Arial Narrow"/>
          <w:sz w:val="28"/>
          <w:szCs w:val="28"/>
        </w:rPr>
        <w:t>hw:mem</w:t>
      </w:r>
      <w:proofErr w:type="gramEnd"/>
      <w:r w:rsidRPr="00F012FD">
        <w:rPr>
          <w:rFonts w:ascii="Arial Narrow" w:hAnsi="Arial Narrow"/>
          <w:sz w:val="28"/>
          <w:szCs w:val="28"/>
        </w:rPr>
        <w:t>_page_size</w:t>
      </w:r>
      <w:proofErr w:type="spellEnd"/>
      <w:r w:rsidRPr="00F012FD">
        <w:rPr>
          <w:rFonts w:ascii="Arial Narrow" w:hAnsi="Arial Narrow"/>
          <w:sz w:val="28"/>
          <w:szCs w:val="28"/>
        </w:rPr>
        <w:t>=1GB</w:t>
      </w:r>
      <w:r w:rsidRPr="00F012FD">
        <w:rPr>
          <w:rFonts w:ascii="Arial Narrow" w:eastAsia="Courier New" w:hAnsi="Arial Narrow" w:cs="Courier New"/>
        </w:rPr>
        <w:t xml:space="preserve"> &lt;</w:t>
      </w:r>
      <w:r w:rsidRPr="00F012FD">
        <w:rPr>
          <w:rFonts w:ascii="Arial Narrow" w:hAnsi="Arial Narrow"/>
          <w:sz w:val="28"/>
          <w:szCs w:val="28"/>
        </w:rPr>
        <w:t xml:space="preserve"> IMAGE_ID&gt;</w:t>
      </w:r>
    </w:p>
    <w:p w14:paraId="24D991AB" w14:textId="77777777" w:rsidR="00F87F6F" w:rsidRPr="00A20E50" w:rsidRDefault="00F87F6F" w:rsidP="001B346A">
      <w:pPr>
        <w:pStyle w:val="BodyText"/>
        <w:spacing w:before="0" w:after="0"/>
        <w:rPr>
          <w:rFonts w:ascii="Arial Narrow" w:hAnsi="Arial Narrow"/>
        </w:rPr>
      </w:pPr>
    </w:p>
    <w:p w14:paraId="42F806FD" w14:textId="77777777" w:rsidR="00D3744E" w:rsidRDefault="00D3744E">
      <w:pPr>
        <w:spacing w:after="160" w:line="259" w:lineRule="auto"/>
        <w:rPr>
          <w:rFonts w:asciiTheme="majorHAnsi" w:eastAsiaTheme="majorEastAsia" w:hAnsiTheme="majorHAnsi" w:cstheme="majorBidi"/>
          <w:b/>
          <w:bCs/>
          <w:color w:val="4472C4" w:themeColor="accent1"/>
          <w:sz w:val="28"/>
          <w:szCs w:val="28"/>
          <w:lang w:val="en-GB"/>
        </w:rPr>
      </w:pPr>
      <w:r>
        <w:rPr>
          <w:lang w:val="en-GB"/>
        </w:rPr>
        <w:br w:type="page"/>
      </w:r>
    </w:p>
    <w:p w14:paraId="05BA7407" w14:textId="32FDD71D" w:rsidR="004A78AF" w:rsidRPr="00D3744E" w:rsidRDefault="004A78AF" w:rsidP="004A78AF">
      <w:pPr>
        <w:pStyle w:val="Heading2"/>
        <w:rPr>
          <w:lang w:val="en-GB"/>
        </w:rPr>
      </w:pPr>
      <w:del w:id="467" w:author="Przemyslaw Grygiel" w:date="2020-09-22T21:35:00Z">
        <w:r w:rsidRPr="00D3744E" w:rsidDel="004E6F80">
          <w:rPr>
            <w:lang w:val="en-GB"/>
          </w:rPr>
          <w:lastRenderedPageBreak/>
          <w:delText>Virtual Machine</w:delText>
        </w:r>
      </w:del>
      <w:bookmarkStart w:id="468" w:name="_Toc51764145"/>
      <w:ins w:id="469" w:author="Przemyslaw Grygiel" w:date="2020-09-22T21:35:00Z">
        <w:r w:rsidR="004E6F80">
          <w:rPr>
            <w:lang w:val="en-GB"/>
          </w:rPr>
          <w:t>Virtual Machine</w:t>
        </w:r>
      </w:ins>
      <w:r w:rsidRPr="00D3744E">
        <w:rPr>
          <w:lang w:val="en-GB"/>
        </w:rPr>
        <w:t xml:space="preserve"> </w:t>
      </w:r>
      <w:proofErr w:type="spellStart"/>
      <w:r w:rsidRPr="00D3744E">
        <w:rPr>
          <w:lang w:val="en-GB"/>
        </w:rPr>
        <w:t>vif</w:t>
      </w:r>
      <w:proofErr w:type="spellEnd"/>
      <w:r w:rsidRPr="00D3744E">
        <w:rPr>
          <w:lang w:val="en-GB"/>
        </w:rPr>
        <w:t xml:space="preserve"> multi-queue setup</w:t>
      </w:r>
      <w:bookmarkEnd w:id="468"/>
    </w:p>
    <w:p w14:paraId="106820AE" w14:textId="02C78263" w:rsidR="004A78AF" w:rsidRDefault="00F87F6F" w:rsidP="001B346A">
      <w:pPr>
        <w:pStyle w:val="BodyText"/>
        <w:spacing w:before="0" w:after="0"/>
      </w:pPr>
      <w:r>
        <w:t xml:space="preserve">As explained earlier, when supported, it is suitable to enable </w:t>
      </w:r>
      <w:proofErr w:type="spellStart"/>
      <w:r>
        <w:t>multiqueues</w:t>
      </w:r>
      <w:proofErr w:type="spellEnd"/>
      <w:r>
        <w:t xml:space="preserve"> on </w:t>
      </w:r>
      <w:del w:id="470" w:author="Przemyslaw Grygiel" w:date="2020-09-22T21:35:00Z">
        <w:r w:rsidDel="004E6F80">
          <w:delText>virtual machine</w:delText>
        </w:r>
      </w:del>
      <w:ins w:id="471" w:author="Przemyslaw Grygiel" w:date="2020-09-22T21:35:00Z">
        <w:r w:rsidR="004E6F80">
          <w:t>Virtual Machine</w:t>
        </w:r>
      </w:ins>
      <w:r>
        <w:t xml:space="preserve">s NIC. The most suitable scenario is to configure the same number of queues on virtual NIC than the number of polling cores defined on Contrail </w:t>
      </w:r>
      <w:proofErr w:type="spellStart"/>
      <w:r>
        <w:t>vRouter</w:t>
      </w:r>
      <w:proofErr w:type="spellEnd"/>
      <w:r>
        <w:t>.</w:t>
      </w:r>
    </w:p>
    <w:p w14:paraId="73844A2D" w14:textId="351E9995" w:rsidR="00F87F6F" w:rsidRDefault="00F87F6F" w:rsidP="001B346A">
      <w:pPr>
        <w:pStyle w:val="BodyText"/>
        <w:spacing w:before="0" w:after="0"/>
      </w:pPr>
    </w:p>
    <w:p w14:paraId="3C997F9E" w14:textId="7A9754A2" w:rsidR="00F87F6F" w:rsidRDefault="00F87F6F" w:rsidP="001B346A">
      <w:pPr>
        <w:pStyle w:val="BodyText"/>
        <w:spacing w:before="0" w:after="0"/>
      </w:pPr>
      <w:r>
        <w:t xml:space="preserve">So, if contrail DPDK </w:t>
      </w:r>
      <w:del w:id="472" w:author="Przemyslaw Grygiel" w:date="2020-09-22T21:35:00Z">
        <w:r w:rsidDel="004E6F80">
          <w:delText xml:space="preserve">vrouter </w:delText>
        </w:r>
      </w:del>
      <w:proofErr w:type="spellStart"/>
      <w:ins w:id="473" w:author="Przemyslaw Grygiel" w:date="2020-09-22T21:35:00Z">
        <w:r w:rsidR="004E6F80">
          <w:t>vRouter</w:t>
        </w:r>
      </w:ins>
      <w:proofErr w:type="spellEnd"/>
      <w:ins w:id="474" w:author="Przemyslaw Grygiel" w:date="2020-09-23T14:42:00Z">
        <w:r w:rsidR="003A4877">
          <w:t xml:space="preserve"> </w:t>
        </w:r>
      </w:ins>
      <w:r>
        <w:t xml:space="preserve">is configured with 4 queues the best scenario is to configure 4 queues on </w:t>
      </w:r>
      <w:del w:id="475" w:author="Przemyslaw Grygiel" w:date="2020-09-22T21:35:00Z">
        <w:r w:rsidDel="004E6F80">
          <w:delText>virtual machine</w:delText>
        </w:r>
      </w:del>
      <w:ins w:id="476" w:author="Przemyslaw Grygiel" w:date="2020-09-22T21:35:00Z">
        <w:r w:rsidR="004E6F80">
          <w:t>Virtual Machine</w:t>
        </w:r>
      </w:ins>
      <w:r>
        <w:t xml:space="preserve">s network </w:t>
      </w:r>
      <w:proofErr w:type="spellStart"/>
      <w:r>
        <w:t>inferfaces</w:t>
      </w:r>
      <w:proofErr w:type="spellEnd"/>
      <w:r>
        <w:t>.</w:t>
      </w:r>
    </w:p>
    <w:p w14:paraId="0A034AFA" w14:textId="77777777" w:rsidR="00F87F6F" w:rsidRDefault="00F87F6F" w:rsidP="001B346A">
      <w:pPr>
        <w:pStyle w:val="BodyText"/>
        <w:spacing w:before="0" w:after="0"/>
      </w:pPr>
    </w:p>
    <w:p w14:paraId="4EB1660F" w14:textId="00FCC446" w:rsidR="00F87F6F" w:rsidRDefault="00F87F6F" w:rsidP="001B346A">
      <w:pPr>
        <w:pStyle w:val="BodyText"/>
        <w:spacing w:before="0" w:after="0"/>
      </w:pPr>
      <w:r>
        <w:t xml:space="preserve">In OpenStack, in order to get </w:t>
      </w:r>
      <w:del w:id="477" w:author="Przemyslaw Grygiel" w:date="2020-09-22T21:35:00Z">
        <w:r w:rsidDel="004E6F80">
          <w:delText>virtual machine</w:delText>
        </w:r>
      </w:del>
      <w:ins w:id="478" w:author="Przemyslaw Grygiel" w:date="2020-09-22T21:35:00Z">
        <w:r w:rsidR="004E6F80">
          <w:t>Virtual Machine</w:t>
        </w:r>
      </w:ins>
      <w:r>
        <w:t xml:space="preserve">s configured with </w:t>
      </w:r>
      <w:proofErr w:type="spellStart"/>
      <w:r>
        <w:t>multiqueues</w:t>
      </w:r>
      <w:proofErr w:type="spellEnd"/>
      <w:r>
        <w:t xml:space="preserve">, we have to enable </w:t>
      </w:r>
      <w:proofErr w:type="spellStart"/>
      <w:r>
        <w:t>multiqueue</w:t>
      </w:r>
      <w:proofErr w:type="spellEnd"/>
      <w:r>
        <w:t xml:space="preserve"> support on virtual instance image. It can be done with following command:</w:t>
      </w:r>
    </w:p>
    <w:p w14:paraId="409E3CBF" w14:textId="118D40E2" w:rsidR="00F87F6F" w:rsidRDefault="00F87F6F" w:rsidP="001B346A">
      <w:pPr>
        <w:pStyle w:val="BodyText"/>
        <w:spacing w:before="0" w:after="0"/>
      </w:pPr>
    </w:p>
    <w:p w14:paraId="028A1AEC" w14:textId="2C7F8166" w:rsidR="00F87F6F" w:rsidRPr="00F87F6F" w:rsidRDefault="00F87F6F" w:rsidP="00F87F6F">
      <w:pPr>
        <w:spacing w:after="0" w:line="271" w:lineRule="auto"/>
        <w:ind w:right="-990"/>
        <w:rPr>
          <w:rFonts w:ascii="Arial Narrow" w:hAnsi="Arial Narrow"/>
          <w:sz w:val="22"/>
          <w:szCs w:val="22"/>
        </w:rPr>
      </w:pPr>
      <w:r w:rsidRPr="00F87F6F">
        <w:rPr>
          <w:rFonts w:ascii="Arial Narrow" w:eastAsia="Courier New" w:hAnsi="Arial Narrow" w:cs="Courier New"/>
          <w:sz w:val="22"/>
          <w:szCs w:val="22"/>
        </w:rPr>
        <w:t xml:space="preserve">$ </w:t>
      </w:r>
      <w:proofErr w:type="spellStart"/>
      <w:r w:rsidRPr="00F87F6F">
        <w:rPr>
          <w:rFonts w:ascii="Arial Narrow" w:eastAsia="Courier New" w:hAnsi="Arial Narrow" w:cs="Courier New"/>
          <w:sz w:val="22"/>
          <w:szCs w:val="22"/>
        </w:rPr>
        <w:t>openstack</w:t>
      </w:r>
      <w:proofErr w:type="spellEnd"/>
      <w:r w:rsidRPr="00F87F6F">
        <w:rPr>
          <w:rFonts w:ascii="Arial Narrow" w:eastAsia="Courier New" w:hAnsi="Arial Narrow" w:cs="Courier New"/>
          <w:sz w:val="22"/>
          <w:szCs w:val="22"/>
        </w:rPr>
        <w:t xml:space="preserve"> image set --property </w:t>
      </w:r>
      <w:proofErr w:type="spellStart"/>
      <w:r w:rsidRPr="00F87F6F">
        <w:rPr>
          <w:rFonts w:ascii="Arial Narrow" w:eastAsia="Courier New" w:hAnsi="Arial Narrow" w:cs="Courier New"/>
          <w:sz w:val="22"/>
          <w:szCs w:val="22"/>
        </w:rPr>
        <w:t>hw_vif_multiqueue_enabled</w:t>
      </w:r>
      <w:proofErr w:type="spellEnd"/>
      <w:r w:rsidRPr="00F87F6F">
        <w:rPr>
          <w:rFonts w:ascii="Arial Narrow" w:eastAsia="Courier New" w:hAnsi="Arial Narrow" w:cs="Courier New"/>
          <w:sz w:val="22"/>
          <w:szCs w:val="22"/>
        </w:rPr>
        <w:t xml:space="preserve">="true" </w:t>
      </w:r>
      <w:r>
        <w:rPr>
          <w:rFonts w:ascii="Arial Narrow" w:eastAsia="Courier New" w:hAnsi="Arial Narrow" w:cs="Courier New"/>
          <w:sz w:val="22"/>
          <w:szCs w:val="22"/>
        </w:rPr>
        <w:t>&lt;</w:t>
      </w:r>
      <w:r w:rsidRPr="00F87F6F">
        <w:rPr>
          <w:rFonts w:ascii="Arial Narrow" w:hAnsi="Arial Narrow"/>
        </w:rPr>
        <w:t xml:space="preserve"> </w:t>
      </w:r>
      <w:r w:rsidRPr="00A20E50">
        <w:rPr>
          <w:rFonts w:ascii="Arial Narrow" w:hAnsi="Arial Narrow"/>
        </w:rPr>
        <w:t>IMAGE_ID</w:t>
      </w:r>
      <w:r>
        <w:rPr>
          <w:rFonts w:ascii="Arial Narrow" w:hAnsi="Arial Narrow"/>
        </w:rPr>
        <w:t>&gt;</w:t>
      </w:r>
    </w:p>
    <w:p w14:paraId="72FEDB3E" w14:textId="2076FEE8" w:rsidR="00F87F6F" w:rsidRDefault="00F87F6F" w:rsidP="001B346A">
      <w:pPr>
        <w:pStyle w:val="BodyText"/>
        <w:spacing w:before="0" w:after="0"/>
      </w:pPr>
    </w:p>
    <w:p w14:paraId="621C3518" w14:textId="6010506F" w:rsidR="00F87F6F" w:rsidRDefault="00F87F6F" w:rsidP="00F87F6F">
      <w:pPr>
        <w:pStyle w:val="BodyText"/>
        <w:spacing w:before="0" w:after="0"/>
      </w:pPr>
      <w:r>
        <w:t>Then this image is used at the instance creation:</w:t>
      </w:r>
    </w:p>
    <w:p w14:paraId="6F2DB3DB" w14:textId="241EFF3E" w:rsidR="00F87F6F" w:rsidRPr="00A20E50" w:rsidRDefault="00F87F6F" w:rsidP="00F87F6F">
      <w:pPr>
        <w:pStyle w:val="BodyText"/>
        <w:spacing w:before="0" w:after="0"/>
        <w:rPr>
          <w:rFonts w:ascii="Arial Narrow" w:hAnsi="Arial Narrow"/>
        </w:rPr>
      </w:pPr>
      <w:r w:rsidRPr="00A20E50">
        <w:rPr>
          <w:rFonts w:ascii="Arial Narrow" w:hAnsi="Arial Narrow"/>
        </w:rPr>
        <w:t xml:space="preserve">$ </w:t>
      </w:r>
      <w:proofErr w:type="spellStart"/>
      <w:r w:rsidRPr="00A20E50">
        <w:rPr>
          <w:rFonts w:ascii="Arial Narrow" w:hAnsi="Arial Narrow"/>
        </w:rPr>
        <w:t>openstack</w:t>
      </w:r>
      <w:proofErr w:type="spellEnd"/>
      <w:r w:rsidRPr="00A20E50">
        <w:rPr>
          <w:rFonts w:ascii="Arial Narrow" w:hAnsi="Arial Narrow"/>
        </w:rPr>
        <w:t xml:space="preserve"> server create --flavor </w:t>
      </w:r>
      <w:r>
        <w:rPr>
          <w:rFonts w:ascii="Arial Narrow" w:hAnsi="Arial Narrow"/>
        </w:rPr>
        <w:t>&lt;</w:t>
      </w:r>
      <w:r w:rsidRPr="00A20E50">
        <w:rPr>
          <w:rFonts w:ascii="Arial Narrow" w:hAnsi="Arial Narrow"/>
        </w:rPr>
        <w:t>FLAVOR_ID</w:t>
      </w:r>
      <w:r>
        <w:rPr>
          <w:rFonts w:ascii="Arial Narrow" w:hAnsi="Arial Narrow"/>
        </w:rPr>
        <w:t>&gt;</w:t>
      </w:r>
      <w:r w:rsidRPr="00A20E50">
        <w:rPr>
          <w:rFonts w:ascii="Arial Narrow" w:hAnsi="Arial Narrow"/>
        </w:rPr>
        <w:t xml:space="preserve"> --image </w:t>
      </w:r>
      <w:r>
        <w:rPr>
          <w:rFonts w:ascii="Arial Narrow" w:hAnsi="Arial Narrow"/>
        </w:rPr>
        <w:t>&lt;</w:t>
      </w:r>
      <w:r w:rsidRPr="00A20E50">
        <w:rPr>
          <w:rFonts w:ascii="Arial Narrow" w:hAnsi="Arial Narrow"/>
        </w:rPr>
        <w:t>IMAGE_ID</w:t>
      </w:r>
      <w:r>
        <w:rPr>
          <w:rFonts w:ascii="Arial Narrow" w:hAnsi="Arial Narrow"/>
        </w:rPr>
        <w:t>&gt;</w:t>
      </w:r>
      <w:r w:rsidRPr="00A20E50">
        <w:rPr>
          <w:rFonts w:ascii="Arial Narrow" w:hAnsi="Arial Narrow"/>
        </w:rPr>
        <w:t xml:space="preserve"> </w:t>
      </w:r>
      <w:r>
        <w:rPr>
          <w:rFonts w:ascii="Arial Narrow" w:hAnsi="Arial Narrow"/>
        </w:rPr>
        <w:t>&lt;</w:t>
      </w:r>
      <w:r w:rsidRPr="00A20E50">
        <w:rPr>
          <w:rFonts w:ascii="Arial Narrow" w:hAnsi="Arial Narrow"/>
        </w:rPr>
        <w:t>INSTANCE_NAME</w:t>
      </w:r>
      <w:r>
        <w:rPr>
          <w:rFonts w:ascii="Arial Narrow" w:hAnsi="Arial Narrow"/>
        </w:rPr>
        <w:t>&gt;</w:t>
      </w:r>
    </w:p>
    <w:p w14:paraId="101DCBB2" w14:textId="77777777" w:rsidR="00F87F6F" w:rsidRDefault="00F87F6F" w:rsidP="001B346A">
      <w:pPr>
        <w:pStyle w:val="BodyText"/>
        <w:spacing w:before="0" w:after="0"/>
      </w:pPr>
    </w:p>
    <w:p w14:paraId="76271B92" w14:textId="3142CB40" w:rsidR="004A78AF" w:rsidRDefault="00F012FD" w:rsidP="001B346A">
      <w:pPr>
        <w:pStyle w:val="BodyText"/>
        <w:spacing w:before="0" w:after="0"/>
      </w:pPr>
      <w:r>
        <w:t xml:space="preserve">Then, we an instance is started with </w:t>
      </w:r>
      <w:proofErr w:type="spellStart"/>
      <w:r>
        <w:t>multiqueue</w:t>
      </w:r>
      <w:proofErr w:type="spellEnd"/>
      <w:r>
        <w:t xml:space="preserve"> </w:t>
      </w:r>
      <w:proofErr w:type="spellStart"/>
      <w:r>
        <w:t>vif</w:t>
      </w:r>
      <w:proofErr w:type="spellEnd"/>
      <w:r>
        <w:t xml:space="preserve"> property enabled, each interface is automatically configured with several queues. The number of queues to be enabled on each interface is automatically defined by Nova.</w:t>
      </w:r>
    </w:p>
    <w:p w14:paraId="6A7C1F61" w14:textId="36CCB0DE" w:rsidR="00F012FD" w:rsidRDefault="00F012FD" w:rsidP="001B346A">
      <w:pPr>
        <w:pStyle w:val="BodyText"/>
        <w:spacing w:before="0" w:after="0"/>
      </w:pPr>
    </w:p>
    <w:p w14:paraId="65AA0C50" w14:textId="0266C223" w:rsidR="00F012FD" w:rsidRDefault="00F012FD" w:rsidP="001B346A">
      <w:pPr>
        <w:pStyle w:val="BodyText"/>
        <w:spacing w:before="0" w:after="0"/>
      </w:pPr>
      <w:r>
        <w:t xml:space="preserve">If the compute host (hypervisor node running </w:t>
      </w:r>
      <w:proofErr w:type="spellStart"/>
      <w:r>
        <w:t>qemu</w:t>
      </w:r>
      <w:proofErr w:type="spellEnd"/>
      <w:r>
        <w:t>/</w:t>
      </w:r>
      <w:proofErr w:type="spellStart"/>
      <w:r>
        <w:t>kvm</w:t>
      </w:r>
      <w:proofErr w:type="spellEnd"/>
      <w:r>
        <w:t xml:space="preserve">) is running Linux Kernel 3.X, the number of queues configured on the </w:t>
      </w:r>
      <w:del w:id="479" w:author="Przemyslaw Grygiel" w:date="2020-09-22T21:35:00Z">
        <w:r w:rsidDel="004E6F80">
          <w:delText>virtual machine</w:delText>
        </w:r>
      </w:del>
      <w:ins w:id="480" w:author="Przemyslaw Grygiel" w:date="2020-09-22T21:35:00Z">
        <w:r w:rsidR="004E6F80">
          <w:t>Virtual Machine</w:t>
        </w:r>
      </w:ins>
      <w:r>
        <w:t xml:space="preserve"> interface is the same as the number of virtual CPUs configured on the </w:t>
      </w:r>
      <w:del w:id="481" w:author="Przemyslaw Grygiel" w:date="2020-09-22T21:35:00Z">
        <w:r w:rsidDel="004E6F80">
          <w:delText>virtual machine</w:delText>
        </w:r>
      </w:del>
      <w:ins w:id="482" w:author="Przemyslaw Grygiel" w:date="2020-09-22T21:35:00Z">
        <w:r w:rsidR="004E6F80">
          <w:t>Virtual Machine</w:t>
        </w:r>
      </w:ins>
      <w:r>
        <w:t xml:space="preserve"> but can’t exceed 8 queues.</w:t>
      </w:r>
      <w:r w:rsidR="00CF46F1">
        <w:t xml:space="preserve"> It means for a </w:t>
      </w:r>
      <w:del w:id="483" w:author="Przemyslaw Grygiel" w:date="2020-09-22T21:35:00Z">
        <w:r w:rsidR="00CF46F1" w:rsidDel="004E6F80">
          <w:delText>virtual machine</w:delText>
        </w:r>
      </w:del>
      <w:ins w:id="484" w:author="Przemyslaw Grygiel" w:date="2020-09-22T21:35:00Z">
        <w:r w:rsidR="004E6F80">
          <w:t>Virtual Machine</w:t>
        </w:r>
      </w:ins>
      <w:r w:rsidR="00CF46F1">
        <w:t xml:space="preserve"> configured with 10 </w:t>
      </w:r>
      <w:proofErr w:type="gramStart"/>
      <w:r w:rsidR="00CF46F1">
        <w:t>vCPUs,</w:t>
      </w:r>
      <w:proofErr w:type="gramEnd"/>
      <w:r w:rsidR="00CF46F1">
        <w:t xml:space="preserve"> all its virtual network interface cards will be configured with 8 queues when multi queue is enabled.</w:t>
      </w:r>
    </w:p>
    <w:p w14:paraId="1E36CB08" w14:textId="3717A3F6" w:rsidR="00F012FD" w:rsidRDefault="00F012FD" w:rsidP="001B346A">
      <w:pPr>
        <w:pStyle w:val="BodyText"/>
        <w:spacing w:before="0" w:after="0"/>
      </w:pPr>
    </w:p>
    <w:p w14:paraId="52AF84D3" w14:textId="0C5154EF" w:rsidR="00CF46F1" w:rsidRDefault="00F012FD" w:rsidP="00CF46F1">
      <w:pPr>
        <w:pStyle w:val="BodyText"/>
        <w:spacing w:before="0" w:after="0"/>
      </w:pPr>
      <w:r>
        <w:t xml:space="preserve">If the compute host (hypervisor node running </w:t>
      </w:r>
      <w:proofErr w:type="spellStart"/>
      <w:r>
        <w:t>qemu</w:t>
      </w:r>
      <w:proofErr w:type="spellEnd"/>
      <w:r>
        <w:t>/</w:t>
      </w:r>
      <w:proofErr w:type="spellStart"/>
      <w:r>
        <w:t>kvm</w:t>
      </w:r>
      <w:proofErr w:type="spellEnd"/>
      <w:r>
        <w:t xml:space="preserve">) is running Linux Kernel 4.X, the number of queues configured on the </w:t>
      </w:r>
      <w:del w:id="485" w:author="Przemyslaw Grygiel" w:date="2020-09-22T21:35:00Z">
        <w:r w:rsidDel="004E6F80">
          <w:delText>virtual machine</w:delText>
        </w:r>
      </w:del>
      <w:ins w:id="486" w:author="Przemyslaw Grygiel" w:date="2020-09-22T21:35:00Z">
        <w:r w:rsidR="004E6F80">
          <w:t>Virtual Machine</w:t>
        </w:r>
      </w:ins>
      <w:r>
        <w:t xml:space="preserve"> interface is the same as the number of virtual CPUs configured on the </w:t>
      </w:r>
      <w:del w:id="487" w:author="Przemyslaw Grygiel" w:date="2020-09-22T21:35:00Z">
        <w:r w:rsidDel="004E6F80">
          <w:delText>virtual machine</w:delText>
        </w:r>
      </w:del>
      <w:ins w:id="488" w:author="Przemyslaw Grygiel" w:date="2020-09-22T21:35:00Z">
        <w:r w:rsidR="004E6F80">
          <w:t>Virtual Machine</w:t>
        </w:r>
      </w:ins>
      <w:r w:rsidR="00CF46F1">
        <w:t xml:space="preserve"> but can’t exceed 256 queues</w:t>
      </w:r>
      <w:r>
        <w:t>.</w:t>
      </w:r>
      <w:r w:rsidR="00CF46F1">
        <w:t xml:space="preserve"> It means for a </w:t>
      </w:r>
      <w:del w:id="489" w:author="Przemyslaw Grygiel" w:date="2020-09-22T21:35:00Z">
        <w:r w:rsidR="00CF46F1" w:rsidDel="004E6F80">
          <w:delText>virtual machine</w:delText>
        </w:r>
      </w:del>
      <w:ins w:id="490" w:author="Przemyslaw Grygiel" w:date="2020-09-22T21:35:00Z">
        <w:r w:rsidR="004E6F80">
          <w:t>Virtual Machine</w:t>
        </w:r>
      </w:ins>
      <w:r w:rsidR="00CF46F1">
        <w:t xml:space="preserve"> configured with 10 </w:t>
      </w:r>
      <w:proofErr w:type="gramStart"/>
      <w:r w:rsidR="00CF46F1">
        <w:t>vCPUs,</w:t>
      </w:r>
      <w:proofErr w:type="gramEnd"/>
      <w:r w:rsidR="00CF46F1">
        <w:t xml:space="preserve"> all its virtual network interface cards will be configured with 10 queues when multi queue is enabled.</w:t>
      </w:r>
    </w:p>
    <w:p w14:paraId="2D7CC5B2" w14:textId="3287618E" w:rsidR="00F012FD" w:rsidRDefault="00F012FD" w:rsidP="00F012FD">
      <w:pPr>
        <w:pStyle w:val="BodyText"/>
        <w:spacing w:before="0" w:after="0"/>
      </w:pPr>
    </w:p>
    <w:p w14:paraId="20F9D4BC" w14:textId="1A96CD61" w:rsidR="00F012FD" w:rsidRDefault="00CF46F1" w:rsidP="001B346A">
      <w:pPr>
        <w:pStyle w:val="BodyText"/>
        <w:spacing w:before="0" w:after="0"/>
      </w:pPr>
      <w:r>
        <w:t xml:space="preserve">As explain earlier, Contrail </w:t>
      </w:r>
      <w:del w:id="491" w:author="Przemyslaw Grygiel" w:date="2020-09-22T21:35:00Z">
        <w:r w:rsidDel="004E6F80">
          <w:delText xml:space="preserve">vRouter </w:delText>
        </w:r>
      </w:del>
      <w:proofErr w:type="spellStart"/>
      <w:ins w:id="492" w:author="Przemyslaw Grygiel" w:date="2020-09-22T21:35:00Z">
        <w:r w:rsidR="004E6F80">
          <w:t>vRouter</w:t>
        </w:r>
      </w:ins>
      <w:proofErr w:type="spellEnd"/>
      <w:ins w:id="493" w:author="Przemyslaw Grygiel" w:date="2020-09-23T14:42:00Z">
        <w:r w:rsidR="003A4877">
          <w:t xml:space="preserve"> </w:t>
        </w:r>
      </w:ins>
      <w:r>
        <w:t xml:space="preserve">is not able to process packets generated by connected virtual network interface cards configured with more queues than the number of CPU defined into its CPU_LIST (number of polling and processing cores defined on Contrail </w:t>
      </w:r>
      <w:proofErr w:type="spellStart"/>
      <w:r>
        <w:t>vRouter</w:t>
      </w:r>
      <w:proofErr w:type="spellEnd"/>
      <w:r>
        <w:t>).</w:t>
      </w:r>
    </w:p>
    <w:p w14:paraId="11E60820" w14:textId="2E1DD500" w:rsidR="00F012FD" w:rsidRDefault="00F012FD" w:rsidP="001B346A">
      <w:pPr>
        <w:pStyle w:val="BodyText"/>
        <w:spacing w:before="0" w:after="0"/>
      </w:pPr>
    </w:p>
    <w:p w14:paraId="49811E5E" w14:textId="2651C5E7" w:rsidR="00CF46F1" w:rsidRDefault="00CF46F1" w:rsidP="001B346A">
      <w:pPr>
        <w:pStyle w:val="BodyText"/>
        <w:spacing w:before="0" w:after="0"/>
      </w:pPr>
      <w:r>
        <w:t xml:space="preserve">Consequently, a Contrail </w:t>
      </w:r>
      <w:del w:id="494" w:author="Przemyslaw Grygiel" w:date="2020-09-22T21:35:00Z">
        <w:r w:rsidDel="004E6F80">
          <w:delText xml:space="preserve">vRouter </w:delText>
        </w:r>
      </w:del>
      <w:proofErr w:type="spellStart"/>
      <w:ins w:id="495" w:author="Przemyslaw Grygiel" w:date="2020-09-22T21:35:00Z">
        <w:r w:rsidR="004E6F80">
          <w:t>vRouter</w:t>
        </w:r>
      </w:ins>
      <w:proofErr w:type="spellEnd"/>
      <w:ins w:id="496" w:author="Przemyslaw Grygiel" w:date="2020-09-23T14:43:00Z">
        <w:r w:rsidR="003A4877">
          <w:t xml:space="preserve"> </w:t>
        </w:r>
      </w:ins>
      <w:r>
        <w:t xml:space="preserve">configured with only 4 polling and processing cores won’t be able to collect a </w:t>
      </w:r>
      <w:del w:id="497" w:author="Przemyslaw Grygiel" w:date="2020-09-22T21:35:00Z">
        <w:r w:rsidDel="004E6F80">
          <w:delText>Virtual Machine</w:delText>
        </w:r>
      </w:del>
      <w:ins w:id="498" w:author="Przemyslaw Grygiel" w:date="2020-09-22T21:35:00Z">
        <w:r w:rsidR="004E6F80">
          <w:t>Virtual Machine</w:t>
        </w:r>
      </w:ins>
      <w:r>
        <w:t xml:space="preserve"> configured with 10 vCPU with </w:t>
      </w:r>
      <w:proofErr w:type="spellStart"/>
      <w:r>
        <w:t>vif</w:t>
      </w:r>
      <w:proofErr w:type="spellEnd"/>
      <w:r>
        <w:t xml:space="preserve"> </w:t>
      </w:r>
      <w:proofErr w:type="spellStart"/>
      <w:r>
        <w:t>multiqueue</w:t>
      </w:r>
      <w:proofErr w:type="spellEnd"/>
      <w:r>
        <w:t xml:space="preserve"> property enable is connected to.</w:t>
      </w:r>
    </w:p>
    <w:p w14:paraId="5DA04C3B" w14:textId="0086B936" w:rsidR="00CF46F1" w:rsidRDefault="00CF46F1" w:rsidP="001B346A">
      <w:pPr>
        <w:pStyle w:val="BodyText"/>
        <w:spacing w:before="0" w:after="0"/>
      </w:pPr>
    </w:p>
    <w:p w14:paraId="4B7BEAD0" w14:textId="21E8E47A" w:rsidR="00CF46F1" w:rsidRDefault="00CF46F1" w:rsidP="001B346A">
      <w:pPr>
        <w:pStyle w:val="BodyText"/>
        <w:spacing w:before="0" w:after="0"/>
      </w:pPr>
      <w:r>
        <w:t>One of the following change</w:t>
      </w:r>
      <w:r w:rsidR="009D687F">
        <w:t>s</w:t>
      </w:r>
      <w:r>
        <w:t xml:space="preserve"> has to be performed:</w:t>
      </w:r>
    </w:p>
    <w:p w14:paraId="3958CA98" w14:textId="10AB351B" w:rsidR="00CF46F1" w:rsidRDefault="00CF46F1" w:rsidP="00CF46F1">
      <w:pPr>
        <w:pStyle w:val="BodyText"/>
        <w:numPr>
          <w:ilvl w:val="0"/>
          <w:numId w:val="3"/>
        </w:numPr>
        <w:spacing w:before="0" w:after="0"/>
      </w:pPr>
      <w:r>
        <w:t xml:space="preserve">disable </w:t>
      </w:r>
      <w:proofErr w:type="spellStart"/>
      <w:r>
        <w:t>multiqueue</w:t>
      </w:r>
      <w:proofErr w:type="spellEnd"/>
      <w:r>
        <w:t xml:space="preserve"> on the </w:t>
      </w:r>
      <w:del w:id="499" w:author="Przemyslaw Grygiel" w:date="2020-09-22T21:35:00Z">
        <w:r w:rsidDel="004E6F80">
          <w:delText>Virtual Machine</w:delText>
        </w:r>
      </w:del>
      <w:ins w:id="500" w:author="Przemyslaw Grygiel" w:date="2020-09-22T21:35:00Z">
        <w:r w:rsidR="004E6F80">
          <w:t>Virtual Machine</w:t>
        </w:r>
      </w:ins>
    </w:p>
    <w:p w14:paraId="37D4C324" w14:textId="3793ECB5" w:rsidR="00CF46F1" w:rsidRDefault="00CF46F1" w:rsidP="00CF46F1">
      <w:pPr>
        <w:pStyle w:val="BodyText"/>
        <w:numPr>
          <w:ilvl w:val="0"/>
          <w:numId w:val="3"/>
        </w:numPr>
        <w:spacing w:before="0" w:after="0"/>
      </w:pPr>
      <w:r>
        <w:t xml:space="preserve">add more polling and processing cores on the </w:t>
      </w:r>
      <w:del w:id="501" w:author="Przemyslaw Grygiel" w:date="2020-09-22T21:35:00Z">
        <w:r w:rsidDel="004E6F80">
          <w:delText xml:space="preserve">vRouter </w:delText>
        </w:r>
      </w:del>
      <w:proofErr w:type="spellStart"/>
      <w:ins w:id="502" w:author="Przemyslaw Grygiel" w:date="2020-09-22T21:35:00Z">
        <w:r w:rsidR="004E6F80">
          <w:t>vRouter</w:t>
        </w:r>
      </w:ins>
      <w:proofErr w:type="spellEnd"/>
      <w:ins w:id="503" w:author="Przemyslaw Grygiel" w:date="2020-09-23T14:43:00Z">
        <w:r w:rsidR="008435DF">
          <w:t xml:space="preserve"> </w:t>
        </w:r>
      </w:ins>
      <w:r>
        <w:t>(increase to 8 cores instead of only 4)</w:t>
      </w:r>
      <w:ins w:id="504" w:author="Przemyslaw Grygiel" w:date="2020-09-23T14:43:00Z">
        <w:r w:rsidR="008435DF">
          <w:t xml:space="preserve">. In latest </w:t>
        </w:r>
        <w:proofErr w:type="spellStart"/>
        <w:r w:rsidR="008435DF">
          <w:t>libvirt</w:t>
        </w:r>
        <w:proofErr w:type="spellEnd"/>
        <w:r w:rsidR="008435DF">
          <w:t xml:space="preserve"> can be increased to 16.</w:t>
        </w:r>
      </w:ins>
    </w:p>
    <w:p w14:paraId="1697C7BB" w14:textId="13211318" w:rsidR="00CF46F1" w:rsidRDefault="00CF46F1" w:rsidP="00CF46F1">
      <w:pPr>
        <w:pStyle w:val="BodyText"/>
        <w:numPr>
          <w:ilvl w:val="0"/>
          <w:numId w:val="3"/>
        </w:numPr>
        <w:spacing w:before="0" w:after="0"/>
      </w:pPr>
      <w:r>
        <w:t>decrease the number of queue</w:t>
      </w:r>
      <w:r w:rsidR="009D687F">
        <w:t>s</w:t>
      </w:r>
      <w:r>
        <w:t xml:space="preserve"> configured by Nova on the </w:t>
      </w:r>
      <w:del w:id="505" w:author="Przemyslaw Grygiel" w:date="2020-09-22T21:35:00Z">
        <w:r w:rsidDel="004E6F80">
          <w:delText>virtual machine</w:delText>
        </w:r>
      </w:del>
      <w:ins w:id="506" w:author="Przemyslaw Grygiel" w:date="2020-09-22T21:35:00Z">
        <w:r w:rsidR="004E6F80">
          <w:t>Virtual Machine</w:t>
        </w:r>
      </w:ins>
    </w:p>
    <w:p w14:paraId="32C941D6" w14:textId="76E641BA" w:rsidR="009D687F" w:rsidRDefault="009D687F" w:rsidP="009D687F">
      <w:pPr>
        <w:spacing w:after="0"/>
      </w:pPr>
      <w:r>
        <w:lastRenderedPageBreak/>
        <w:t xml:space="preserve">Unfortunately, no mechanism is provided by Nova to specify a specific value for the number of queues to be enabled on </w:t>
      </w:r>
      <w:del w:id="507" w:author="Przemyslaw Grygiel" w:date="2020-09-22T21:35:00Z">
        <w:r w:rsidDel="004E6F80">
          <w:delText>virtual machine</w:delText>
        </w:r>
      </w:del>
      <w:ins w:id="508" w:author="Przemyslaw Grygiel" w:date="2020-09-22T21:35:00Z">
        <w:r w:rsidR="004E6F80">
          <w:t>Virtual Machine</w:t>
        </w:r>
      </w:ins>
      <w:r>
        <w:t xml:space="preserve"> network interface. Only the described algorithm is proposed.</w:t>
      </w:r>
    </w:p>
    <w:p w14:paraId="2D30E3CB" w14:textId="77777777" w:rsidR="009D687F" w:rsidRDefault="009D687F" w:rsidP="009D687F">
      <w:pPr>
        <w:spacing w:after="0"/>
      </w:pPr>
    </w:p>
    <w:p w14:paraId="697C7AA7" w14:textId="6208E7EB" w:rsidR="009D687F" w:rsidRDefault="009D687F" w:rsidP="009D687F">
      <w:pPr>
        <w:spacing w:after="0"/>
      </w:pPr>
      <w:r>
        <w:t xml:space="preserve">In order to decrease the number of queues on the </w:t>
      </w:r>
      <w:del w:id="509" w:author="Przemyslaw Grygiel" w:date="2020-09-22T21:35:00Z">
        <w:r w:rsidDel="004E6F80">
          <w:delText>virtual machine</w:delText>
        </w:r>
      </w:del>
      <w:ins w:id="510" w:author="Przemyslaw Grygiel" w:date="2020-09-22T21:35:00Z">
        <w:r w:rsidR="004E6F80">
          <w:t>Virtual Machine</w:t>
        </w:r>
      </w:ins>
      <w:r>
        <w:t xml:space="preserve"> network interfaces we have to run </w:t>
      </w:r>
      <w:proofErr w:type="spellStart"/>
      <w:r>
        <w:t>ethtool</w:t>
      </w:r>
      <w:proofErr w:type="spellEnd"/>
      <w:r>
        <w:t xml:space="preserve"> command inside this </w:t>
      </w:r>
      <w:del w:id="511" w:author="Przemyslaw Grygiel" w:date="2020-09-22T21:35:00Z">
        <w:r w:rsidDel="004E6F80">
          <w:delText>Virtual Machine</w:delText>
        </w:r>
      </w:del>
      <w:ins w:id="512" w:author="Przemyslaw Grygiel" w:date="2020-09-22T21:35:00Z">
        <w:r w:rsidR="004E6F80">
          <w:t>Virtual Machine</w:t>
        </w:r>
      </w:ins>
      <w:r>
        <w:t xml:space="preserve">. For instance, below we are configuring 4 logical queues on eth0 </w:t>
      </w:r>
      <w:proofErr w:type="spellStart"/>
      <w:proofErr w:type="gramStart"/>
      <w:r>
        <w:t>vNIC</w:t>
      </w:r>
      <w:proofErr w:type="spellEnd"/>
      <w:r>
        <w:t xml:space="preserve"> :</w:t>
      </w:r>
      <w:proofErr w:type="gramEnd"/>
    </w:p>
    <w:p w14:paraId="677A55CC" w14:textId="0BF38BBD" w:rsidR="009D687F" w:rsidRPr="009D687F" w:rsidRDefault="009D687F" w:rsidP="009D687F">
      <w:pPr>
        <w:spacing w:after="0" w:line="271" w:lineRule="auto"/>
        <w:rPr>
          <w:rFonts w:ascii="Arial Narrow" w:eastAsia="Courier New" w:hAnsi="Arial Narrow" w:cs="Courier New"/>
        </w:rPr>
      </w:pPr>
      <w:r w:rsidRPr="009D687F">
        <w:rPr>
          <w:rFonts w:ascii="Arial Narrow" w:eastAsia="Courier New" w:hAnsi="Arial Narrow" w:cs="Courier New"/>
        </w:rPr>
        <w:t xml:space="preserve">$ </w:t>
      </w:r>
      <w:proofErr w:type="spellStart"/>
      <w:r w:rsidRPr="009D687F">
        <w:rPr>
          <w:rFonts w:ascii="Arial Narrow" w:eastAsia="Courier New" w:hAnsi="Arial Narrow" w:cs="Courier New"/>
        </w:rPr>
        <w:t>sudo</w:t>
      </w:r>
      <w:proofErr w:type="spellEnd"/>
      <w:r w:rsidRPr="009D687F">
        <w:rPr>
          <w:rFonts w:ascii="Arial Narrow" w:eastAsia="Courier New" w:hAnsi="Arial Narrow" w:cs="Courier New"/>
        </w:rPr>
        <w:t xml:space="preserve"> </w:t>
      </w:r>
      <w:proofErr w:type="spellStart"/>
      <w:r w:rsidRPr="009D687F">
        <w:rPr>
          <w:rFonts w:ascii="Arial Narrow" w:eastAsia="Courier New" w:hAnsi="Arial Narrow" w:cs="Courier New"/>
        </w:rPr>
        <w:t>ethtool</w:t>
      </w:r>
      <w:proofErr w:type="spellEnd"/>
      <w:r w:rsidRPr="009D687F">
        <w:rPr>
          <w:rFonts w:ascii="Arial Narrow" w:eastAsia="Courier New" w:hAnsi="Arial Narrow" w:cs="Courier New"/>
        </w:rPr>
        <w:t xml:space="preserve"> -L eth0 combined 4</w:t>
      </w:r>
    </w:p>
    <w:p w14:paraId="5A0CEA3B" w14:textId="47D8738D" w:rsidR="00CF46F1" w:rsidRDefault="00CF46F1" w:rsidP="009D687F">
      <w:pPr>
        <w:pStyle w:val="BodyText"/>
        <w:spacing w:before="0" w:after="0"/>
      </w:pPr>
    </w:p>
    <w:p w14:paraId="55D5CB6D" w14:textId="0AB612FE" w:rsidR="009D687F" w:rsidRDefault="009D687F" w:rsidP="009D687F">
      <w:pPr>
        <w:pStyle w:val="BodyText"/>
        <w:spacing w:before="0" w:after="0"/>
      </w:pPr>
      <w:del w:id="513" w:author="Przemyslaw Grygiel" w:date="2020-09-22T21:35:00Z">
        <w:r w:rsidDel="004E6F80">
          <w:delText>Virtual Machine</w:delText>
        </w:r>
      </w:del>
      <w:ins w:id="514" w:author="Przemyslaw Grygiel" w:date="2020-09-22T21:35:00Z">
        <w:r w:rsidR="004E6F80">
          <w:t>Virtual Machine</w:t>
        </w:r>
      </w:ins>
      <w:r>
        <w:t xml:space="preserve"> initialization script has to be modified to automatically decrease the default value defined by Nova for the number of queues configured on its network interfaces to a lower one.</w:t>
      </w:r>
    </w:p>
    <w:p w14:paraId="0F728CC1" w14:textId="4501D840" w:rsidR="00CF46F1" w:rsidRDefault="00CF46F1" w:rsidP="001B346A">
      <w:pPr>
        <w:pStyle w:val="BodyText"/>
        <w:spacing w:before="0" w:after="0"/>
      </w:pPr>
    </w:p>
    <w:p w14:paraId="72D1E74A" w14:textId="2B7F3FC8" w:rsidR="009D687F" w:rsidRDefault="009D687F" w:rsidP="001B346A">
      <w:pPr>
        <w:pStyle w:val="BodyText"/>
        <w:spacing w:before="0" w:after="0"/>
      </w:pPr>
      <w:r>
        <w:t xml:space="preserve">This is why, the most efficient setup today is to use Linux Kernel 3.X on OpenStack compute node running QEMU/KVM and to configure 8 CPU into the CPU_LIST of the Contrail DPDK </w:t>
      </w:r>
      <w:proofErr w:type="spellStart"/>
      <w:r>
        <w:t>vRouter</w:t>
      </w:r>
      <w:proofErr w:type="spellEnd"/>
      <w:r>
        <w:t>.</w:t>
      </w:r>
    </w:p>
    <w:p w14:paraId="4BBE999F" w14:textId="77777777" w:rsidR="00C91B36" w:rsidRDefault="00C91B36" w:rsidP="001B346A">
      <w:pPr>
        <w:pStyle w:val="BodyText"/>
        <w:spacing w:before="0" w:after="0"/>
      </w:pPr>
    </w:p>
    <w:p w14:paraId="12CA4B6C" w14:textId="76452740" w:rsidR="004A78AF" w:rsidRPr="00D3744E" w:rsidRDefault="00C91B36" w:rsidP="004A78AF">
      <w:pPr>
        <w:pStyle w:val="Heading2"/>
        <w:rPr>
          <w:lang w:val="en-GB"/>
        </w:rPr>
      </w:pPr>
      <w:del w:id="515" w:author="Przemyslaw Grygiel" w:date="2020-09-22T21:35:00Z">
        <w:r w:rsidDel="004E6F80">
          <w:rPr>
            <w:lang w:val="en-GB"/>
          </w:rPr>
          <w:delText xml:space="preserve">vRouter </w:delText>
        </w:r>
      </w:del>
      <w:bookmarkStart w:id="516" w:name="_Toc51764146"/>
      <w:proofErr w:type="spellStart"/>
      <w:ins w:id="517" w:author="Przemyslaw Grygiel" w:date="2020-09-22T21:35:00Z">
        <w:r w:rsidR="004E6F80">
          <w:rPr>
            <w:lang w:val="en-GB"/>
          </w:rPr>
          <w:t>vRouter</w:t>
        </w:r>
      </w:ins>
      <w:proofErr w:type="spellEnd"/>
      <w:ins w:id="518" w:author="Przemyslaw Grygiel" w:date="2020-09-22T22:22:00Z">
        <w:r w:rsidR="00B83D64">
          <w:rPr>
            <w:lang w:val="en-GB"/>
          </w:rPr>
          <w:t xml:space="preserve"> </w:t>
        </w:r>
      </w:ins>
      <w:r>
        <w:rPr>
          <w:lang w:val="en-GB"/>
        </w:rPr>
        <w:t>routing and switching object t</w:t>
      </w:r>
      <w:r w:rsidR="004A78AF" w:rsidRPr="00D3744E">
        <w:rPr>
          <w:lang w:val="en-GB"/>
        </w:rPr>
        <w:t>able</w:t>
      </w:r>
      <w:r>
        <w:rPr>
          <w:lang w:val="en-GB"/>
        </w:rPr>
        <w:t>s</w:t>
      </w:r>
      <w:r w:rsidR="004A78AF" w:rsidRPr="00D3744E">
        <w:rPr>
          <w:lang w:val="en-GB"/>
        </w:rPr>
        <w:t xml:space="preserve"> </w:t>
      </w:r>
      <w:r>
        <w:rPr>
          <w:lang w:val="en-GB"/>
        </w:rPr>
        <w:t>dimensioning parameters</w:t>
      </w:r>
      <w:bookmarkEnd w:id="516"/>
    </w:p>
    <w:p w14:paraId="6A41806C" w14:textId="55FFC29A" w:rsidR="004A78AF" w:rsidRDefault="00C91B36" w:rsidP="001B346A">
      <w:pPr>
        <w:pStyle w:val="BodyText"/>
        <w:spacing w:before="0" w:after="0"/>
      </w:pPr>
      <w:r>
        <w:t xml:space="preserve">Some parameters supported as well as DPDK </w:t>
      </w:r>
      <w:del w:id="519" w:author="Przemyslaw Grygiel" w:date="2020-09-22T21:35:00Z">
        <w:r w:rsidDel="004E6F80">
          <w:delText xml:space="preserve">vrouter </w:delText>
        </w:r>
      </w:del>
      <w:proofErr w:type="spellStart"/>
      <w:ins w:id="520" w:author="Przemyslaw Grygiel" w:date="2020-09-22T21:35:00Z">
        <w:r w:rsidR="004E6F80">
          <w:t>vRouter</w:t>
        </w:r>
      </w:ins>
      <w:proofErr w:type="spellEnd"/>
      <w:ins w:id="521" w:author="Przemyslaw Grygiel" w:date="2020-09-22T22:22:00Z">
        <w:r w:rsidR="00B83D64">
          <w:t xml:space="preserve"> </w:t>
        </w:r>
      </w:ins>
      <w:r>
        <w:t xml:space="preserve">than Kernel one </w:t>
      </w:r>
      <w:proofErr w:type="gramStart"/>
      <w:r>
        <w:t>are</w:t>
      </w:r>
      <w:proofErr w:type="gramEnd"/>
      <w:r>
        <w:t xml:space="preserve"> allowing to define the size of internal objects tables. They are:</w:t>
      </w:r>
    </w:p>
    <w:p w14:paraId="27DF7E12" w14:textId="77777777" w:rsidR="00C91B36" w:rsidRDefault="00C91B36" w:rsidP="001B346A">
      <w:pPr>
        <w:pStyle w:val="BodyText"/>
        <w:spacing w:before="0" w:after="0"/>
      </w:pPr>
    </w:p>
    <w:p w14:paraId="4DBCB677" w14:textId="2E536952" w:rsidR="00C91B36" w:rsidRDefault="00D66D19" w:rsidP="00C91B36">
      <w:pPr>
        <w:numPr>
          <w:ilvl w:val="0"/>
          <w:numId w:val="6"/>
        </w:numPr>
        <w:spacing w:after="0"/>
        <w:rPr>
          <w:rFonts w:ascii="Arial Narrow" w:eastAsia="Arial Narrow" w:hAnsi="Arial Narrow" w:cs="Arial Narrow"/>
          <w:sz w:val="22"/>
          <w:szCs w:val="22"/>
        </w:rPr>
      </w:pPr>
      <w:r>
        <w:rPr>
          <w:b/>
        </w:rPr>
        <w:t>--</w:t>
      </w:r>
      <w:proofErr w:type="spellStart"/>
      <w:r w:rsidR="00C91B36">
        <w:rPr>
          <w:b/>
        </w:rPr>
        <w:t>vr_flow_entries</w:t>
      </w:r>
      <w:proofErr w:type="spellEnd"/>
      <w:r w:rsidR="00C91B36">
        <w:t>: maximum flow entries (default is 512K)</w:t>
      </w:r>
    </w:p>
    <w:p w14:paraId="5BB0DF5A" w14:textId="7813CA53"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vr_oflow_entries</w:t>
      </w:r>
      <w:proofErr w:type="spellEnd"/>
      <w:r w:rsidR="00C91B36">
        <w:t>: maximum overflow entries (default is 8K)</w:t>
      </w:r>
    </w:p>
    <w:p w14:paraId="2B755DA8" w14:textId="50484566"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vr_bridge_entries</w:t>
      </w:r>
      <w:proofErr w:type="spellEnd"/>
      <w:r w:rsidR="00C91B36">
        <w:t>: maximum bridge entries (default is 256K)</w:t>
      </w:r>
    </w:p>
    <w:p w14:paraId="5096C754" w14:textId="0C54908A"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vr_bridge_oentries</w:t>
      </w:r>
      <w:proofErr w:type="spellEnd"/>
      <w:r w:rsidR="00C91B36">
        <w:t>: maximum bridge overflow entries</w:t>
      </w:r>
      <w:r w:rsidR="003947CB">
        <w:t xml:space="preserve"> (default is 0)</w:t>
      </w:r>
    </w:p>
    <w:p w14:paraId="4369BE6D" w14:textId="4BE74219"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vr_mpls_labels</w:t>
      </w:r>
      <w:proofErr w:type="spellEnd"/>
      <w:r w:rsidR="00C91B36">
        <w:t>: maximum MPLS labels used in the node (default is 5K)</w:t>
      </w:r>
    </w:p>
    <w:p w14:paraId="4ABB3E6E" w14:textId="77CC8825"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vr_nexthops</w:t>
      </w:r>
      <w:proofErr w:type="spellEnd"/>
      <w:r w:rsidR="00C91B36">
        <w:t>: maximum next hops in the node (</w:t>
      </w:r>
      <w:proofErr w:type="spellStart"/>
      <w:r w:rsidR="00C91B36">
        <w:t>defaut</w:t>
      </w:r>
      <w:proofErr w:type="spellEnd"/>
      <w:r w:rsidR="00C91B36">
        <w:t xml:space="preserve"> is 512K)</w:t>
      </w:r>
    </w:p>
    <w:p w14:paraId="0C56CBD8" w14:textId="0C406FE8"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vr_vrfs</w:t>
      </w:r>
      <w:proofErr w:type="spellEnd"/>
      <w:r w:rsidR="00C91B36">
        <w:t>: maximum VRFs supported in the node</w:t>
      </w:r>
      <w:r>
        <w:t xml:space="preserve"> (</w:t>
      </w:r>
      <w:r w:rsidR="003947CB">
        <w:t>default is 4096)</w:t>
      </w:r>
    </w:p>
    <w:p w14:paraId="5A5C7EFA" w14:textId="128E5A76" w:rsidR="00C91B36" w:rsidRP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vr_interfaces</w:t>
      </w:r>
      <w:proofErr w:type="spellEnd"/>
      <w:r w:rsidR="00C91B36">
        <w:t>: maximum interfaces that can be created (default is 4352)</w:t>
      </w:r>
    </w:p>
    <w:p w14:paraId="0D4A0461" w14:textId="6D612BB6" w:rsidR="00C91B36" w:rsidRDefault="00C91B36" w:rsidP="001B346A">
      <w:pPr>
        <w:pStyle w:val="BodyText"/>
        <w:spacing w:before="0" w:after="0"/>
      </w:pPr>
    </w:p>
    <w:p w14:paraId="43D6C673" w14:textId="4FD96DA1" w:rsidR="00D66D19" w:rsidRDefault="00D66D19" w:rsidP="001B346A">
      <w:pPr>
        <w:pStyle w:val="BodyText"/>
        <w:spacing w:before="0" w:after="0"/>
      </w:pPr>
      <w:r>
        <w:t xml:space="preserve">In order to override their default values, we can </w:t>
      </w:r>
      <w:proofErr w:type="gramStart"/>
      <w:r>
        <w:t>configured</w:t>
      </w:r>
      <w:proofErr w:type="gramEnd"/>
      <w:r>
        <w:t xml:space="preserve"> an updated value using </w:t>
      </w:r>
      <w:r w:rsidRPr="00E67A6F">
        <w:rPr>
          <w:rFonts w:ascii="Arial Narrow" w:eastAsia="Arial Narrow" w:hAnsi="Arial Narrow" w:cs="Arial Narrow"/>
        </w:rPr>
        <w:t>DPDK_COMMAND_ADDITIONAL_ARGS</w:t>
      </w:r>
      <w:r>
        <w:rPr>
          <w:rFonts w:ascii="Arial Narrow" w:eastAsia="Arial Narrow" w:hAnsi="Arial Narrow" w:cs="Arial Narrow"/>
        </w:rPr>
        <w:t xml:space="preserve"> parameter defined in </w:t>
      </w:r>
      <w:r w:rsidRPr="00E67A6F">
        <w:rPr>
          <w:rFonts w:ascii="Arial Narrow" w:hAnsi="Arial Narrow"/>
        </w:rPr>
        <w:t>vhost0</w:t>
      </w:r>
      <w:r>
        <w:rPr>
          <w:rFonts w:ascii="Arial Narrow" w:hAnsi="Arial Narrow"/>
        </w:rPr>
        <w:t xml:space="preserve"> DPDK </w:t>
      </w:r>
      <w:del w:id="522" w:author="Przemyslaw Grygiel" w:date="2020-09-22T21:35:00Z">
        <w:r w:rsidDel="004E6F80">
          <w:rPr>
            <w:rFonts w:ascii="Arial Narrow" w:hAnsi="Arial Narrow"/>
          </w:rPr>
          <w:delText xml:space="preserve">vrouter </w:delText>
        </w:r>
      </w:del>
      <w:proofErr w:type="spellStart"/>
      <w:ins w:id="523" w:author="Przemyslaw Grygiel" w:date="2020-09-22T21:35:00Z">
        <w:r w:rsidR="004E6F80">
          <w:rPr>
            <w:rFonts w:ascii="Arial Narrow" w:hAnsi="Arial Narrow"/>
          </w:rPr>
          <w:t>vRouter</w:t>
        </w:r>
      </w:ins>
      <w:proofErr w:type="spellEnd"/>
      <w:ins w:id="524" w:author="Przemyslaw Grygiel" w:date="2020-09-22T22:22:00Z">
        <w:r w:rsidR="00B83D64">
          <w:rPr>
            <w:rFonts w:ascii="Arial Narrow" w:hAnsi="Arial Narrow"/>
          </w:rPr>
          <w:t xml:space="preserve"> </w:t>
        </w:r>
      </w:ins>
      <w:r>
        <w:rPr>
          <w:rFonts w:ascii="Arial Narrow" w:hAnsi="Arial Narrow"/>
        </w:rPr>
        <w:t>configuration file.</w:t>
      </w:r>
    </w:p>
    <w:p w14:paraId="79BA992C" w14:textId="0E040C27" w:rsidR="00D66D19" w:rsidRDefault="00D66D19" w:rsidP="001B346A">
      <w:pPr>
        <w:pStyle w:val="BodyText"/>
        <w:spacing w:before="0" w:after="0"/>
      </w:pPr>
      <w:r>
        <w:t xml:space="preserve">For instance; we can decrease the </w:t>
      </w:r>
      <w:proofErr w:type="spellStart"/>
      <w:r>
        <w:t>nexthops</w:t>
      </w:r>
      <w:proofErr w:type="spellEnd"/>
      <w:r>
        <w:t xml:space="preserve"> table size to 32K instead of 512K configured by default:</w:t>
      </w:r>
    </w:p>
    <w:p w14:paraId="367D9945" w14:textId="77777777" w:rsidR="00D66D19" w:rsidRPr="00E67A6F" w:rsidRDefault="00D66D19" w:rsidP="00D66D19">
      <w:pPr>
        <w:pStyle w:val="BodyText"/>
        <w:spacing w:before="0" w:after="0"/>
        <w:rPr>
          <w:rFonts w:ascii="Arial Narrow" w:hAnsi="Arial Narrow"/>
        </w:rPr>
      </w:pPr>
      <w:r w:rsidRPr="00E67A6F">
        <w:rPr>
          <w:rFonts w:ascii="Arial Narrow" w:hAnsi="Arial Narrow"/>
        </w:rPr>
        <w:t>$ vi /</w:t>
      </w:r>
      <w:proofErr w:type="spellStart"/>
      <w:r w:rsidRPr="00E67A6F">
        <w:rPr>
          <w:rFonts w:ascii="Arial Narrow" w:hAnsi="Arial Narrow"/>
        </w:rPr>
        <w:t>etc</w:t>
      </w:r>
      <w:proofErr w:type="spellEnd"/>
      <w:r w:rsidRPr="00E67A6F">
        <w:rPr>
          <w:rFonts w:ascii="Arial Narrow" w:hAnsi="Arial Narrow"/>
        </w:rPr>
        <w:t>/</w:t>
      </w:r>
      <w:proofErr w:type="spellStart"/>
      <w:r w:rsidRPr="00E67A6F">
        <w:rPr>
          <w:rFonts w:ascii="Arial Narrow" w:hAnsi="Arial Narrow"/>
        </w:rPr>
        <w:t>sysconfig</w:t>
      </w:r>
      <w:proofErr w:type="spellEnd"/>
      <w:r w:rsidRPr="00E67A6F">
        <w:rPr>
          <w:rFonts w:ascii="Arial Narrow" w:hAnsi="Arial Narrow"/>
        </w:rPr>
        <w:t>/network-scripts/ifcfg-vhost0</w:t>
      </w:r>
    </w:p>
    <w:p w14:paraId="22570495" w14:textId="77777777" w:rsidR="00D66D19" w:rsidRDefault="00D66D19" w:rsidP="00D66D19">
      <w:pPr>
        <w:pStyle w:val="BodyText"/>
        <w:spacing w:before="0" w:after="0"/>
        <w:rPr>
          <w:rFonts w:ascii="Arial Narrow" w:eastAsia="Arial Narrow" w:hAnsi="Arial Narrow" w:cs="Arial Narrow"/>
        </w:rPr>
      </w:pPr>
      <w:r>
        <w:rPr>
          <w:rFonts w:ascii="Arial Narrow" w:eastAsia="Arial Narrow" w:hAnsi="Arial Narrow" w:cs="Arial Narrow"/>
        </w:rPr>
        <w:t>DPDK_COMMAND_ADDITIONAL_ARGS</w:t>
      </w:r>
      <w:proofErr w:type="gramStart"/>
      <w:r>
        <w:rPr>
          <w:rFonts w:ascii="Arial Narrow" w:eastAsia="Arial Narrow" w:hAnsi="Arial Narrow" w:cs="Arial Narrow"/>
        </w:rPr>
        <w:t>=”--</w:t>
      </w:r>
      <w:proofErr w:type="spellStart"/>
      <w:proofErr w:type="gramEnd"/>
      <w:r>
        <w:rPr>
          <w:rFonts w:ascii="Arial Narrow" w:eastAsia="Arial Narrow" w:hAnsi="Arial Narrow" w:cs="Arial Narrow"/>
        </w:rPr>
        <w:t>vr_nexthops</w:t>
      </w:r>
      <w:proofErr w:type="spellEnd"/>
      <w:r>
        <w:rPr>
          <w:rFonts w:ascii="Arial Narrow" w:eastAsia="Arial Narrow" w:hAnsi="Arial Narrow" w:cs="Arial Narrow"/>
        </w:rPr>
        <w:t>=32768”</w:t>
      </w:r>
    </w:p>
    <w:p w14:paraId="0ACA43ED" w14:textId="7F57923B" w:rsidR="00D66D19" w:rsidRPr="00E67A6F" w:rsidRDefault="00D66D19" w:rsidP="00D66D19">
      <w:pPr>
        <w:pStyle w:val="BodyText"/>
        <w:spacing w:before="0" w:after="0"/>
        <w:rPr>
          <w:rFonts w:ascii="Arial Narrow" w:hAnsi="Arial Narrow"/>
        </w:rPr>
      </w:pPr>
      <w:r w:rsidRPr="00E67A6F">
        <w:rPr>
          <w:rFonts w:ascii="Arial Narrow" w:hAnsi="Arial Narrow"/>
        </w:rPr>
        <w:t xml:space="preserve">$ </w:t>
      </w:r>
      <w:proofErr w:type="spellStart"/>
      <w:r w:rsidRPr="00E67A6F">
        <w:rPr>
          <w:rFonts w:ascii="Arial Narrow" w:hAnsi="Arial Narrow"/>
        </w:rPr>
        <w:t>sudo</w:t>
      </w:r>
      <w:proofErr w:type="spellEnd"/>
      <w:r w:rsidRPr="00E67A6F">
        <w:rPr>
          <w:rFonts w:ascii="Arial Narrow" w:hAnsi="Arial Narrow"/>
        </w:rPr>
        <w:t xml:space="preserve"> </w:t>
      </w:r>
      <w:proofErr w:type="spellStart"/>
      <w:r w:rsidRPr="00E67A6F">
        <w:rPr>
          <w:rFonts w:ascii="Arial Narrow" w:hAnsi="Arial Narrow"/>
        </w:rPr>
        <w:t>ifdown</w:t>
      </w:r>
      <w:proofErr w:type="spellEnd"/>
      <w:r w:rsidRPr="00E67A6F">
        <w:rPr>
          <w:rFonts w:ascii="Arial Narrow" w:hAnsi="Arial Narrow"/>
        </w:rPr>
        <w:t xml:space="preserve"> vhost0</w:t>
      </w:r>
    </w:p>
    <w:p w14:paraId="0C9C9086" w14:textId="77777777" w:rsidR="00D66D19" w:rsidRPr="00E67A6F" w:rsidRDefault="00D66D19" w:rsidP="00D66D19">
      <w:pPr>
        <w:pStyle w:val="BodyText"/>
        <w:spacing w:before="0" w:after="0"/>
        <w:rPr>
          <w:rFonts w:ascii="Arial Narrow" w:hAnsi="Arial Narrow"/>
        </w:rPr>
      </w:pPr>
      <w:r w:rsidRPr="00E67A6F">
        <w:rPr>
          <w:rFonts w:ascii="Arial Narrow" w:hAnsi="Arial Narrow"/>
        </w:rPr>
        <w:t xml:space="preserve">$ </w:t>
      </w:r>
      <w:proofErr w:type="spellStart"/>
      <w:r w:rsidRPr="00E67A6F">
        <w:rPr>
          <w:rFonts w:ascii="Arial Narrow" w:hAnsi="Arial Narrow"/>
        </w:rPr>
        <w:t>sudo</w:t>
      </w:r>
      <w:proofErr w:type="spellEnd"/>
      <w:r w:rsidRPr="00E67A6F">
        <w:rPr>
          <w:rFonts w:ascii="Arial Narrow" w:hAnsi="Arial Narrow"/>
        </w:rPr>
        <w:t xml:space="preserve"> </w:t>
      </w:r>
      <w:proofErr w:type="spellStart"/>
      <w:r w:rsidRPr="00E67A6F">
        <w:rPr>
          <w:rFonts w:ascii="Arial Narrow" w:hAnsi="Arial Narrow"/>
        </w:rPr>
        <w:t>ifup</w:t>
      </w:r>
      <w:proofErr w:type="spellEnd"/>
      <w:r w:rsidRPr="00E67A6F">
        <w:rPr>
          <w:rFonts w:ascii="Arial Narrow" w:hAnsi="Arial Narrow"/>
        </w:rPr>
        <w:t xml:space="preserve"> vhost0</w:t>
      </w:r>
    </w:p>
    <w:p w14:paraId="33D50D57" w14:textId="2339BBE0" w:rsidR="00C91B36" w:rsidRDefault="00C91B36" w:rsidP="001B346A">
      <w:pPr>
        <w:pStyle w:val="BodyText"/>
        <w:spacing w:before="0" w:after="0"/>
      </w:pPr>
    </w:p>
    <w:p w14:paraId="78E94D9F" w14:textId="0DC1BF66" w:rsidR="003947CB" w:rsidRDefault="003947CB" w:rsidP="001B346A">
      <w:pPr>
        <w:pStyle w:val="BodyText"/>
        <w:spacing w:before="0" w:after="0"/>
        <w:rPr>
          <w:ins w:id="525" w:author="Przemyslaw Grygiel" w:date="2020-09-23T14:13:00Z"/>
        </w:rPr>
      </w:pPr>
      <w:r>
        <w:t xml:space="preserve">All these parameters could increase </w:t>
      </w:r>
      <w:del w:id="526" w:author="Przemyslaw Grygiel" w:date="2020-09-22T21:35:00Z">
        <w:r w:rsidDel="004E6F80">
          <w:delText xml:space="preserve">vRouter </w:delText>
        </w:r>
      </w:del>
      <w:proofErr w:type="spellStart"/>
      <w:ins w:id="527" w:author="Przemyslaw Grygiel" w:date="2020-09-22T21:35:00Z">
        <w:r w:rsidR="004E6F80">
          <w:t>vRouter</w:t>
        </w:r>
      </w:ins>
      <w:proofErr w:type="spellEnd"/>
      <w:ins w:id="528" w:author="Przemyslaw Grygiel" w:date="2020-09-22T22:22:00Z">
        <w:r w:rsidR="00B83D64">
          <w:t xml:space="preserve"> </w:t>
        </w:r>
      </w:ins>
      <w:r>
        <w:t>performances but could also have a bad impact when not properly configured.</w:t>
      </w:r>
    </w:p>
    <w:p w14:paraId="5CD86D9E" w14:textId="75F21DC3" w:rsidR="009308C1" w:rsidRDefault="009308C1" w:rsidP="001B346A">
      <w:pPr>
        <w:pStyle w:val="BodyText"/>
        <w:spacing w:before="0" w:after="0"/>
        <w:rPr>
          <w:ins w:id="529" w:author="Przemyslaw Grygiel" w:date="2020-09-23T14:13:00Z"/>
        </w:rPr>
      </w:pPr>
    </w:p>
    <w:p w14:paraId="7718B5EF" w14:textId="3F26D51A" w:rsidR="009308C1" w:rsidRPr="009308C1" w:rsidRDefault="009308C1" w:rsidP="009308C1">
      <w:pPr>
        <w:spacing w:after="0"/>
        <w:rPr>
          <w:ins w:id="530" w:author="Przemyslaw Grygiel" w:date="2020-09-23T14:13:00Z"/>
          <w:rFonts w:asciiTheme="majorHAnsi" w:eastAsiaTheme="majorEastAsia" w:hAnsiTheme="majorHAnsi" w:cstheme="majorBidi"/>
          <w:b/>
          <w:bCs/>
          <w:color w:val="4472C4" w:themeColor="accent1"/>
          <w:sz w:val="28"/>
          <w:szCs w:val="28"/>
          <w:lang w:val="en-GB"/>
          <w:rPrChange w:id="531" w:author="Przemyslaw Grygiel" w:date="2020-09-23T14:19:00Z">
            <w:rPr>
              <w:ins w:id="532" w:author="Przemyslaw Grygiel" w:date="2020-09-23T14:13:00Z"/>
              <w:rFonts w:ascii="Times New Roman" w:eastAsia="Times New Roman" w:hAnsi="Times New Roman" w:cs="Times New Roman"/>
              <w:lang w:val="en-PL" w:eastAsia="en-GB"/>
            </w:rPr>
          </w:rPrChange>
        </w:rPr>
      </w:pPr>
      <w:proofErr w:type="spellStart"/>
      <w:ins w:id="533" w:author="Przemyslaw Grygiel" w:date="2020-09-23T14:20:00Z">
        <w:r>
          <w:rPr>
            <w:rFonts w:asciiTheme="majorHAnsi" w:eastAsiaTheme="majorEastAsia" w:hAnsiTheme="majorHAnsi" w:cstheme="majorBidi"/>
            <w:b/>
            <w:bCs/>
            <w:color w:val="4472C4" w:themeColor="accent1"/>
            <w:sz w:val="28"/>
            <w:szCs w:val="28"/>
            <w:lang w:val="en-GB"/>
          </w:rPr>
          <w:t>vR</w:t>
        </w:r>
      </w:ins>
      <w:ins w:id="534" w:author="Przemyslaw Grygiel" w:date="2020-09-23T14:13:00Z">
        <w:r w:rsidRPr="009308C1">
          <w:rPr>
            <w:rFonts w:asciiTheme="majorHAnsi" w:eastAsiaTheme="majorEastAsia" w:hAnsiTheme="majorHAnsi" w:cstheme="majorBidi"/>
            <w:b/>
            <w:bCs/>
            <w:color w:val="4472C4" w:themeColor="accent1"/>
            <w:sz w:val="28"/>
            <w:szCs w:val="28"/>
            <w:lang w:val="en-GB"/>
            <w:rPrChange w:id="535" w:author="Przemyslaw Grygiel" w:date="2020-09-23T14:19:00Z">
              <w:rPr>
                <w:rFonts w:ascii="Arial" w:eastAsia="Times New Roman" w:hAnsi="Arial" w:cs="Arial"/>
                <w:color w:val="000000"/>
                <w:sz w:val="22"/>
                <w:szCs w:val="22"/>
                <w:u w:val="single"/>
                <w:lang w:val="en-PL" w:eastAsia="en-GB"/>
              </w:rPr>
            </w:rPrChange>
          </w:rPr>
          <w:t>outers</w:t>
        </w:r>
        <w:proofErr w:type="spellEnd"/>
        <w:r w:rsidRPr="009308C1">
          <w:rPr>
            <w:rFonts w:asciiTheme="majorHAnsi" w:eastAsiaTheme="majorEastAsia" w:hAnsiTheme="majorHAnsi" w:cstheme="majorBidi"/>
            <w:b/>
            <w:bCs/>
            <w:color w:val="4472C4" w:themeColor="accent1"/>
            <w:sz w:val="28"/>
            <w:szCs w:val="28"/>
            <w:lang w:val="en-GB"/>
            <w:rPrChange w:id="536" w:author="Przemyslaw Grygiel" w:date="2020-09-23T14:19:00Z">
              <w:rPr>
                <w:rFonts w:ascii="Arial" w:eastAsia="Times New Roman" w:hAnsi="Arial" w:cs="Arial"/>
                <w:color w:val="000000"/>
                <w:sz w:val="22"/>
                <w:szCs w:val="22"/>
                <w:u w:val="single"/>
                <w:lang w:val="en-PL" w:eastAsia="en-GB"/>
              </w:rPr>
            </w:rPrChange>
          </w:rPr>
          <w:t xml:space="preserve"> DPDK fine </w:t>
        </w:r>
        <w:proofErr w:type="gramStart"/>
        <w:r w:rsidRPr="009308C1">
          <w:rPr>
            <w:rFonts w:asciiTheme="majorHAnsi" w:eastAsiaTheme="majorEastAsia" w:hAnsiTheme="majorHAnsi" w:cstheme="majorBidi"/>
            <w:b/>
            <w:bCs/>
            <w:color w:val="4472C4" w:themeColor="accent1"/>
            <w:sz w:val="28"/>
            <w:szCs w:val="28"/>
            <w:lang w:val="en-GB"/>
            <w:rPrChange w:id="537" w:author="Przemyslaw Grygiel" w:date="2020-09-23T14:19:00Z">
              <w:rPr>
                <w:rFonts w:ascii="Arial" w:eastAsia="Times New Roman" w:hAnsi="Arial" w:cs="Arial"/>
                <w:color w:val="000000"/>
                <w:sz w:val="22"/>
                <w:szCs w:val="22"/>
                <w:u w:val="single"/>
                <w:lang w:val="en-PL" w:eastAsia="en-GB"/>
              </w:rPr>
            </w:rPrChange>
          </w:rPr>
          <w:t>tuning  parameters</w:t>
        </w:r>
        <w:proofErr w:type="gramEnd"/>
      </w:ins>
    </w:p>
    <w:p w14:paraId="0A087FBF" w14:textId="77777777" w:rsidR="009308C1" w:rsidRPr="009308C1" w:rsidRDefault="009308C1" w:rsidP="009308C1">
      <w:pPr>
        <w:spacing w:after="0"/>
        <w:rPr>
          <w:ins w:id="538" w:author="Przemyslaw Grygiel" w:date="2020-09-23T14:13:00Z"/>
          <w:rFonts w:ascii="Times New Roman" w:eastAsia="Times New Roman" w:hAnsi="Times New Roman" w:cs="Times New Roman"/>
          <w:lang w:val="en-PL" w:eastAsia="en-GB"/>
        </w:rPr>
      </w:pPr>
    </w:p>
    <w:p w14:paraId="031987D9" w14:textId="77777777" w:rsidR="009308C1" w:rsidRPr="009308C1" w:rsidRDefault="009308C1" w:rsidP="009308C1">
      <w:pPr>
        <w:spacing w:after="0"/>
        <w:rPr>
          <w:ins w:id="539" w:author="Przemyslaw Grygiel" w:date="2020-09-23T14:13:00Z"/>
          <w:rFonts w:ascii="Times New Roman" w:eastAsia="Times New Roman" w:hAnsi="Times New Roman" w:cs="Times New Roman"/>
          <w:lang w:val="en-PL" w:eastAsia="en-GB"/>
        </w:rPr>
      </w:pPr>
      <w:ins w:id="540" w:author="Przemyslaw Grygiel" w:date="2020-09-23T14:13:00Z">
        <w:r w:rsidRPr="009308C1">
          <w:rPr>
            <w:rFonts w:ascii="Arial" w:eastAsia="Times New Roman" w:hAnsi="Arial" w:cs="Arial"/>
            <w:b/>
            <w:bCs/>
            <w:color w:val="000000"/>
            <w:sz w:val="22"/>
            <w:szCs w:val="22"/>
            <w:lang w:val="en-PL" w:eastAsia="en-GB"/>
          </w:rPr>
          <w:t xml:space="preserve">--dpdk_ctrl_thread_mask </w:t>
        </w:r>
        <w:r w:rsidRPr="009308C1">
          <w:rPr>
            <w:rFonts w:ascii="Arial" w:eastAsia="Times New Roman" w:hAnsi="Arial" w:cs="Arial"/>
            <w:color w:val="000000"/>
            <w:sz w:val="22"/>
            <w:szCs w:val="22"/>
            <w:lang w:val="en-PL" w:eastAsia="en-GB"/>
          </w:rPr>
          <w:t xml:space="preserve">: </w:t>
        </w:r>
        <w:r w:rsidRPr="009308C1">
          <w:rPr>
            <w:rFonts w:ascii="Arial" w:eastAsia="Times New Roman" w:hAnsi="Arial" w:cs="Arial"/>
            <w:i/>
            <w:iCs/>
            <w:color w:val="000000"/>
            <w:sz w:val="22"/>
            <w:szCs w:val="22"/>
            <w:lang w:val="en-PL" w:eastAsia="en-GB"/>
          </w:rPr>
          <w:t>(20.03 and later version)</w:t>
        </w:r>
        <w:r w:rsidRPr="009308C1">
          <w:rPr>
            <w:rFonts w:ascii="Arial" w:eastAsia="Times New Roman" w:hAnsi="Arial" w:cs="Arial"/>
            <w:color w:val="000000"/>
            <w:sz w:val="22"/>
            <w:szCs w:val="22"/>
            <w:lang w:val="en-PL" w:eastAsia="en-GB"/>
          </w:rPr>
          <w:t xml:space="preserve"> CPUs to be used for vrouter control threads (CPU list or hexadecimal bitmask).</w:t>
        </w:r>
      </w:ins>
    </w:p>
    <w:p w14:paraId="057D51EC" w14:textId="77777777" w:rsidR="009308C1" w:rsidRPr="009308C1" w:rsidRDefault="009308C1" w:rsidP="009308C1">
      <w:pPr>
        <w:spacing w:after="0"/>
        <w:rPr>
          <w:ins w:id="541" w:author="Przemyslaw Grygiel" w:date="2020-09-23T14:13:00Z"/>
          <w:rFonts w:ascii="Times New Roman" w:eastAsia="Times New Roman" w:hAnsi="Times New Roman" w:cs="Times New Roman"/>
          <w:lang w:val="en-PL" w:eastAsia="en-GB"/>
        </w:rPr>
      </w:pPr>
    </w:p>
    <w:p w14:paraId="33BC8628" w14:textId="77777777" w:rsidR="009308C1" w:rsidRPr="009308C1" w:rsidRDefault="009308C1" w:rsidP="009308C1">
      <w:pPr>
        <w:spacing w:after="0"/>
        <w:rPr>
          <w:ins w:id="542" w:author="Przemyslaw Grygiel" w:date="2020-09-23T14:13:00Z"/>
          <w:rFonts w:ascii="Times New Roman" w:eastAsia="Times New Roman" w:hAnsi="Times New Roman" w:cs="Times New Roman"/>
          <w:lang w:val="en-PL" w:eastAsia="en-GB"/>
        </w:rPr>
      </w:pPr>
      <w:ins w:id="543" w:author="Przemyslaw Grygiel" w:date="2020-09-23T14:13:00Z">
        <w:r w:rsidRPr="009308C1">
          <w:rPr>
            <w:rFonts w:ascii="Arial" w:eastAsia="Times New Roman" w:hAnsi="Arial" w:cs="Arial"/>
            <w:b/>
            <w:bCs/>
            <w:color w:val="000000"/>
            <w:sz w:val="22"/>
            <w:szCs w:val="22"/>
            <w:lang w:val="en-PL" w:eastAsia="en-GB"/>
          </w:rPr>
          <w:lastRenderedPageBreak/>
          <w:t>--service_core_mask</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(20.03 and later version)</w:t>
        </w:r>
        <w:r w:rsidRPr="009308C1">
          <w:rPr>
            <w:rFonts w:ascii="Arial" w:eastAsia="Times New Roman" w:hAnsi="Arial" w:cs="Arial"/>
            <w:color w:val="000000"/>
            <w:sz w:val="22"/>
            <w:szCs w:val="22"/>
            <w:lang w:val="en-PL" w:eastAsia="en-GB"/>
          </w:rPr>
          <w:t xml:space="preserve"> CPUs to be used for vrouter service threads (CPU list or hexadecimal bitmask). </w:t>
        </w:r>
      </w:ins>
    </w:p>
    <w:p w14:paraId="62737893" w14:textId="77777777" w:rsidR="009308C1" w:rsidRPr="009308C1" w:rsidRDefault="009308C1" w:rsidP="009308C1">
      <w:pPr>
        <w:spacing w:after="0"/>
        <w:rPr>
          <w:ins w:id="544" w:author="Przemyslaw Grygiel" w:date="2020-09-23T14:13:00Z"/>
          <w:rFonts w:ascii="Times New Roman" w:eastAsia="Times New Roman" w:hAnsi="Times New Roman" w:cs="Times New Roman"/>
          <w:lang w:val="en-PL" w:eastAsia="en-GB"/>
        </w:rPr>
      </w:pPr>
    </w:p>
    <w:p w14:paraId="02E57802" w14:textId="77777777" w:rsidR="009308C1" w:rsidRPr="009308C1" w:rsidRDefault="009308C1" w:rsidP="009308C1">
      <w:pPr>
        <w:spacing w:after="0"/>
        <w:rPr>
          <w:ins w:id="545" w:author="Przemyslaw Grygiel" w:date="2020-09-23T14:13:00Z"/>
          <w:rFonts w:ascii="Times New Roman" w:eastAsia="Times New Roman" w:hAnsi="Times New Roman" w:cs="Times New Roman"/>
          <w:lang w:val="en-PL" w:eastAsia="en-GB"/>
        </w:rPr>
      </w:pPr>
      <w:ins w:id="546" w:author="Przemyslaw Grygiel" w:date="2020-09-23T14:13:00Z">
        <w:r w:rsidRPr="009308C1">
          <w:rPr>
            <w:rFonts w:ascii="Arial" w:eastAsia="Times New Roman" w:hAnsi="Arial" w:cs="Arial"/>
            <w:b/>
            <w:bCs/>
            <w:color w:val="000000"/>
            <w:sz w:val="22"/>
            <w:szCs w:val="22"/>
            <w:lang w:val="en-PL" w:eastAsia="en-GB"/>
          </w:rPr>
          <w:t>--yield_option</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(20.03 and later version)</w:t>
        </w:r>
        <w:r w:rsidRPr="009308C1">
          <w:rPr>
            <w:rFonts w:ascii="Arial" w:eastAsia="Times New Roman" w:hAnsi="Arial" w:cs="Arial"/>
            <w:color w:val="000000"/>
            <w:sz w:val="22"/>
            <w:szCs w:val="22"/>
            <w:lang w:val="en-PL" w:eastAsia="en-GB"/>
          </w:rPr>
          <w:t xml:space="preserve"> is used to enable or disable yield on forwarding cores (0 or 1 - enabled by default). Yield is an action that occurs in a computer program during multithreading, of forcing a processor (core) to relinquish control of the current running thread (vrouter polling and processing tasks), and sending it to the end of the running queue, of the same scheduling priority.As only one single thread is pinned onto vrouter allocated CPUs listed in CPU_LIST, yield is useless (if the CPU isolation has properly be enforced).In the case below, yield is disabled onto forwarding cores.</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--yield_option 0</w:t>
        </w:r>
      </w:ins>
    </w:p>
    <w:p w14:paraId="3839A35E" w14:textId="77777777" w:rsidR="009308C1" w:rsidRPr="009308C1" w:rsidRDefault="009308C1" w:rsidP="009308C1">
      <w:pPr>
        <w:spacing w:after="0"/>
        <w:rPr>
          <w:ins w:id="547" w:author="Przemyslaw Grygiel" w:date="2020-09-23T14:13:00Z"/>
          <w:rFonts w:ascii="Times New Roman" w:eastAsia="Times New Roman" w:hAnsi="Times New Roman" w:cs="Times New Roman"/>
          <w:lang w:val="en-PL" w:eastAsia="en-GB"/>
        </w:rPr>
      </w:pPr>
    </w:p>
    <w:p w14:paraId="163D214C" w14:textId="77777777" w:rsidR="009308C1" w:rsidRPr="009308C1" w:rsidRDefault="009308C1" w:rsidP="009308C1">
      <w:pPr>
        <w:spacing w:after="0"/>
        <w:rPr>
          <w:ins w:id="548" w:author="Przemyslaw Grygiel" w:date="2020-09-23T14:13:00Z"/>
          <w:rFonts w:ascii="Times New Roman" w:eastAsia="Times New Roman" w:hAnsi="Times New Roman" w:cs="Times New Roman"/>
          <w:lang w:val="en-PL" w:eastAsia="en-GB"/>
        </w:rPr>
      </w:pPr>
      <w:ins w:id="549" w:author="Przemyslaw Grygiel" w:date="2020-09-23T14:13:00Z">
        <w:r w:rsidRPr="009308C1">
          <w:rPr>
            <w:rFonts w:ascii="Arial" w:eastAsia="Times New Roman" w:hAnsi="Arial" w:cs="Arial"/>
            <w:b/>
            <w:bCs/>
            <w:color w:val="000000"/>
            <w:sz w:val="22"/>
            <w:szCs w:val="22"/>
            <w:lang w:val="en-PL" w:eastAsia="en-GB"/>
          </w:rPr>
          <w:t>--vr_no_load_balance</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(20.08 and later version)</w:t>
        </w:r>
        <w:r w:rsidRPr="009308C1">
          <w:rPr>
            <w:rFonts w:ascii="Arial" w:eastAsia="Times New Roman" w:hAnsi="Arial" w:cs="Arial"/>
            <w:color w:val="000000"/>
            <w:sz w:val="22"/>
            <w:szCs w:val="22"/>
            <w:lang w:val="en-PL" w:eastAsia="en-GB"/>
          </w:rPr>
          <w:t xml:space="preserve"> is used to disable packets processing pipeline model (internal load-balancing in which the processing and forwarding core is different from the polling one). When this parameter is present the internal load-balancing is disabled. When this parameter is absent, the internal load-balancing is enabled (default setup). In the case below, the internal load balancing is disabled:</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--vr_no_load_balance</w:t>
        </w:r>
      </w:ins>
    </w:p>
    <w:p w14:paraId="42332A6A" w14:textId="77777777" w:rsidR="009308C1" w:rsidRPr="009308C1" w:rsidRDefault="009308C1" w:rsidP="009308C1">
      <w:pPr>
        <w:spacing w:after="0"/>
        <w:rPr>
          <w:ins w:id="550" w:author="Przemyslaw Grygiel" w:date="2020-09-23T14:13:00Z"/>
          <w:rFonts w:ascii="Times New Roman" w:eastAsia="Times New Roman" w:hAnsi="Times New Roman" w:cs="Times New Roman"/>
          <w:lang w:val="en-PL" w:eastAsia="en-GB"/>
        </w:rPr>
      </w:pPr>
    </w:p>
    <w:p w14:paraId="3FEEFB20" w14:textId="77777777" w:rsidR="009308C1" w:rsidRPr="009308C1" w:rsidRDefault="009308C1" w:rsidP="009308C1">
      <w:pPr>
        <w:spacing w:after="0"/>
        <w:rPr>
          <w:ins w:id="551" w:author="Przemyslaw Grygiel" w:date="2020-09-23T14:13:00Z"/>
          <w:rFonts w:ascii="Times New Roman" w:eastAsia="Times New Roman" w:hAnsi="Times New Roman" w:cs="Times New Roman"/>
          <w:lang w:val="en-PL" w:eastAsia="en-GB"/>
        </w:rPr>
      </w:pPr>
      <w:ins w:id="552" w:author="Przemyslaw Grygiel" w:date="2020-09-23T14:13:00Z">
        <w:r w:rsidRPr="009308C1">
          <w:rPr>
            <w:rFonts w:ascii="Arial" w:eastAsia="Times New Roman" w:hAnsi="Arial" w:cs="Arial"/>
            <w:b/>
            <w:bCs/>
            <w:color w:val="000000"/>
            <w:sz w:val="22"/>
            <w:szCs w:val="22"/>
            <w:lang w:val="en-PL" w:eastAsia="en-GB"/>
          </w:rPr>
          <w:t>--vr_uncond_close_flow_on_tcp_rst</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(20.08 and later version)</w:t>
        </w:r>
        <w:r w:rsidRPr="009308C1">
          <w:rPr>
            <w:rFonts w:ascii="Arial" w:eastAsia="Times New Roman" w:hAnsi="Arial" w:cs="Arial"/>
            <w:color w:val="000000"/>
            <w:sz w:val="22"/>
            <w:szCs w:val="22"/>
            <w:lang w:val="en-PL" w:eastAsia="en-GB"/>
          </w:rPr>
          <w:t xml:space="preserve"> is used to enable/disable unconditional closure of Flow on TCP RST (0 or 1 - disabled by default). In the case below, the unconditional closure of Flow on TCP RST is enabled:</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--vr_uncond_close_flow_on_tcp_rst 1</w:t>
        </w:r>
      </w:ins>
    </w:p>
    <w:p w14:paraId="4E24D390" w14:textId="77777777" w:rsidR="009308C1" w:rsidRPr="009308C1" w:rsidRDefault="009308C1" w:rsidP="009308C1">
      <w:pPr>
        <w:spacing w:after="0"/>
        <w:rPr>
          <w:ins w:id="553" w:author="Przemyslaw Grygiel" w:date="2020-09-23T14:13:00Z"/>
          <w:rFonts w:ascii="Times New Roman" w:eastAsia="Times New Roman" w:hAnsi="Times New Roman" w:cs="Times New Roman"/>
          <w:lang w:val="en-PL" w:eastAsia="en-GB"/>
        </w:rPr>
      </w:pPr>
    </w:p>
    <w:p w14:paraId="75D52C74" w14:textId="77777777" w:rsidR="009308C1" w:rsidRPr="009308C1" w:rsidRDefault="009308C1" w:rsidP="009308C1">
      <w:pPr>
        <w:spacing w:after="0"/>
        <w:rPr>
          <w:ins w:id="554" w:author="Przemyslaw Grygiel" w:date="2020-09-23T14:13:00Z"/>
          <w:rFonts w:ascii="Times New Roman" w:eastAsia="Times New Roman" w:hAnsi="Times New Roman" w:cs="Times New Roman"/>
          <w:lang w:val="en-PL" w:eastAsia="en-GB"/>
        </w:rPr>
      </w:pPr>
      <w:ins w:id="555" w:author="Przemyslaw Grygiel" w:date="2020-09-23T14:13:00Z">
        <w:r w:rsidRPr="009308C1">
          <w:rPr>
            <w:rFonts w:ascii="Arial" w:eastAsia="Times New Roman" w:hAnsi="Arial" w:cs="Arial"/>
            <w:b/>
            <w:bCs/>
            <w:color w:val="000000"/>
            <w:sz w:val="22"/>
            <w:szCs w:val="22"/>
            <w:lang w:val="en-PL" w:eastAsia="en-GB"/>
          </w:rPr>
          <w:t>---no-gro</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(troubleshooting purpose)</w:t>
        </w:r>
        <w:r w:rsidRPr="009308C1">
          <w:rPr>
            <w:rFonts w:ascii="Arial" w:eastAsia="Times New Roman" w:hAnsi="Arial" w:cs="Arial"/>
            <w:color w:val="000000"/>
            <w:sz w:val="22"/>
            <w:szCs w:val="22"/>
            <w:lang w:val="en-PL" w:eastAsia="en-GB"/>
          </w:rPr>
          <w:t xml:space="preserve"> is used to disable GRO (Generic Receive Offload) on DPDK vRouter dataplane. In the case below, GRO is disabled:</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--no-gro</w:t>
        </w:r>
      </w:ins>
    </w:p>
    <w:p w14:paraId="0E17429F" w14:textId="77777777" w:rsidR="009308C1" w:rsidRPr="009308C1" w:rsidRDefault="009308C1" w:rsidP="009308C1">
      <w:pPr>
        <w:spacing w:after="0"/>
        <w:rPr>
          <w:ins w:id="556" w:author="Przemyslaw Grygiel" w:date="2020-09-23T14:13:00Z"/>
          <w:rFonts w:ascii="Times New Roman" w:eastAsia="Times New Roman" w:hAnsi="Times New Roman" w:cs="Times New Roman"/>
          <w:lang w:val="en-PL" w:eastAsia="en-GB"/>
        </w:rPr>
      </w:pPr>
    </w:p>
    <w:p w14:paraId="2D639791" w14:textId="77777777" w:rsidR="009308C1" w:rsidRPr="009308C1" w:rsidRDefault="009308C1" w:rsidP="009308C1">
      <w:pPr>
        <w:spacing w:after="0"/>
        <w:rPr>
          <w:ins w:id="557" w:author="Przemyslaw Grygiel" w:date="2020-09-23T14:13:00Z"/>
          <w:rFonts w:ascii="Times New Roman" w:eastAsia="Times New Roman" w:hAnsi="Times New Roman" w:cs="Times New Roman"/>
          <w:lang w:val="en-PL" w:eastAsia="en-GB"/>
        </w:rPr>
      </w:pPr>
      <w:ins w:id="558" w:author="Przemyslaw Grygiel" w:date="2020-09-23T14:13:00Z">
        <w:r w:rsidRPr="009308C1">
          <w:rPr>
            <w:rFonts w:ascii="Arial" w:eastAsia="Times New Roman" w:hAnsi="Arial" w:cs="Arial"/>
            <w:b/>
            <w:bCs/>
            <w:color w:val="000000"/>
            <w:sz w:val="22"/>
            <w:szCs w:val="22"/>
            <w:lang w:val="en-PL" w:eastAsia="en-GB"/>
          </w:rPr>
          <w:t>---no-gso</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(troubleshooting purpose)</w:t>
        </w:r>
        <w:r w:rsidRPr="009308C1">
          <w:rPr>
            <w:rFonts w:ascii="Arial" w:eastAsia="Times New Roman" w:hAnsi="Arial" w:cs="Arial"/>
            <w:color w:val="000000"/>
            <w:sz w:val="22"/>
            <w:szCs w:val="22"/>
            <w:lang w:val="en-PL" w:eastAsia="en-GB"/>
          </w:rPr>
          <w:t xml:space="preserve"> is used to disable GSO (Generic Segmention Offload) on DPDK vRouter dataplane. In the case below, GSO is disabled:</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--no-gso</w:t>
        </w:r>
      </w:ins>
    </w:p>
    <w:p w14:paraId="60BA6C4B" w14:textId="77777777" w:rsidR="009308C1" w:rsidRPr="009308C1" w:rsidRDefault="009308C1" w:rsidP="009308C1">
      <w:pPr>
        <w:spacing w:after="0"/>
        <w:rPr>
          <w:ins w:id="559" w:author="Przemyslaw Grygiel" w:date="2020-09-23T14:13:00Z"/>
          <w:rFonts w:ascii="Times New Roman" w:eastAsia="Times New Roman" w:hAnsi="Times New Roman" w:cs="Times New Roman"/>
          <w:lang w:val="en-PL" w:eastAsia="en-GB"/>
        </w:rPr>
      </w:pPr>
    </w:p>
    <w:p w14:paraId="6AD9522F" w14:textId="77777777" w:rsidR="009308C1" w:rsidRPr="009308C1" w:rsidRDefault="009308C1" w:rsidP="009308C1">
      <w:pPr>
        <w:spacing w:after="0"/>
        <w:rPr>
          <w:ins w:id="560" w:author="Przemyslaw Grygiel" w:date="2020-09-23T14:13:00Z"/>
          <w:rFonts w:ascii="Times New Roman" w:eastAsia="Times New Roman" w:hAnsi="Times New Roman" w:cs="Times New Roman"/>
          <w:lang w:val="en-PL" w:eastAsia="en-GB"/>
        </w:rPr>
      </w:pPr>
      <w:ins w:id="561" w:author="Przemyslaw Grygiel" w:date="2020-09-23T14:13:00Z">
        <w:r w:rsidRPr="009308C1">
          <w:rPr>
            <w:rFonts w:ascii="Arial" w:eastAsia="Times New Roman" w:hAnsi="Arial" w:cs="Arial"/>
            <w:b/>
            <w:bCs/>
            <w:color w:val="000000"/>
            <w:sz w:val="22"/>
            <w:szCs w:val="22"/>
            <w:lang w:val="en-PL" w:eastAsia="en-GB"/>
          </w:rPr>
          <w:t>---no-mrgbuf</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(troubleshooting purpose)</w:t>
        </w:r>
        <w:r w:rsidRPr="009308C1">
          <w:rPr>
            <w:rFonts w:ascii="Arial" w:eastAsia="Times New Roman" w:hAnsi="Arial" w:cs="Arial"/>
            <w:color w:val="000000"/>
            <w:sz w:val="22"/>
            <w:szCs w:val="22"/>
            <w:lang w:val="en-PL" w:eastAsia="en-GB"/>
          </w:rPr>
          <w:t xml:space="preserve"> is used to turn off mergeable buffers on DPDK vRouter dataplane. In the case below, mergeable buffers are disabled:</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--no-mrgbuf</w:t>
        </w:r>
      </w:ins>
    </w:p>
    <w:p w14:paraId="2E32C638" w14:textId="77777777" w:rsidR="009308C1" w:rsidRPr="009308C1" w:rsidRDefault="009308C1" w:rsidP="009308C1">
      <w:pPr>
        <w:spacing w:after="0"/>
        <w:rPr>
          <w:ins w:id="562" w:author="Przemyslaw Grygiel" w:date="2020-09-23T14:13:00Z"/>
          <w:rFonts w:ascii="Times New Roman" w:eastAsia="Times New Roman" w:hAnsi="Times New Roman" w:cs="Times New Roman"/>
          <w:lang w:val="en-PL" w:eastAsia="en-GB"/>
        </w:rPr>
      </w:pPr>
    </w:p>
    <w:p w14:paraId="6CEB109B" w14:textId="77777777" w:rsidR="009308C1" w:rsidRPr="009308C1" w:rsidRDefault="009308C1" w:rsidP="009308C1">
      <w:pPr>
        <w:spacing w:after="0"/>
        <w:rPr>
          <w:ins w:id="563" w:author="Przemyslaw Grygiel" w:date="2020-09-23T14:13:00Z"/>
          <w:rFonts w:ascii="Times New Roman" w:eastAsia="Times New Roman" w:hAnsi="Times New Roman" w:cs="Times New Roman"/>
          <w:lang w:val="en-PL" w:eastAsia="en-GB"/>
        </w:rPr>
      </w:pPr>
      <w:ins w:id="564" w:author="Przemyslaw Grygiel" w:date="2020-09-23T14:13:00Z">
        <w:r w:rsidRPr="009308C1">
          <w:rPr>
            <w:rFonts w:ascii="Arial" w:eastAsia="Times New Roman" w:hAnsi="Arial" w:cs="Arial"/>
            <w:b/>
            <w:bCs/>
            <w:color w:val="000000"/>
            <w:sz w:val="22"/>
            <w:szCs w:val="22"/>
            <w:lang w:val="en-PL" w:eastAsia="en-GB"/>
          </w:rPr>
          <w:t>--vr_dpdk_tx_ring_sz</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 xml:space="preserve">(20.03 and later version) </w:t>
        </w:r>
        <w:r w:rsidRPr="009308C1">
          <w:rPr>
            <w:rFonts w:ascii="Arial" w:eastAsia="Times New Roman" w:hAnsi="Arial" w:cs="Arial"/>
            <w:color w:val="000000"/>
            <w:sz w:val="22"/>
            <w:szCs w:val="22"/>
            <w:lang w:val="en-PL" w:eastAsia="en-GB"/>
          </w:rPr>
          <w:t>is used to define forwarding lcores TX Ring descriptor size (1024 by default). In the case below, TX Ring descriptor size has been set to 2048.</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--vr_dpdk_tx_ring_sz 2048</w:t>
        </w:r>
      </w:ins>
    </w:p>
    <w:p w14:paraId="10E90857" w14:textId="77777777" w:rsidR="009308C1" w:rsidRPr="009308C1" w:rsidRDefault="009308C1" w:rsidP="009308C1">
      <w:pPr>
        <w:spacing w:after="0"/>
        <w:rPr>
          <w:ins w:id="565" w:author="Przemyslaw Grygiel" w:date="2020-09-23T14:13:00Z"/>
          <w:rFonts w:ascii="Times New Roman" w:eastAsia="Times New Roman" w:hAnsi="Times New Roman" w:cs="Times New Roman"/>
          <w:lang w:val="en-PL" w:eastAsia="en-GB"/>
        </w:rPr>
      </w:pPr>
    </w:p>
    <w:p w14:paraId="56F1B929" w14:textId="77777777" w:rsidR="009308C1" w:rsidRPr="009308C1" w:rsidRDefault="009308C1" w:rsidP="009308C1">
      <w:pPr>
        <w:spacing w:after="0"/>
        <w:rPr>
          <w:ins w:id="566" w:author="Przemyslaw Grygiel" w:date="2020-09-23T14:13:00Z"/>
          <w:rFonts w:ascii="Times New Roman" w:eastAsia="Times New Roman" w:hAnsi="Times New Roman" w:cs="Times New Roman"/>
          <w:lang w:val="en-PL" w:eastAsia="en-GB"/>
        </w:rPr>
      </w:pPr>
      <w:ins w:id="567" w:author="Przemyslaw Grygiel" w:date="2020-09-23T14:13:00Z">
        <w:r w:rsidRPr="009308C1">
          <w:rPr>
            <w:rFonts w:ascii="Arial" w:eastAsia="Times New Roman" w:hAnsi="Arial" w:cs="Arial"/>
            <w:b/>
            <w:bCs/>
            <w:color w:val="000000"/>
            <w:sz w:val="22"/>
            <w:szCs w:val="22"/>
            <w:lang w:val="en-PL" w:eastAsia="en-GB"/>
          </w:rPr>
          <w:t>--vr_dpdk_rx_ring_sz</w:t>
        </w:r>
        <w:r w:rsidRPr="009308C1">
          <w:rPr>
            <w:rFonts w:ascii="Arial" w:eastAsia="Times New Roman" w:hAnsi="Arial" w:cs="Arial"/>
            <w:color w:val="000000"/>
            <w:sz w:val="22"/>
            <w:szCs w:val="22"/>
            <w:lang w:val="en-PL" w:eastAsia="en-GB"/>
          </w:rPr>
          <w:t xml:space="preserve"> : </w:t>
        </w:r>
        <w:r w:rsidRPr="009308C1">
          <w:rPr>
            <w:rFonts w:ascii="Arial" w:eastAsia="Times New Roman" w:hAnsi="Arial" w:cs="Arial"/>
            <w:i/>
            <w:iCs/>
            <w:color w:val="000000"/>
            <w:sz w:val="22"/>
            <w:szCs w:val="22"/>
            <w:lang w:val="en-PL" w:eastAsia="en-GB"/>
          </w:rPr>
          <w:t xml:space="preserve">(20.03 and later version) </w:t>
        </w:r>
        <w:r w:rsidRPr="009308C1">
          <w:rPr>
            <w:rFonts w:ascii="Arial" w:eastAsia="Times New Roman" w:hAnsi="Arial" w:cs="Arial"/>
            <w:color w:val="000000"/>
            <w:sz w:val="22"/>
            <w:szCs w:val="22"/>
            <w:lang w:val="en-PL" w:eastAsia="en-GB"/>
          </w:rPr>
          <w:t>is used to define forwarding lcores RX Ring descriptor size (1024 by default). In the case below, RX Ring descriptor size has been set to 2048.</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--vr_dpdk_rx_ring_sz 2048</w:t>
        </w:r>
      </w:ins>
    </w:p>
    <w:p w14:paraId="125945A5" w14:textId="77777777" w:rsidR="009308C1" w:rsidRPr="009308C1" w:rsidRDefault="009308C1" w:rsidP="009308C1">
      <w:pPr>
        <w:spacing w:after="0"/>
        <w:rPr>
          <w:ins w:id="568" w:author="Przemyslaw Grygiel" w:date="2020-09-23T14:13:00Z"/>
          <w:rFonts w:ascii="Times New Roman" w:eastAsia="Times New Roman" w:hAnsi="Times New Roman" w:cs="Times New Roman"/>
          <w:lang w:val="en-PL" w:eastAsia="en-GB"/>
        </w:rPr>
      </w:pPr>
    </w:p>
    <w:p w14:paraId="05D18610" w14:textId="77777777" w:rsidR="009308C1" w:rsidRPr="009308C1" w:rsidRDefault="009308C1" w:rsidP="009308C1">
      <w:pPr>
        <w:spacing w:after="0"/>
        <w:rPr>
          <w:ins w:id="569" w:author="Przemyslaw Grygiel" w:date="2020-09-23T14:13:00Z"/>
          <w:rFonts w:ascii="Times New Roman" w:eastAsia="Times New Roman" w:hAnsi="Times New Roman" w:cs="Times New Roman"/>
          <w:lang w:val="en-PL" w:eastAsia="en-GB"/>
        </w:rPr>
      </w:pPr>
      <w:ins w:id="570" w:author="Przemyslaw Grygiel" w:date="2020-09-23T14:13:00Z">
        <w:r w:rsidRPr="009308C1">
          <w:rPr>
            <w:rFonts w:ascii="Arial" w:eastAsia="Times New Roman" w:hAnsi="Arial" w:cs="Arial"/>
            <w:b/>
            <w:bCs/>
            <w:color w:val="000000"/>
            <w:sz w:val="22"/>
            <w:szCs w:val="22"/>
            <w:lang w:val="en-PL" w:eastAsia="en-GB"/>
          </w:rPr>
          <w:t>--socket-mem</w:t>
        </w:r>
        <w:r w:rsidRPr="009308C1">
          <w:rPr>
            <w:rFonts w:ascii="Arial" w:eastAsia="Times New Roman" w:hAnsi="Arial" w:cs="Arial"/>
            <w:color w:val="000000"/>
            <w:sz w:val="22"/>
            <w:szCs w:val="22"/>
            <w:lang w:val="en-PL" w:eastAsia="en-GB"/>
          </w:rPr>
          <w:t xml:space="preserve"> : is used to define the amount of memory pre-allocated for contrail vrouter. In the case below, 1GB of huge-page memory is pre-allocated on NUMA node 0 and NUMA node 1.</w:t>
        </w:r>
        <w:r w:rsidRPr="009308C1">
          <w:rPr>
            <w:rFonts w:ascii="Arial" w:eastAsia="Times New Roman" w:hAnsi="Arial" w:cs="Arial"/>
            <w:color w:val="000000"/>
            <w:sz w:val="22"/>
            <w:szCs w:val="22"/>
            <w:lang w:val="en-PL" w:eastAsia="en-GB"/>
          </w:rPr>
          <w:br/>
        </w:r>
        <w:r w:rsidRPr="009308C1">
          <w:rPr>
            <w:rFonts w:ascii="Courier New" w:eastAsia="Times New Roman" w:hAnsi="Courier New" w:cs="Courier New"/>
            <w:color w:val="000000"/>
            <w:sz w:val="22"/>
            <w:szCs w:val="22"/>
            <w:lang w:val="en-PL" w:eastAsia="en-GB"/>
          </w:rPr>
          <w:t>--socket-mem 1024,1024</w:t>
        </w:r>
      </w:ins>
    </w:p>
    <w:p w14:paraId="5210D35A" w14:textId="77777777" w:rsidR="009308C1" w:rsidRPr="009308C1" w:rsidRDefault="009308C1" w:rsidP="009308C1">
      <w:pPr>
        <w:spacing w:after="0"/>
        <w:rPr>
          <w:ins w:id="571" w:author="Przemyslaw Grygiel" w:date="2020-09-23T14:13:00Z"/>
          <w:rFonts w:ascii="Times New Roman" w:eastAsia="Times New Roman" w:hAnsi="Times New Roman" w:cs="Times New Roman"/>
          <w:lang w:val="en-PL" w:eastAsia="en-GB"/>
        </w:rPr>
      </w:pPr>
    </w:p>
    <w:p w14:paraId="6A88FEBB" w14:textId="77777777" w:rsidR="009308C1" w:rsidRPr="009308C1" w:rsidRDefault="009308C1" w:rsidP="009308C1">
      <w:pPr>
        <w:spacing w:after="0"/>
        <w:rPr>
          <w:ins w:id="572" w:author="Przemyslaw Grygiel" w:date="2020-09-23T14:13:00Z"/>
          <w:rFonts w:ascii="Times New Roman" w:eastAsia="Times New Roman" w:hAnsi="Times New Roman" w:cs="Times New Roman"/>
          <w:lang w:val="en-PL" w:eastAsia="en-GB"/>
        </w:rPr>
      </w:pPr>
      <w:ins w:id="573" w:author="Przemyslaw Grygiel" w:date="2020-09-23T14:13:00Z">
        <w:r w:rsidRPr="009308C1">
          <w:rPr>
            <w:rFonts w:ascii="Arial" w:eastAsia="Times New Roman" w:hAnsi="Arial" w:cs="Arial"/>
            <w:b/>
            <w:bCs/>
            <w:color w:val="000000"/>
            <w:sz w:val="22"/>
            <w:szCs w:val="22"/>
            <w:lang w:val="en-PL" w:eastAsia="en-GB"/>
          </w:rPr>
          <w:t>--vr_mempool_sz</w:t>
        </w:r>
        <w:r w:rsidRPr="009308C1">
          <w:rPr>
            <w:rFonts w:ascii="Arial" w:eastAsia="Times New Roman" w:hAnsi="Arial" w:cs="Arial"/>
            <w:color w:val="000000"/>
            <w:sz w:val="22"/>
            <w:szCs w:val="22"/>
            <w:lang w:val="en-PL" w:eastAsia="en-GB"/>
          </w:rPr>
          <w:t xml:space="preserve"> : is used to define mempool memory size. In the case below 128 MB mempool memory size is defined. </w:t>
        </w:r>
      </w:ins>
    </w:p>
    <w:p w14:paraId="24A14060" w14:textId="77777777" w:rsidR="009308C1" w:rsidRPr="009308C1" w:rsidRDefault="009308C1" w:rsidP="009308C1">
      <w:pPr>
        <w:spacing w:after="0"/>
        <w:rPr>
          <w:ins w:id="574" w:author="Przemyslaw Grygiel" w:date="2020-09-23T14:13:00Z"/>
          <w:rFonts w:ascii="Times New Roman" w:eastAsia="Times New Roman" w:hAnsi="Times New Roman" w:cs="Times New Roman"/>
          <w:lang w:val="en-PL" w:eastAsia="en-GB"/>
        </w:rPr>
      </w:pPr>
      <w:ins w:id="575" w:author="Przemyslaw Grygiel" w:date="2020-09-23T14:13:00Z">
        <w:r w:rsidRPr="009308C1">
          <w:rPr>
            <w:rFonts w:ascii="Courier New" w:eastAsia="Times New Roman" w:hAnsi="Courier New" w:cs="Courier New"/>
            <w:color w:val="000000"/>
            <w:sz w:val="22"/>
            <w:szCs w:val="22"/>
            <w:lang w:val="en-PL" w:eastAsia="en-GB"/>
          </w:rPr>
          <w:t>--vr_mempool_sz 131072</w:t>
        </w:r>
      </w:ins>
    </w:p>
    <w:p w14:paraId="592F60B1" w14:textId="77777777" w:rsidR="009308C1" w:rsidRPr="009308C1" w:rsidRDefault="009308C1" w:rsidP="009308C1">
      <w:pPr>
        <w:spacing w:after="0"/>
        <w:rPr>
          <w:ins w:id="576" w:author="Przemyslaw Grygiel" w:date="2020-09-23T14:13:00Z"/>
          <w:rFonts w:ascii="Times New Roman" w:eastAsia="Times New Roman" w:hAnsi="Times New Roman" w:cs="Times New Roman"/>
          <w:lang w:val="en-PL" w:eastAsia="en-GB"/>
        </w:rPr>
      </w:pPr>
    </w:p>
    <w:p w14:paraId="099D3A86" w14:textId="77777777" w:rsidR="009308C1" w:rsidRPr="009308C1" w:rsidRDefault="009308C1" w:rsidP="009308C1">
      <w:pPr>
        <w:spacing w:after="0"/>
        <w:rPr>
          <w:ins w:id="577" w:author="Przemyslaw Grygiel" w:date="2020-09-23T14:13:00Z"/>
          <w:rFonts w:ascii="Times New Roman" w:eastAsia="Times New Roman" w:hAnsi="Times New Roman" w:cs="Times New Roman"/>
          <w:lang w:val="en-PL" w:eastAsia="en-GB"/>
        </w:rPr>
      </w:pPr>
      <w:ins w:id="578" w:author="Przemyslaw Grygiel" w:date="2020-09-23T14:13:00Z">
        <w:r w:rsidRPr="009308C1">
          <w:rPr>
            <w:rFonts w:ascii="Arial" w:eastAsia="Times New Roman" w:hAnsi="Arial" w:cs="Arial"/>
            <w:b/>
            <w:bCs/>
            <w:color w:val="000000"/>
            <w:sz w:val="22"/>
            <w:szCs w:val="22"/>
            <w:lang w:val="en-PL" w:eastAsia="en-GB"/>
          </w:rPr>
          <w:t>--dpdk_txd_sz</w:t>
        </w:r>
        <w:r w:rsidRPr="009308C1">
          <w:rPr>
            <w:rFonts w:ascii="Arial" w:eastAsia="Times New Roman" w:hAnsi="Arial" w:cs="Arial"/>
            <w:color w:val="000000"/>
            <w:sz w:val="22"/>
            <w:szCs w:val="22"/>
            <w:lang w:val="en-PL" w:eastAsia="en-GB"/>
          </w:rPr>
          <w:t xml:space="preserve"> : is used to define Physical NIC TX Ring descriptor size. In the case below 2048 bytes RX ring descriptor size is defined.</w:t>
        </w:r>
      </w:ins>
    </w:p>
    <w:p w14:paraId="6FDAE072" w14:textId="77777777" w:rsidR="009308C1" w:rsidRPr="009308C1" w:rsidRDefault="009308C1" w:rsidP="009308C1">
      <w:pPr>
        <w:spacing w:after="0"/>
        <w:rPr>
          <w:ins w:id="579" w:author="Przemyslaw Grygiel" w:date="2020-09-23T14:13:00Z"/>
          <w:rFonts w:ascii="Times New Roman" w:eastAsia="Times New Roman" w:hAnsi="Times New Roman" w:cs="Times New Roman"/>
          <w:lang w:val="en-PL" w:eastAsia="en-GB"/>
        </w:rPr>
      </w:pPr>
      <w:ins w:id="580" w:author="Przemyslaw Grygiel" w:date="2020-09-23T14:13:00Z">
        <w:r w:rsidRPr="009308C1">
          <w:rPr>
            <w:rFonts w:ascii="Courier New" w:eastAsia="Times New Roman" w:hAnsi="Courier New" w:cs="Courier New"/>
            <w:color w:val="000000"/>
            <w:sz w:val="22"/>
            <w:szCs w:val="22"/>
            <w:lang w:val="en-PL" w:eastAsia="en-GB"/>
          </w:rPr>
          <w:t>--dpdk_txd_sz 2048</w:t>
        </w:r>
      </w:ins>
    </w:p>
    <w:p w14:paraId="3AE17757" w14:textId="77777777" w:rsidR="009308C1" w:rsidRPr="009308C1" w:rsidRDefault="009308C1" w:rsidP="009308C1">
      <w:pPr>
        <w:spacing w:after="0"/>
        <w:rPr>
          <w:ins w:id="581" w:author="Przemyslaw Grygiel" w:date="2020-09-23T14:13:00Z"/>
          <w:rFonts w:ascii="Times New Roman" w:eastAsia="Times New Roman" w:hAnsi="Times New Roman" w:cs="Times New Roman"/>
          <w:lang w:val="en-PL" w:eastAsia="en-GB"/>
        </w:rPr>
      </w:pPr>
    </w:p>
    <w:p w14:paraId="4F0CAFFD" w14:textId="77777777" w:rsidR="009308C1" w:rsidRPr="009308C1" w:rsidRDefault="009308C1" w:rsidP="009308C1">
      <w:pPr>
        <w:spacing w:after="0"/>
        <w:rPr>
          <w:ins w:id="582" w:author="Przemyslaw Grygiel" w:date="2020-09-23T14:14:00Z"/>
          <w:rFonts w:ascii="Times New Roman" w:eastAsia="Times New Roman" w:hAnsi="Times New Roman" w:cs="Times New Roman"/>
          <w:lang w:val="en-PL" w:eastAsia="en-GB"/>
        </w:rPr>
      </w:pPr>
      <w:ins w:id="583" w:author="Przemyslaw Grygiel" w:date="2020-09-23T14:14:00Z">
        <w:r w:rsidRPr="009308C1">
          <w:rPr>
            <w:rFonts w:ascii="Arial" w:eastAsia="Times New Roman" w:hAnsi="Arial" w:cs="Arial"/>
            <w:b/>
            <w:bCs/>
            <w:color w:val="000000"/>
            <w:sz w:val="22"/>
            <w:szCs w:val="22"/>
            <w:lang w:val="en-PL" w:eastAsia="en-GB"/>
          </w:rPr>
          <w:t>--dpdk_rxd_sz</w:t>
        </w:r>
        <w:r w:rsidRPr="009308C1">
          <w:rPr>
            <w:rFonts w:ascii="Arial" w:eastAsia="Times New Roman" w:hAnsi="Arial" w:cs="Arial"/>
            <w:color w:val="000000"/>
            <w:sz w:val="22"/>
            <w:szCs w:val="22"/>
            <w:lang w:val="en-PL" w:eastAsia="en-GB"/>
          </w:rPr>
          <w:t xml:space="preserve"> : is used to define Physical NIC RX Ring descriptor size. In the case below 2048 bytes RX ring descriptor size is defined.</w:t>
        </w:r>
      </w:ins>
    </w:p>
    <w:p w14:paraId="34C85E52" w14:textId="77777777" w:rsidR="009308C1" w:rsidRPr="009308C1" w:rsidRDefault="009308C1" w:rsidP="009308C1">
      <w:pPr>
        <w:rPr>
          <w:ins w:id="584" w:author="Przemyslaw Grygiel" w:date="2020-09-23T14:14:00Z"/>
          <w:rFonts w:ascii="Times New Roman" w:eastAsia="Times New Roman" w:hAnsi="Times New Roman" w:cs="Times New Roman"/>
          <w:lang w:val="en-PL" w:eastAsia="en-GB"/>
        </w:rPr>
      </w:pPr>
      <w:ins w:id="585" w:author="Przemyslaw Grygiel" w:date="2020-09-23T14:14:00Z">
        <w:r w:rsidRPr="009308C1">
          <w:rPr>
            <w:rFonts w:ascii="Courier New" w:eastAsia="Times New Roman" w:hAnsi="Courier New" w:cs="Courier New"/>
            <w:color w:val="000000"/>
            <w:sz w:val="22"/>
            <w:szCs w:val="22"/>
            <w:lang w:val="en-PL" w:eastAsia="en-GB"/>
          </w:rPr>
          <w:t>--dpdk_rxd_sz 2048</w:t>
        </w:r>
      </w:ins>
    </w:p>
    <w:p w14:paraId="05D733D4" w14:textId="77777777" w:rsidR="009308C1" w:rsidRPr="009308C1" w:rsidRDefault="009308C1" w:rsidP="009308C1">
      <w:pPr>
        <w:spacing w:after="0"/>
        <w:rPr>
          <w:ins w:id="586" w:author="Przemyslaw Grygiel" w:date="2020-09-23T14:14:00Z"/>
          <w:rFonts w:ascii="Times New Roman" w:eastAsia="Times New Roman" w:hAnsi="Times New Roman" w:cs="Times New Roman"/>
          <w:lang w:val="en-PL" w:eastAsia="en-GB"/>
        </w:rPr>
      </w:pPr>
    </w:p>
    <w:p w14:paraId="2BEBFCCC" w14:textId="77777777" w:rsidR="009308C1" w:rsidRPr="009308C1" w:rsidRDefault="009308C1" w:rsidP="009308C1">
      <w:pPr>
        <w:spacing w:after="0"/>
        <w:rPr>
          <w:ins w:id="587" w:author="Przemyslaw Grygiel" w:date="2020-09-23T14:14:00Z"/>
          <w:rFonts w:ascii="Times New Roman" w:eastAsia="Times New Roman" w:hAnsi="Times New Roman" w:cs="Times New Roman"/>
          <w:lang w:val="en-PL" w:eastAsia="en-GB"/>
        </w:rPr>
      </w:pPr>
      <w:ins w:id="588" w:author="Przemyslaw Grygiel" w:date="2020-09-23T14:14:00Z">
        <w:r w:rsidRPr="009308C1">
          <w:rPr>
            <w:rFonts w:ascii="Arial" w:eastAsia="Times New Roman" w:hAnsi="Arial" w:cs="Arial"/>
            <w:color w:val="000000"/>
            <w:sz w:val="22"/>
            <w:szCs w:val="22"/>
            <w:lang w:val="en-PL" w:eastAsia="en-GB"/>
          </w:rPr>
          <w:t>These values (especially --vr_mempool_sz, --dpdk_txd_sz and --dpdk_rxd_sz) have to be adjusted depending on :</w:t>
        </w:r>
      </w:ins>
    </w:p>
    <w:p w14:paraId="174DDB1B" w14:textId="77777777" w:rsidR="009308C1" w:rsidRPr="009308C1" w:rsidRDefault="009308C1" w:rsidP="009308C1">
      <w:pPr>
        <w:numPr>
          <w:ilvl w:val="0"/>
          <w:numId w:val="7"/>
        </w:numPr>
        <w:spacing w:after="0"/>
        <w:textAlignment w:val="baseline"/>
        <w:rPr>
          <w:ins w:id="589" w:author="Przemyslaw Grygiel" w:date="2020-09-23T14:14:00Z"/>
          <w:rFonts w:ascii="Arial" w:eastAsia="Times New Roman" w:hAnsi="Arial" w:cs="Arial"/>
          <w:color w:val="000000"/>
          <w:sz w:val="22"/>
          <w:szCs w:val="22"/>
          <w:lang w:val="en-PL" w:eastAsia="en-GB"/>
        </w:rPr>
      </w:pPr>
      <w:ins w:id="590" w:author="Przemyslaw Grygiel" w:date="2020-09-23T14:14:00Z">
        <w:r w:rsidRPr="009308C1">
          <w:rPr>
            <w:rFonts w:ascii="Arial" w:eastAsia="Times New Roman" w:hAnsi="Arial" w:cs="Arial"/>
            <w:color w:val="000000"/>
            <w:sz w:val="22"/>
            <w:szCs w:val="22"/>
            <w:lang w:val="en-PL" w:eastAsia="en-GB"/>
          </w:rPr>
          <w:t>the inter NIC model used</w:t>
        </w:r>
      </w:ins>
    </w:p>
    <w:p w14:paraId="20DB48BE" w14:textId="77777777" w:rsidR="009308C1" w:rsidRPr="009308C1" w:rsidRDefault="009308C1" w:rsidP="009308C1">
      <w:pPr>
        <w:numPr>
          <w:ilvl w:val="0"/>
          <w:numId w:val="7"/>
        </w:numPr>
        <w:spacing w:after="0"/>
        <w:textAlignment w:val="baseline"/>
        <w:rPr>
          <w:ins w:id="591" w:author="Przemyslaw Grygiel" w:date="2020-09-23T14:14:00Z"/>
          <w:rFonts w:ascii="Arial" w:eastAsia="Times New Roman" w:hAnsi="Arial" w:cs="Arial"/>
          <w:color w:val="000000"/>
          <w:sz w:val="22"/>
          <w:szCs w:val="22"/>
          <w:lang w:val="en-PL" w:eastAsia="en-GB"/>
        </w:rPr>
      </w:pPr>
      <w:ins w:id="592" w:author="Przemyslaw Grygiel" w:date="2020-09-23T14:14:00Z">
        <w:r w:rsidRPr="009308C1">
          <w:rPr>
            <w:rFonts w:ascii="Arial" w:eastAsia="Times New Roman" w:hAnsi="Arial" w:cs="Arial"/>
            <w:color w:val="000000"/>
            <w:sz w:val="22"/>
            <w:szCs w:val="22"/>
            <w:lang w:val="en-PL" w:eastAsia="en-GB"/>
          </w:rPr>
          <w:t>the number of NIC members of vhost0 bond</w:t>
        </w:r>
      </w:ins>
    </w:p>
    <w:p w14:paraId="178261C4" w14:textId="77777777" w:rsidR="009308C1" w:rsidRPr="009308C1" w:rsidRDefault="009308C1" w:rsidP="009308C1">
      <w:pPr>
        <w:numPr>
          <w:ilvl w:val="0"/>
          <w:numId w:val="7"/>
        </w:numPr>
        <w:spacing w:after="0"/>
        <w:textAlignment w:val="baseline"/>
        <w:rPr>
          <w:ins w:id="593" w:author="Przemyslaw Grygiel" w:date="2020-09-23T14:14:00Z"/>
          <w:rFonts w:ascii="Arial" w:eastAsia="Times New Roman" w:hAnsi="Arial" w:cs="Arial"/>
          <w:color w:val="000000"/>
          <w:sz w:val="22"/>
          <w:szCs w:val="22"/>
          <w:lang w:val="en-PL" w:eastAsia="en-GB"/>
        </w:rPr>
      </w:pPr>
      <w:ins w:id="594" w:author="Przemyslaw Grygiel" w:date="2020-09-23T14:14:00Z">
        <w:r w:rsidRPr="009308C1">
          <w:rPr>
            <w:rFonts w:ascii="Arial" w:eastAsia="Times New Roman" w:hAnsi="Arial" w:cs="Arial"/>
            <w:color w:val="000000"/>
            <w:sz w:val="22"/>
            <w:szCs w:val="22"/>
            <w:lang w:val="en-PL" w:eastAsia="en-GB"/>
          </w:rPr>
          <w:t>the number of logical cores allocated to the vrouter</w:t>
        </w:r>
      </w:ins>
    </w:p>
    <w:p w14:paraId="7FED4D47" w14:textId="77777777" w:rsidR="009308C1" w:rsidRPr="009308C1" w:rsidRDefault="009308C1" w:rsidP="009308C1">
      <w:pPr>
        <w:spacing w:after="0"/>
        <w:rPr>
          <w:ins w:id="595" w:author="Przemyslaw Grygiel" w:date="2020-09-23T14:14:00Z"/>
          <w:rFonts w:ascii="Times New Roman" w:eastAsia="Times New Roman" w:hAnsi="Times New Roman" w:cs="Times New Roman"/>
          <w:lang w:val="en-PL" w:eastAsia="en-GB"/>
        </w:rPr>
      </w:pPr>
      <w:ins w:id="596" w:author="Przemyslaw Grygiel" w:date="2020-09-23T14:14:00Z">
        <w:r w:rsidRPr="009308C1">
          <w:rPr>
            <w:rFonts w:ascii="Arial" w:eastAsia="Times New Roman" w:hAnsi="Arial" w:cs="Arial"/>
            <w:color w:val="000000"/>
            <w:sz w:val="22"/>
            <w:szCs w:val="22"/>
            <w:lang w:val="en-PL" w:eastAsia="en-GB"/>
          </w:rPr>
          <w:t xml:space="preserve">but also (especially </w:t>
        </w:r>
        <w:r w:rsidRPr="009308C1">
          <w:rPr>
            <w:rFonts w:ascii="Arial" w:eastAsia="Times New Roman" w:hAnsi="Arial" w:cs="Arial"/>
            <w:b/>
            <w:bCs/>
            <w:color w:val="000000"/>
            <w:sz w:val="22"/>
            <w:szCs w:val="22"/>
            <w:lang w:val="en-PL" w:eastAsia="en-GB"/>
            <w:rPrChange w:id="597" w:author="Przemyslaw Grygiel" w:date="2020-09-23T14:19:00Z">
              <w:rPr>
                <w:rFonts w:ascii="Arial" w:eastAsia="Times New Roman" w:hAnsi="Arial" w:cs="Arial"/>
                <w:color w:val="000000"/>
                <w:sz w:val="22"/>
                <w:szCs w:val="22"/>
                <w:lang w:val="en-PL" w:eastAsia="en-GB"/>
              </w:rPr>
            </w:rPrChange>
          </w:rPr>
          <w:t>--vr_no_load_balance</w:t>
        </w:r>
        <w:r w:rsidRPr="009308C1">
          <w:rPr>
            <w:rFonts w:ascii="Arial" w:eastAsia="Times New Roman" w:hAnsi="Arial" w:cs="Arial"/>
            <w:color w:val="000000"/>
            <w:sz w:val="22"/>
            <w:szCs w:val="22"/>
            <w:lang w:val="en-PL" w:eastAsia="en-GB"/>
          </w:rPr>
          <w:t>) depending on: </w:t>
        </w:r>
      </w:ins>
    </w:p>
    <w:p w14:paraId="4DBA9C05" w14:textId="77777777" w:rsidR="009308C1" w:rsidRPr="009308C1" w:rsidRDefault="009308C1" w:rsidP="009308C1">
      <w:pPr>
        <w:numPr>
          <w:ilvl w:val="0"/>
          <w:numId w:val="8"/>
        </w:numPr>
        <w:spacing w:after="0"/>
        <w:textAlignment w:val="baseline"/>
        <w:rPr>
          <w:ins w:id="598" w:author="Przemyslaw Grygiel" w:date="2020-09-23T14:14:00Z"/>
          <w:rFonts w:ascii="Arial" w:eastAsia="Times New Roman" w:hAnsi="Arial" w:cs="Arial"/>
          <w:color w:val="000000"/>
          <w:sz w:val="22"/>
          <w:szCs w:val="22"/>
          <w:lang w:val="en-PL" w:eastAsia="en-GB"/>
        </w:rPr>
      </w:pPr>
      <w:ins w:id="599" w:author="Przemyslaw Grygiel" w:date="2020-09-23T14:14:00Z">
        <w:r w:rsidRPr="009308C1">
          <w:rPr>
            <w:rFonts w:ascii="Arial" w:eastAsia="Times New Roman" w:hAnsi="Arial" w:cs="Arial"/>
            <w:color w:val="000000"/>
            <w:sz w:val="22"/>
            <w:szCs w:val="22"/>
            <w:lang w:val="en-PL" w:eastAsia="en-GB"/>
          </w:rPr>
          <w:t>multiqueue usage or not on virtual machine network interfaces</w:t>
        </w:r>
      </w:ins>
    </w:p>
    <w:p w14:paraId="0B005625" w14:textId="3C1B7234" w:rsidR="009308C1" w:rsidRPr="009308C1" w:rsidRDefault="009308C1" w:rsidP="009308C1">
      <w:pPr>
        <w:numPr>
          <w:ilvl w:val="0"/>
          <w:numId w:val="8"/>
        </w:numPr>
        <w:spacing w:after="0"/>
        <w:textAlignment w:val="baseline"/>
        <w:rPr>
          <w:ins w:id="600" w:author="Przemyslaw Grygiel" w:date="2020-09-23T14:18:00Z"/>
          <w:rFonts w:ascii="Arial" w:eastAsia="Times New Roman" w:hAnsi="Arial" w:cs="Arial"/>
          <w:color w:val="000000"/>
          <w:sz w:val="22"/>
          <w:szCs w:val="22"/>
          <w:lang w:val="en-PL" w:eastAsia="en-GB"/>
          <w:rPrChange w:id="601" w:author="Przemyslaw Grygiel" w:date="2020-09-23T14:18:00Z">
            <w:rPr>
              <w:ins w:id="602" w:author="Przemyslaw Grygiel" w:date="2020-09-23T14:18:00Z"/>
              <w:rFonts w:ascii="Arial" w:eastAsia="Times New Roman" w:hAnsi="Arial" w:cs="Arial"/>
              <w:color w:val="000000"/>
              <w:sz w:val="22"/>
              <w:szCs w:val="22"/>
              <w:lang w:eastAsia="en-GB"/>
            </w:rPr>
          </w:rPrChange>
        </w:rPr>
      </w:pPr>
      <w:ins w:id="603" w:author="Przemyslaw Grygiel" w:date="2020-09-23T14:14:00Z">
        <w:r w:rsidRPr="009308C1">
          <w:rPr>
            <w:rFonts w:ascii="Arial" w:eastAsia="Times New Roman" w:hAnsi="Arial" w:cs="Arial"/>
            <w:color w:val="000000"/>
            <w:sz w:val="22"/>
            <w:szCs w:val="22"/>
            <w:lang w:val="en-PL" w:eastAsia="en-GB"/>
          </w:rPr>
          <w:t>encapsulation protocol</w:t>
        </w:r>
      </w:ins>
      <w:ins w:id="604" w:author="Przemyslaw Grygiel" w:date="2020-09-23T14:17:00Z">
        <w:r w:rsidRPr="009308C1">
          <w:rPr>
            <w:rFonts w:ascii="Arial" w:eastAsia="Times New Roman" w:hAnsi="Arial" w:cs="Arial"/>
            <w:color w:val="000000"/>
            <w:sz w:val="22"/>
            <w:szCs w:val="22"/>
            <w:lang w:eastAsia="en-GB"/>
            <w:rPrChange w:id="605" w:author="Przemyslaw Grygiel" w:date="2020-09-23T14:18:00Z">
              <w:rPr>
                <w:rFonts w:ascii="Arial" w:eastAsia="Times New Roman" w:hAnsi="Arial" w:cs="Arial"/>
                <w:color w:val="000000"/>
                <w:sz w:val="22"/>
                <w:szCs w:val="22"/>
                <w:lang w:val="pl-PL" w:eastAsia="en-GB"/>
              </w:rPr>
            </w:rPrChange>
          </w:rPr>
          <w:t xml:space="preserve"> (</w:t>
        </w:r>
      </w:ins>
      <w:proofErr w:type="spellStart"/>
      <w:ins w:id="606" w:author="Przemyslaw Grygiel" w:date="2020-09-23T14:18:00Z">
        <w:r w:rsidRPr="009308C1">
          <w:rPr>
            <w:rFonts w:ascii="Arial" w:eastAsia="Times New Roman" w:hAnsi="Arial" w:cs="Arial"/>
            <w:color w:val="000000"/>
            <w:sz w:val="22"/>
            <w:szCs w:val="22"/>
            <w:lang w:eastAsia="en-GB"/>
            <w:rPrChange w:id="607" w:author="Przemyslaw Grygiel" w:date="2020-09-23T14:18:00Z">
              <w:rPr>
                <w:rFonts w:ascii="Arial" w:eastAsia="Times New Roman" w:hAnsi="Arial" w:cs="Arial"/>
                <w:color w:val="000000"/>
                <w:sz w:val="22"/>
                <w:szCs w:val="22"/>
                <w:lang w:val="pl-PL" w:eastAsia="en-GB"/>
              </w:rPr>
            </w:rPrChange>
          </w:rPr>
          <w:t>MPLSoGRE</w:t>
        </w:r>
        <w:proofErr w:type="spellEnd"/>
        <w:r w:rsidRPr="009308C1">
          <w:rPr>
            <w:rFonts w:ascii="Arial" w:eastAsia="Times New Roman" w:hAnsi="Arial" w:cs="Arial"/>
            <w:color w:val="000000"/>
            <w:sz w:val="22"/>
            <w:szCs w:val="22"/>
            <w:lang w:eastAsia="en-GB"/>
            <w:rPrChange w:id="608" w:author="Przemyslaw Grygiel" w:date="2020-09-23T14:18:00Z">
              <w:rPr>
                <w:rFonts w:ascii="Arial" w:eastAsia="Times New Roman" w:hAnsi="Arial" w:cs="Arial"/>
                <w:color w:val="000000"/>
                <w:sz w:val="22"/>
                <w:szCs w:val="22"/>
                <w:lang w:val="pl-PL" w:eastAsia="en-GB"/>
              </w:rPr>
            </w:rPrChange>
          </w:rPr>
          <w:t xml:space="preserve"> is not supported)</w:t>
        </w:r>
      </w:ins>
    </w:p>
    <w:p w14:paraId="03F90452" w14:textId="43E6F3F6" w:rsidR="009308C1" w:rsidRPr="009308C1" w:rsidRDefault="009308C1" w:rsidP="009308C1">
      <w:pPr>
        <w:numPr>
          <w:ilvl w:val="0"/>
          <w:numId w:val="8"/>
        </w:numPr>
        <w:spacing w:after="0"/>
        <w:textAlignment w:val="baseline"/>
        <w:rPr>
          <w:ins w:id="609" w:author="Przemyslaw Grygiel" w:date="2020-09-23T14:14:00Z"/>
          <w:rFonts w:ascii="Arial" w:eastAsia="Times New Roman" w:hAnsi="Arial" w:cs="Arial"/>
          <w:color w:val="000000"/>
          <w:sz w:val="22"/>
          <w:szCs w:val="22"/>
          <w:lang w:val="en-PL" w:eastAsia="en-GB"/>
        </w:rPr>
      </w:pPr>
      <w:ins w:id="610" w:author="Przemyslaw Grygiel" w:date="2020-09-23T14:18:00Z">
        <w:r>
          <w:rPr>
            <w:rFonts w:ascii="Arial" w:eastAsia="Times New Roman" w:hAnsi="Arial" w:cs="Arial"/>
            <w:color w:val="000000"/>
            <w:sz w:val="22"/>
            <w:szCs w:val="22"/>
            <w:lang w:eastAsia="en-GB"/>
          </w:rPr>
          <w:t>once –</w:t>
        </w:r>
        <w:proofErr w:type="spellStart"/>
        <w:r>
          <w:rPr>
            <w:rFonts w:ascii="Arial" w:eastAsia="Times New Roman" w:hAnsi="Arial" w:cs="Arial"/>
            <w:color w:val="000000"/>
            <w:sz w:val="22"/>
            <w:szCs w:val="22"/>
            <w:lang w:eastAsia="en-GB"/>
          </w:rPr>
          <w:t>vr_no_load_balance</w:t>
        </w:r>
        <w:proofErr w:type="spellEnd"/>
        <w:r>
          <w:rPr>
            <w:rFonts w:ascii="Arial" w:eastAsia="Times New Roman" w:hAnsi="Arial" w:cs="Arial"/>
            <w:color w:val="000000"/>
            <w:sz w:val="22"/>
            <w:szCs w:val="22"/>
            <w:lang w:eastAsia="en-GB"/>
          </w:rPr>
          <w:t xml:space="preserve"> there is no need to configure </w:t>
        </w:r>
        <w:r w:rsidRPr="009308C1">
          <w:rPr>
            <w:rFonts w:ascii="Arial" w:eastAsia="Times New Roman" w:hAnsi="Arial" w:cs="Arial"/>
            <w:b/>
            <w:bCs/>
            <w:color w:val="000000"/>
            <w:sz w:val="22"/>
            <w:szCs w:val="22"/>
            <w:lang w:val="en-PL" w:eastAsia="en-GB"/>
          </w:rPr>
          <w:t>--vr_dpdk_tx_ring_sz</w:t>
        </w:r>
        <w:r w:rsidRPr="009308C1">
          <w:rPr>
            <w:rFonts w:ascii="Arial" w:eastAsia="Times New Roman" w:hAnsi="Arial" w:cs="Arial"/>
            <w:b/>
            <w:bCs/>
            <w:color w:val="000000"/>
            <w:sz w:val="22"/>
            <w:szCs w:val="22"/>
            <w:lang w:eastAsia="en-GB"/>
            <w:rPrChange w:id="611" w:author="Przemyslaw Grygiel" w:date="2020-09-23T14:18:00Z">
              <w:rPr>
                <w:rFonts w:ascii="Arial" w:eastAsia="Times New Roman" w:hAnsi="Arial" w:cs="Arial"/>
                <w:b/>
                <w:bCs/>
                <w:color w:val="000000"/>
                <w:sz w:val="22"/>
                <w:szCs w:val="22"/>
                <w:lang w:val="pl-PL" w:eastAsia="en-GB"/>
              </w:rPr>
            </w:rPrChange>
          </w:rPr>
          <w:t xml:space="preserve"> and </w:t>
        </w:r>
        <w:r w:rsidRPr="009308C1">
          <w:rPr>
            <w:rFonts w:ascii="Arial" w:eastAsia="Times New Roman" w:hAnsi="Arial" w:cs="Arial"/>
            <w:b/>
            <w:bCs/>
            <w:color w:val="000000"/>
            <w:sz w:val="22"/>
            <w:szCs w:val="22"/>
            <w:lang w:val="en-PL" w:eastAsia="en-GB"/>
          </w:rPr>
          <w:t>--vr_dpdk_</w:t>
        </w:r>
        <w:r w:rsidRPr="009308C1">
          <w:rPr>
            <w:rFonts w:ascii="Arial" w:eastAsia="Times New Roman" w:hAnsi="Arial" w:cs="Arial"/>
            <w:b/>
            <w:bCs/>
            <w:color w:val="000000"/>
            <w:sz w:val="22"/>
            <w:szCs w:val="22"/>
            <w:lang w:eastAsia="en-GB"/>
            <w:rPrChange w:id="612" w:author="Przemyslaw Grygiel" w:date="2020-09-23T14:19:00Z">
              <w:rPr>
                <w:rFonts w:ascii="Arial" w:eastAsia="Times New Roman" w:hAnsi="Arial" w:cs="Arial"/>
                <w:b/>
                <w:bCs/>
                <w:color w:val="000000"/>
                <w:sz w:val="22"/>
                <w:szCs w:val="22"/>
                <w:lang w:val="pl-PL" w:eastAsia="en-GB"/>
              </w:rPr>
            </w:rPrChange>
          </w:rPr>
          <w:t>r</w:t>
        </w:r>
        <w:r w:rsidRPr="009308C1">
          <w:rPr>
            <w:rFonts w:ascii="Arial" w:eastAsia="Times New Roman" w:hAnsi="Arial" w:cs="Arial"/>
            <w:b/>
            <w:bCs/>
            <w:color w:val="000000"/>
            <w:sz w:val="22"/>
            <w:szCs w:val="22"/>
            <w:lang w:val="en-PL" w:eastAsia="en-GB"/>
          </w:rPr>
          <w:t>x_ring_sz</w:t>
        </w:r>
        <w:r w:rsidRPr="009308C1">
          <w:rPr>
            <w:rFonts w:ascii="Arial" w:eastAsia="Times New Roman" w:hAnsi="Arial" w:cs="Arial"/>
            <w:b/>
            <w:bCs/>
            <w:color w:val="000000"/>
            <w:sz w:val="22"/>
            <w:szCs w:val="22"/>
            <w:lang w:eastAsia="en-GB"/>
            <w:rPrChange w:id="613" w:author="Przemyslaw Grygiel" w:date="2020-09-23T14:19:00Z">
              <w:rPr>
                <w:rFonts w:ascii="Arial" w:eastAsia="Times New Roman" w:hAnsi="Arial" w:cs="Arial"/>
                <w:b/>
                <w:bCs/>
                <w:color w:val="000000"/>
                <w:sz w:val="22"/>
                <w:szCs w:val="22"/>
                <w:lang w:val="pl-PL" w:eastAsia="en-GB"/>
              </w:rPr>
            </w:rPrChange>
          </w:rPr>
          <w:t xml:space="preserve"> </w:t>
        </w:r>
        <w:r w:rsidRPr="009308C1">
          <w:rPr>
            <w:rFonts w:ascii="Arial" w:eastAsia="Times New Roman" w:hAnsi="Arial" w:cs="Arial"/>
            <w:color w:val="000000"/>
            <w:sz w:val="22"/>
            <w:szCs w:val="22"/>
            <w:lang w:eastAsia="en-GB"/>
            <w:rPrChange w:id="614" w:author="Przemyslaw Grygiel" w:date="2020-09-23T14:19:00Z">
              <w:rPr>
                <w:rFonts w:ascii="Arial" w:eastAsia="Times New Roman" w:hAnsi="Arial" w:cs="Arial"/>
                <w:b/>
                <w:bCs/>
                <w:color w:val="000000"/>
                <w:sz w:val="22"/>
                <w:szCs w:val="22"/>
                <w:lang w:val="pl-PL" w:eastAsia="en-GB"/>
              </w:rPr>
            </w:rPrChange>
          </w:rPr>
          <w:t>as not used</w:t>
        </w:r>
      </w:ins>
    </w:p>
    <w:p w14:paraId="646CBA19" w14:textId="62A6C47D" w:rsidR="009308C1" w:rsidRDefault="009308C1" w:rsidP="001B346A">
      <w:pPr>
        <w:pStyle w:val="BodyText"/>
        <w:spacing w:before="0" w:after="0"/>
        <w:rPr>
          <w:ins w:id="615" w:author="Przemyslaw Grygiel" w:date="2020-09-23T14:14:00Z"/>
        </w:rPr>
      </w:pPr>
    </w:p>
    <w:p w14:paraId="7B92AB4B" w14:textId="29C02F96" w:rsidR="009308C1" w:rsidRPr="009308C1" w:rsidRDefault="009308C1" w:rsidP="009308C1">
      <w:pPr>
        <w:spacing w:after="0"/>
        <w:rPr>
          <w:ins w:id="616" w:author="Przemyslaw Grygiel" w:date="2020-09-23T14:14:00Z"/>
          <w:rFonts w:ascii="Times New Roman" w:eastAsia="Times New Roman" w:hAnsi="Times New Roman" w:cs="Times New Roman"/>
          <w:lang w:val="en-PL" w:eastAsia="en-GB"/>
        </w:rPr>
      </w:pPr>
      <w:ins w:id="617" w:author="Przemyslaw Grygiel" w:date="2020-09-23T14:14:00Z">
        <w:r w:rsidRPr="009308C1">
          <w:rPr>
            <w:rFonts w:ascii="Arial" w:eastAsia="Times New Roman" w:hAnsi="Arial" w:cs="Arial"/>
            <w:color w:val="000000"/>
            <w:sz w:val="22"/>
            <w:szCs w:val="22"/>
            <w:bdr w:val="none" w:sz="0" w:space="0" w:color="auto" w:frame="1"/>
            <w:lang w:val="en-PL" w:eastAsia="en-GB"/>
          </w:rPr>
          <w:fldChar w:fldCharType="begin"/>
        </w:r>
        <w:r w:rsidRPr="009308C1">
          <w:rPr>
            <w:rFonts w:ascii="Arial" w:eastAsia="Times New Roman" w:hAnsi="Arial" w:cs="Arial"/>
            <w:color w:val="000000"/>
            <w:sz w:val="22"/>
            <w:szCs w:val="22"/>
            <w:bdr w:val="none" w:sz="0" w:space="0" w:color="auto" w:frame="1"/>
            <w:lang w:val="en-PL" w:eastAsia="en-GB"/>
          </w:rPr>
          <w:instrText xml:space="preserve"> INCLUDEPICTURE "https://lh4.googleusercontent.com/vS5nLHshSlMSjXHNIB7NeriXwQgcgF17pxueOtlgK2mYUa448TBVdgZp7Uek7SqIadpoKkI0KsSebjhQ-9FRDZ9ow0kUjdFQMqGYA5MDEyvX_RVGI0Xu0bXkVNTKLlGU_F25f_eA" \* MERGEFORMATINET </w:instrText>
        </w:r>
        <w:r w:rsidRPr="009308C1">
          <w:rPr>
            <w:rFonts w:ascii="Arial" w:eastAsia="Times New Roman" w:hAnsi="Arial" w:cs="Arial"/>
            <w:color w:val="000000"/>
            <w:sz w:val="22"/>
            <w:szCs w:val="22"/>
            <w:bdr w:val="none" w:sz="0" w:space="0" w:color="auto" w:frame="1"/>
            <w:lang w:val="en-PL" w:eastAsia="en-GB"/>
          </w:rPr>
          <w:fldChar w:fldCharType="separate"/>
        </w:r>
        <w:r w:rsidRPr="009308C1">
          <w:rPr>
            <w:rFonts w:ascii="Arial" w:eastAsia="Times New Roman" w:hAnsi="Arial" w:cs="Arial"/>
            <w:noProof/>
            <w:color w:val="000000"/>
            <w:sz w:val="22"/>
            <w:szCs w:val="22"/>
            <w:bdr w:val="none" w:sz="0" w:space="0" w:color="auto" w:frame="1"/>
            <w:lang w:val="en-PL" w:eastAsia="en-GB"/>
          </w:rPr>
          <w:drawing>
            <wp:inline distT="0" distB="0" distL="0" distR="0" wp14:anchorId="4B2F95CD" wp14:editId="48E8E5AE">
              <wp:extent cx="5760720" cy="4061460"/>
              <wp:effectExtent l="0" t="0" r="508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61460"/>
                      </a:xfrm>
                      <a:prstGeom prst="rect">
                        <a:avLst/>
                      </a:prstGeom>
                      <a:noFill/>
                      <a:ln>
                        <a:noFill/>
                      </a:ln>
                    </pic:spPr>
                  </pic:pic>
                </a:graphicData>
              </a:graphic>
            </wp:inline>
          </w:drawing>
        </w:r>
        <w:r w:rsidRPr="009308C1">
          <w:rPr>
            <w:rFonts w:ascii="Arial" w:eastAsia="Times New Roman" w:hAnsi="Arial" w:cs="Arial"/>
            <w:color w:val="000000"/>
            <w:sz w:val="22"/>
            <w:szCs w:val="22"/>
            <w:bdr w:val="none" w:sz="0" w:space="0" w:color="auto" w:frame="1"/>
            <w:lang w:val="en-PL" w:eastAsia="en-GB"/>
          </w:rPr>
          <w:fldChar w:fldCharType="end"/>
        </w:r>
      </w:ins>
    </w:p>
    <w:p w14:paraId="32CCDA09" w14:textId="77777777" w:rsidR="009308C1" w:rsidRPr="00904427" w:rsidRDefault="009308C1" w:rsidP="001B346A">
      <w:pPr>
        <w:pStyle w:val="BodyText"/>
        <w:spacing w:before="0" w:after="0"/>
      </w:pPr>
    </w:p>
    <w:sectPr w:rsidR="009308C1" w:rsidRPr="00904427" w:rsidSect="00236B6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2" w:author="Przemyslaw Grygiel" w:date="2020-09-22T21:18:00Z" w:initials="PG">
    <w:p w14:paraId="2F60BE10" w14:textId="44F4D36F" w:rsidR="004E6F80" w:rsidRDefault="004E6F80">
      <w:pPr>
        <w:pStyle w:val="CommentText"/>
      </w:pPr>
      <w:r>
        <w:rPr>
          <w:rStyle w:val="CommentReference"/>
        </w:rPr>
        <w:annotationRef/>
      </w:r>
      <w:r>
        <w:t xml:space="preserve">It will be done by tuned, then this statement is not redundant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60B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4E891" w16cex:dateUtc="2020-09-22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60BE10" w16cid:durableId="2314E8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6A525" w14:textId="77777777" w:rsidR="0016500F" w:rsidRDefault="0016500F" w:rsidP="00C72237">
      <w:pPr>
        <w:spacing w:after="0"/>
      </w:pPr>
      <w:r>
        <w:separator/>
      </w:r>
    </w:p>
  </w:endnote>
  <w:endnote w:type="continuationSeparator" w:id="0">
    <w:p w14:paraId="353AF6F8" w14:textId="77777777" w:rsidR="0016500F" w:rsidRDefault="0016500F" w:rsidP="00C72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otham Narrow Light">
    <w:altName w:val="Tahoma"/>
    <w:panose1 w:val="020B0604020202020204"/>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7241F" w14:textId="77777777" w:rsidR="004E6F80" w:rsidRDefault="004E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584DB" w14:textId="4F90F255" w:rsidR="004E6F80" w:rsidRDefault="004E6F80">
    <w:pPr>
      <w:pStyle w:val="Footer"/>
    </w:pPr>
    <w:r>
      <w:rPr>
        <w:noProof/>
      </w:rPr>
      <mc:AlternateContent>
        <mc:Choice Requires="wps">
          <w:drawing>
            <wp:anchor distT="0" distB="0" distL="114300" distR="114300" simplePos="0" relativeHeight="251659264" behindDoc="0" locked="0" layoutInCell="0" allowOverlap="1" wp14:anchorId="06AD7F99" wp14:editId="535DB23D">
              <wp:simplePos x="0" y="0"/>
              <wp:positionH relativeFrom="page">
                <wp:posOffset>0</wp:posOffset>
              </wp:positionH>
              <wp:positionV relativeFrom="page">
                <wp:posOffset>10227945</wp:posOffset>
              </wp:positionV>
              <wp:extent cx="7560310" cy="273050"/>
              <wp:effectExtent l="0" t="0" r="0" b="12700"/>
              <wp:wrapNone/>
              <wp:docPr id="1" name="MSIPCM85b5468b997f099521769e9a" descr="{&quot;HashCode&quot;:81709189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57CE62" w14:textId="6B46C0EC" w:rsidR="004E6F80" w:rsidRPr="00C72237" w:rsidRDefault="004E6F80" w:rsidP="00C72237">
                          <w:pPr>
                            <w:spacing w:after="0"/>
                            <w:jc w:val="center"/>
                            <w:rPr>
                              <w:rFonts w:ascii="Calibri" w:hAnsi="Calibri" w:cs="Calibri"/>
                              <w:color w:val="000000"/>
                              <w:sz w:val="14"/>
                            </w:rPr>
                          </w:pPr>
                          <w:r w:rsidRPr="00C72237">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6AD7F99" id="_x0000_t202" coordsize="21600,21600" o:spt="202" path="m,l,21600r21600,l21600,xe">
              <v:stroke joinstyle="miter"/>
              <v:path gradientshapeok="t" o:connecttype="rect"/>
            </v:shapetype>
            <v:shape id="MSIPCM85b5468b997f099521769e9a" o:spid="_x0000_s1026" type="#_x0000_t202" alt="{&quot;HashCode&quot;:817091896,&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" o:allowincell="f" filled="f" stroked="f" strokeweight=".5pt">
              <v:textbox inset=",0,,0">
                <w:txbxContent>
                  <w:p w14:paraId="3257CE62" w14:textId="6B46C0EC" w:rsidR="004E6F80" w:rsidRPr="00C72237" w:rsidRDefault="004E6F80" w:rsidP="00C72237">
                    <w:pPr>
                      <w:spacing w:after="0"/>
                      <w:jc w:val="center"/>
                      <w:rPr>
                        <w:rFonts w:ascii="Calibri" w:hAnsi="Calibri" w:cs="Calibri"/>
                        <w:color w:val="000000"/>
                        <w:sz w:val="14"/>
                      </w:rPr>
                    </w:pPr>
                    <w:r w:rsidRPr="00C72237">
                      <w:rPr>
                        <w:rFonts w:ascii="Calibri" w:hAnsi="Calibri" w:cs="Calibri"/>
                        <w:color w:val="000000"/>
                        <w:sz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2CF6" w14:textId="77777777" w:rsidR="004E6F80" w:rsidRDefault="004E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62A25" w14:textId="77777777" w:rsidR="0016500F" w:rsidRDefault="0016500F" w:rsidP="00C72237">
      <w:pPr>
        <w:spacing w:after="0"/>
      </w:pPr>
      <w:r>
        <w:separator/>
      </w:r>
    </w:p>
  </w:footnote>
  <w:footnote w:type="continuationSeparator" w:id="0">
    <w:p w14:paraId="09026AFD" w14:textId="77777777" w:rsidR="0016500F" w:rsidRDefault="0016500F" w:rsidP="00C722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00216" w14:textId="77777777" w:rsidR="004E6F80" w:rsidRDefault="004E6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52689" w14:textId="77777777" w:rsidR="004E6F80" w:rsidRDefault="004E6F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DADF7" w14:textId="77777777" w:rsidR="004E6F80" w:rsidRDefault="004E6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73105"/>
    <w:multiLevelType w:val="multilevel"/>
    <w:tmpl w:val="72A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E209F"/>
    <w:multiLevelType w:val="hybridMultilevel"/>
    <w:tmpl w:val="3B4AF9EE"/>
    <w:lvl w:ilvl="0" w:tplc="294C98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42C55"/>
    <w:multiLevelType w:val="hybridMultilevel"/>
    <w:tmpl w:val="0040E43C"/>
    <w:lvl w:ilvl="0" w:tplc="294C98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B56DE0"/>
    <w:multiLevelType w:val="multilevel"/>
    <w:tmpl w:val="E54AC7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9F1149E"/>
    <w:multiLevelType w:val="multilevel"/>
    <w:tmpl w:val="67F824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CD744BF"/>
    <w:multiLevelType w:val="multilevel"/>
    <w:tmpl w:val="411C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113FB"/>
    <w:multiLevelType w:val="hybridMultilevel"/>
    <w:tmpl w:val="7FC87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9A2A71"/>
    <w:multiLevelType w:val="hybridMultilevel"/>
    <w:tmpl w:val="3516F1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7"/>
  </w:num>
  <w:num w:numId="6">
    <w:abstractNumId w:val="3"/>
  </w:num>
  <w:num w:numId="7">
    <w:abstractNumId w:val="5"/>
  </w:num>
  <w:num w:numId="8">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zemyslaw Grygiel">
    <w15:presenceInfo w15:providerId="AD" w15:userId="S::pgrygiel@juniper.net::f86ce7d5-da43-4702-92f2-727648137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13"/>
    <w:rsid w:val="00015AAF"/>
    <w:rsid w:val="00016544"/>
    <w:rsid w:val="00023D41"/>
    <w:rsid w:val="00030B7C"/>
    <w:rsid w:val="00033A5E"/>
    <w:rsid w:val="00042075"/>
    <w:rsid w:val="000672EA"/>
    <w:rsid w:val="00067FA4"/>
    <w:rsid w:val="0008160A"/>
    <w:rsid w:val="00090C19"/>
    <w:rsid w:val="00096FAE"/>
    <w:rsid w:val="000A5740"/>
    <w:rsid w:val="000B424A"/>
    <w:rsid w:val="000C0D4B"/>
    <w:rsid w:val="000D27D2"/>
    <w:rsid w:val="000F047E"/>
    <w:rsid w:val="001107B1"/>
    <w:rsid w:val="00114DC4"/>
    <w:rsid w:val="00122068"/>
    <w:rsid w:val="00123016"/>
    <w:rsid w:val="0014718A"/>
    <w:rsid w:val="00150508"/>
    <w:rsid w:val="0016500F"/>
    <w:rsid w:val="00183412"/>
    <w:rsid w:val="00193F73"/>
    <w:rsid w:val="001A57D6"/>
    <w:rsid w:val="001A75C1"/>
    <w:rsid w:val="001B1540"/>
    <w:rsid w:val="001B346A"/>
    <w:rsid w:val="001B514C"/>
    <w:rsid w:val="001B789F"/>
    <w:rsid w:val="001C5E29"/>
    <w:rsid w:val="001D6FD5"/>
    <w:rsid w:val="001E4D25"/>
    <w:rsid w:val="001F2E7E"/>
    <w:rsid w:val="001F58B3"/>
    <w:rsid w:val="002049F5"/>
    <w:rsid w:val="002078A0"/>
    <w:rsid w:val="0021708F"/>
    <w:rsid w:val="00224455"/>
    <w:rsid w:val="0022630E"/>
    <w:rsid w:val="002301B5"/>
    <w:rsid w:val="002343A7"/>
    <w:rsid w:val="002349D0"/>
    <w:rsid w:val="002365FC"/>
    <w:rsid w:val="00236B60"/>
    <w:rsid w:val="00237AC9"/>
    <w:rsid w:val="00242B6A"/>
    <w:rsid w:val="00260C30"/>
    <w:rsid w:val="002636E5"/>
    <w:rsid w:val="002659FB"/>
    <w:rsid w:val="00273339"/>
    <w:rsid w:val="00280A28"/>
    <w:rsid w:val="00286049"/>
    <w:rsid w:val="00287DBC"/>
    <w:rsid w:val="002A25DA"/>
    <w:rsid w:val="002C0507"/>
    <w:rsid w:val="002C168E"/>
    <w:rsid w:val="002C2160"/>
    <w:rsid w:val="002C6744"/>
    <w:rsid w:val="002C71DB"/>
    <w:rsid w:val="002D5BAD"/>
    <w:rsid w:val="002E15A1"/>
    <w:rsid w:val="002E366D"/>
    <w:rsid w:val="002E7A94"/>
    <w:rsid w:val="002F6ACD"/>
    <w:rsid w:val="0030418E"/>
    <w:rsid w:val="003060CD"/>
    <w:rsid w:val="00310E2E"/>
    <w:rsid w:val="0031136E"/>
    <w:rsid w:val="00315A5E"/>
    <w:rsid w:val="00322C97"/>
    <w:rsid w:val="00326F9A"/>
    <w:rsid w:val="0033155E"/>
    <w:rsid w:val="003446EC"/>
    <w:rsid w:val="003464F2"/>
    <w:rsid w:val="0035535C"/>
    <w:rsid w:val="00357784"/>
    <w:rsid w:val="00357C9B"/>
    <w:rsid w:val="00360A21"/>
    <w:rsid w:val="00360E42"/>
    <w:rsid w:val="0038245A"/>
    <w:rsid w:val="003947CB"/>
    <w:rsid w:val="00395727"/>
    <w:rsid w:val="003A0183"/>
    <w:rsid w:val="003A4877"/>
    <w:rsid w:val="003C1B13"/>
    <w:rsid w:val="003D1A9B"/>
    <w:rsid w:val="003E3808"/>
    <w:rsid w:val="003F6F45"/>
    <w:rsid w:val="00412CFE"/>
    <w:rsid w:val="00420DD2"/>
    <w:rsid w:val="0042747E"/>
    <w:rsid w:val="00437436"/>
    <w:rsid w:val="00442283"/>
    <w:rsid w:val="00444D45"/>
    <w:rsid w:val="00447E44"/>
    <w:rsid w:val="00456307"/>
    <w:rsid w:val="004810B1"/>
    <w:rsid w:val="0048130B"/>
    <w:rsid w:val="004845DF"/>
    <w:rsid w:val="004862AD"/>
    <w:rsid w:val="0048638C"/>
    <w:rsid w:val="0049465A"/>
    <w:rsid w:val="004A5E30"/>
    <w:rsid w:val="004A78AF"/>
    <w:rsid w:val="004B2649"/>
    <w:rsid w:val="004B77F6"/>
    <w:rsid w:val="004D0E72"/>
    <w:rsid w:val="004E1C77"/>
    <w:rsid w:val="004E6F80"/>
    <w:rsid w:val="004E7BA8"/>
    <w:rsid w:val="004F1C64"/>
    <w:rsid w:val="004F31B3"/>
    <w:rsid w:val="004F6CC7"/>
    <w:rsid w:val="00500C0C"/>
    <w:rsid w:val="00503051"/>
    <w:rsid w:val="00505122"/>
    <w:rsid w:val="00507557"/>
    <w:rsid w:val="00512043"/>
    <w:rsid w:val="00512F99"/>
    <w:rsid w:val="005148FA"/>
    <w:rsid w:val="00516366"/>
    <w:rsid w:val="00532586"/>
    <w:rsid w:val="005649CE"/>
    <w:rsid w:val="00574492"/>
    <w:rsid w:val="00584681"/>
    <w:rsid w:val="005A32C6"/>
    <w:rsid w:val="005A7DB1"/>
    <w:rsid w:val="005B449D"/>
    <w:rsid w:val="005B691A"/>
    <w:rsid w:val="005D559E"/>
    <w:rsid w:val="005E38D3"/>
    <w:rsid w:val="005F045A"/>
    <w:rsid w:val="0061169F"/>
    <w:rsid w:val="0062299B"/>
    <w:rsid w:val="006309BD"/>
    <w:rsid w:val="00630CE4"/>
    <w:rsid w:val="00647FD7"/>
    <w:rsid w:val="006517A1"/>
    <w:rsid w:val="00651882"/>
    <w:rsid w:val="006531AC"/>
    <w:rsid w:val="00654330"/>
    <w:rsid w:val="0067303F"/>
    <w:rsid w:val="00674DA7"/>
    <w:rsid w:val="00674DED"/>
    <w:rsid w:val="00676850"/>
    <w:rsid w:val="006801BB"/>
    <w:rsid w:val="006A5E57"/>
    <w:rsid w:val="006B6259"/>
    <w:rsid w:val="006C258C"/>
    <w:rsid w:val="006C3506"/>
    <w:rsid w:val="006D3C8E"/>
    <w:rsid w:val="006E0CD3"/>
    <w:rsid w:val="006E16F6"/>
    <w:rsid w:val="006E3CD0"/>
    <w:rsid w:val="006E7C57"/>
    <w:rsid w:val="00702750"/>
    <w:rsid w:val="0070758F"/>
    <w:rsid w:val="00716F14"/>
    <w:rsid w:val="0072021D"/>
    <w:rsid w:val="00721F4B"/>
    <w:rsid w:val="00725679"/>
    <w:rsid w:val="0073301D"/>
    <w:rsid w:val="00747120"/>
    <w:rsid w:val="007605B9"/>
    <w:rsid w:val="0076149B"/>
    <w:rsid w:val="00770175"/>
    <w:rsid w:val="00772B2A"/>
    <w:rsid w:val="007909C3"/>
    <w:rsid w:val="0079363F"/>
    <w:rsid w:val="00794348"/>
    <w:rsid w:val="00794EC0"/>
    <w:rsid w:val="007A2C7E"/>
    <w:rsid w:val="007A74A4"/>
    <w:rsid w:val="007B2AEC"/>
    <w:rsid w:val="007C7530"/>
    <w:rsid w:val="007D0CF1"/>
    <w:rsid w:val="007D3780"/>
    <w:rsid w:val="007D4B4A"/>
    <w:rsid w:val="007E05AF"/>
    <w:rsid w:val="00801FA2"/>
    <w:rsid w:val="0081790D"/>
    <w:rsid w:val="00832904"/>
    <w:rsid w:val="00836C92"/>
    <w:rsid w:val="008435DF"/>
    <w:rsid w:val="00847CBE"/>
    <w:rsid w:val="0085176F"/>
    <w:rsid w:val="00862D7A"/>
    <w:rsid w:val="00872E0C"/>
    <w:rsid w:val="00880168"/>
    <w:rsid w:val="0088710E"/>
    <w:rsid w:val="008922A8"/>
    <w:rsid w:val="008A573B"/>
    <w:rsid w:val="008A6A4C"/>
    <w:rsid w:val="008C0971"/>
    <w:rsid w:val="008C1BC7"/>
    <w:rsid w:val="008E7DFA"/>
    <w:rsid w:val="008F038D"/>
    <w:rsid w:val="008F4FA5"/>
    <w:rsid w:val="00902E03"/>
    <w:rsid w:val="00904427"/>
    <w:rsid w:val="0090624C"/>
    <w:rsid w:val="00911AFA"/>
    <w:rsid w:val="009211D2"/>
    <w:rsid w:val="00926708"/>
    <w:rsid w:val="009276D9"/>
    <w:rsid w:val="009308C1"/>
    <w:rsid w:val="0094143B"/>
    <w:rsid w:val="00941DF5"/>
    <w:rsid w:val="009651C0"/>
    <w:rsid w:val="009677A3"/>
    <w:rsid w:val="00981B11"/>
    <w:rsid w:val="009836BE"/>
    <w:rsid w:val="009A1CD3"/>
    <w:rsid w:val="009A21D8"/>
    <w:rsid w:val="009A7BCA"/>
    <w:rsid w:val="009B3953"/>
    <w:rsid w:val="009B666D"/>
    <w:rsid w:val="009B7BE0"/>
    <w:rsid w:val="009D4ED9"/>
    <w:rsid w:val="009D687F"/>
    <w:rsid w:val="009D78FC"/>
    <w:rsid w:val="009E4056"/>
    <w:rsid w:val="009E51F4"/>
    <w:rsid w:val="009E5344"/>
    <w:rsid w:val="009F682E"/>
    <w:rsid w:val="009F6AD6"/>
    <w:rsid w:val="00A021F3"/>
    <w:rsid w:val="00A10E9A"/>
    <w:rsid w:val="00A20E50"/>
    <w:rsid w:val="00A2180A"/>
    <w:rsid w:val="00A2669A"/>
    <w:rsid w:val="00A2763D"/>
    <w:rsid w:val="00A27C4B"/>
    <w:rsid w:val="00A35416"/>
    <w:rsid w:val="00A410E6"/>
    <w:rsid w:val="00A458A4"/>
    <w:rsid w:val="00A5447F"/>
    <w:rsid w:val="00A70244"/>
    <w:rsid w:val="00A70E7C"/>
    <w:rsid w:val="00A70FE6"/>
    <w:rsid w:val="00A72F16"/>
    <w:rsid w:val="00A75AE1"/>
    <w:rsid w:val="00A85F17"/>
    <w:rsid w:val="00AB3519"/>
    <w:rsid w:val="00AB5F62"/>
    <w:rsid w:val="00AB6330"/>
    <w:rsid w:val="00AB7232"/>
    <w:rsid w:val="00AE1BDC"/>
    <w:rsid w:val="00AF1B13"/>
    <w:rsid w:val="00B105AB"/>
    <w:rsid w:val="00B2404B"/>
    <w:rsid w:val="00B31A64"/>
    <w:rsid w:val="00B41179"/>
    <w:rsid w:val="00B51AA3"/>
    <w:rsid w:val="00B53C8E"/>
    <w:rsid w:val="00B7486C"/>
    <w:rsid w:val="00B83D64"/>
    <w:rsid w:val="00B911A1"/>
    <w:rsid w:val="00B9724F"/>
    <w:rsid w:val="00BA346B"/>
    <w:rsid w:val="00BB7C10"/>
    <w:rsid w:val="00BC3B9A"/>
    <w:rsid w:val="00BC726C"/>
    <w:rsid w:val="00BE1268"/>
    <w:rsid w:val="00BF00AA"/>
    <w:rsid w:val="00BF470B"/>
    <w:rsid w:val="00BF5F0B"/>
    <w:rsid w:val="00C2640B"/>
    <w:rsid w:val="00C3136F"/>
    <w:rsid w:val="00C37ADD"/>
    <w:rsid w:val="00C510A2"/>
    <w:rsid w:val="00C54595"/>
    <w:rsid w:val="00C61D43"/>
    <w:rsid w:val="00C6755C"/>
    <w:rsid w:val="00C67E17"/>
    <w:rsid w:val="00C72237"/>
    <w:rsid w:val="00C82C58"/>
    <w:rsid w:val="00C90223"/>
    <w:rsid w:val="00C91B36"/>
    <w:rsid w:val="00CA2ECF"/>
    <w:rsid w:val="00CB0BC4"/>
    <w:rsid w:val="00CB6970"/>
    <w:rsid w:val="00CC3C98"/>
    <w:rsid w:val="00CC69FB"/>
    <w:rsid w:val="00CD3DF3"/>
    <w:rsid w:val="00CD6773"/>
    <w:rsid w:val="00CE13E1"/>
    <w:rsid w:val="00CE30B9"/>
    <w:rsid w:val="00CE4C9E"/>
    <w:rsid w:val="00CE58D9"/>
    <w:rsid w:val="00CE7D29"/>
    <w:rsid w:val="00CF2809"/>
    <w:rsid w:val="00CF39EE"/>
    <w:rsid w:val="00CF46F1"/>
    <w:rsid w:val="00D02588"/>
    <w:rsid w:val="00D045CB"/>
    <w:rsid w:val="00D201AD"/>
    <w:rsid w:val="00D22526"/>
    <w:rsid w:val="00D317A4"/>
    <w:rsid w:val="00D33EC1"/>
    <w:rsid w:val="00D3744E"/>
    <w:rsid w:val="00D4318C"/>
    <w:rsid w:val="00D46D25"/>
    <w:rsid w:val="00D506C3"/>
    <w:rsid w:val="00D53855"/>
    <w:rsid w:val="00D53BF9"/>
    <w:rsid w:val="00D56787"/>
    <w:rsid w:val="00D66D19"/>
    <w:rsid w:val="00D6794E"/>
    <w:rsid w:val="00D70721"/>
    <w:rsid w:val="00D763D8"/>
    <w:rsid w:val="00D81262"/>
    <w:rsid w:val="00D84A07"/>
    <w:rsid w:val="00D974B7"/>
    <w:rsid w:val="00DA6794"/>
    <w:rsid w:val="00DB2081"/>
    <w:rsid w:val="00DB43D0"/>
    <w:rsid w:val="00DB7227"/>
    <w:rsid w:val="00DC3D59"/>
    <w:rsid w:val="00DD2AF7"/>
    <w:rsid w:val="00DE1795"/>
    <w:rsid w:val="00E077A5"/>
    <w:rsid w:val="00E1193E"/>
    <w:rsid w:val="00E15352"/>
    <w:rsid w:val="00E16650"/>
    <w:rsid w:val="00E16D92"/>
    <w:rsid w:val="00E4015F"/>
    <w:rsid w:val="00E468CB"/>
    <w:rsid w:val="00E635AA"/>
    <w:rsid w:val="00E640DF"/>
    <w:rsid w:val="00E67A6F"/>
    <w:rsid w:val="00E70DDE"/>
    <w:rsid w:val="00E71557"/>
    <w:rsid w:val="00E720A9"/>
    <w:rsid w:val="00E82FD3"/>
    <w:rsid w:val="00EA3B37"/>
    <w:rsid w:val="00EA7B4F"/>
    <w:rsid w:val="00EB110C"/>
    <w:rsid w:val="00EC5F21"/>
    <w:rsid w:val="00EE6C12"/>
    <w:rsid w:val="00EF1CCF"/>
    <w:rsid w:val="00F012FD"/>
    <w:rsid w:val="00F04A91"/>
    <w:rsid w:val="00F147E7"/>
    <w:rsid w:val="00F14D3A"/>
    <w:rsid w:val="00F23379"/>
    <w:rsid w:val="00F35CBE"/>
    <w:rsid w:val="00F404FE"/>
    <w:rsid w:val="00F544AA"/>
    <w:rsid w:val="00F54794"/>
    <w:rsid w:val="00F55703"/>
    <w:rsid w:val="00F641BD"/>
    <w:rsid w:val="00F67FBC"/>
    <w:rsid w:val="00F74D0E"/>
    <w:rsid w:val="00F75942"/>
    <w:rsid w:val="00F8684F"/>
    <w:rsid w:val="00F87F6F"/>
    <w:rsid w:val="00F905D9"/>
    <w:rsid w:val="00F91E34"/>
    <w:rsid w:val="00F9250C"/>
    <w:rsid w:val="00F96F90"/>
    <w:rsid w:val="00FA22B1"/>
    <w:rsid w:val="00FB58AA"/>
    <w:rsid w:val="00FC079C"/>
    <w:rsid w:val="00FE5719"/>
    <w:rsid w:val="00FF2378"/>
    <w:rsid w:val="00FF56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34C0"/>
  <w15:chartTrackingRefBased/>
  <w15:docId w15:val="{D11D0FFA-FA61-496C-A025-0E2E08B5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19"/>
    <w:pPr>
      <w:spacing w:after="200" w:line="240" w:lineRule="auto"/>
    </w:pPr>
    <w:rPr>
      <w:sz w:val="24"/>
      <w:szCs w:val="24"/>
      <w:lang w:val="en-US"/>
    </w:rPr>
  </w:style>
  <w:style w:type="paragraph" w:styleId="Heading1">
    <w:name w:val="heading 1"/>
    <w:basedOn w:val="Normal"/>
    <w:next w:val="BodyText"/>
    <w:link w:val="Heading1Char"/>
    <w:uiPriority w:val="9"/>
    <w:qFormat/>
    <w:rsid w:val="00FE571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FE5719"/>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FE571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FE5719"/>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semiHidden/>
    <w:unhideWhenUsed/>
    <w:qFormat/>
    <w:rsid w:val="00FE5719"/>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semiHidden/>
    <w:unhideWhenUsed/>
    <w:qFormat/>
    <w:rsid w:val="00FE5719"/>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semiHidden/>
    <w:unhideWhenUsed/>
    <w:qFormat/>
    <w:rsid w:val="00FE5719"/>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semiHidden/>
    <w:unhideWhenUsed/>
    <w:qFormat/>
    <w:rsid w:val="00FE5719"/>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semiHidden/>
    <w:unhideWhenUsed/>
    <w:qFormat/>
    <w:rsid w:val="00FE5719"/>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719"/>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FE5719"/>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FE5719"/>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FE5719"/>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semiHidden/>
    <w:rsid w:val="00FE5719"/>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semiHidden/>
    <w:rsid w:val="00FE5719"/>
    <w:rPr>
      <w:rFonts w:asciiTheme="majorHAnsi" w:eastAsiaTheme="majorEastAsia" w:hAnsiTheme="majorHAnsi" w:cstheme="majorBidi"/>
      <w:color w:val="4472C4" w:themeColor="accent1"/>
      <w:sz w:val="24"/>
      <w:szCs w:val="24"/>
      <w:lang w:val="en-US"/>
    </w:rPr>
  </w:style>
  <w:style w:type="character" w:styleId="FollowedHyperlink">
    <w:name w:val="FollowedHyperlink"/>
    <w:basedOn w:val="DefaultParagraphFont"/>
    <w:uiPriority w:val="99"/>
    <w:semiHidden/>
    <w:unhideWhenUsed/>
    <w:rsid w:val="00FE5719"/>
    <w:rPr>
      <w:color w:val="954F72" w:themeColor="followedHyperlink"/>
      <w:u w:val="single"/>
    </w:rPr>
  </w:style>
  <w:style w:type="paragraph" w:styleId="BodyText">
    <w:name w:val="Body Text"/>
    <w:basedOn w:val="Normal"/>
    <w:link w:val="BodyTextChar"/>
    <w:unhideWhenUsed/>
    <w:qFormat/>
    <w:rsid w:val="00FE5719"/>
    <w:pPr>
      <w:spacing w:before="180" w:after="180"/>
    </w:pPr>
  </w:style>
  <w:style w:type="character" w:customStyle="1" w:styleId="BodyTextChar">
    <w:name w:val="Body Text Char"/>
    <w:basedOn w:val="DefaultParagraphFont"/>
    <w:link w:val="BodyText"/>
    <w:rsid w:val="00FE5719"/>
    <w:rPr>
      <w:sz w:val="24"/>
      <w:szCs w:val="24"/>
      <w:lang w:val="en-US"/>
    </w:rPr>
  </w:style>
  <w:style w:type="paragraph" w:customStyle="1" w:styleId="msonormal0">
    <w:name w:val="msonormal"/>
    <w:basedOn w:val="Normal"/>
    <w:rsid w:val="00FE5719"/>
    <w:pPr>
      <w:spacing w:before="100" w:beforeAutospacing="1" w:after="100" w:afterAutospacing="1"/>
    </w:pPr>
    <w:rPr>
      <w:rFonts w:ascii="Times New Roman" w:eastAsia="Times New Roman" w:hAnsi="Times New Roman" w:cs="Times New Roman"/>
      <w:lang w:val="en-GB" w:eastAsia="en-GB"/>
    </w:rPr>
  </w:style>
  <w:style w:type="paragraph" w:styleId="FootnoteText">
    <w:name w:val="footnote text"/>
    <w:basedOn w:val="Normal"/>
    <w:link w:val="FootnoteTextChar"/>
    <w:uiPriority w:val="9"/>
    <w:semiHidden/>
    <w:unhideWhenUsed/>
    <w:qFormat/>
    <w:rsid w:val="00FE5719"/>
  </w:style>
  <w:style w:type="character" w:customStyle="1" w:styleId="FootnoteTextChar">
    <w:name w:val="Footnote Text Char"/>
    <w:basedOn w:val="DefaultParagraphFont"/>
    <w:link w:val="FootnoteText"/>
    <w:uiPriority w:val="9"/>
    <w:semiHidden/>
    <w:rsid w:val="00FE5719"/>
    <w:rPr>
      <w:sz w:val="24"/>
      <w:szCs w:val="24"/>
      <w:lang w:val="en-US"/>
    </w:rPr>
  </w:style>
  <w:style w:type="character" w:customStyle="1" w:styleId="CaptionChar">
    <w:name w:val="Caption Char"/>
    <w:basedOn w:val="DefaultParagraphFont"/>
    <w:link w:val="Caption"/>
    <w:semiHidden/>
    <w:locked/>
    <w:rsid w:val="00FE5719"/>
    <w:rPr>
      <w:i/>
    </w:rPr>
  </w:style>
  <w:style w:type="paragraph" w:styleId="Caption">
    <w:name w:val="caption"/>
    <w:basedOn w:val="Normal"/>
    <w:link w:val="CaptionChar"/>
    <w:semiHidden/>
    <w:unhideWhenUsed/>
    <w:qFormat/>
    <w:rsid w:val="00FE5719"/>
    <w:pPr>
      <w:spacing w:after="120"/>
    </w:pPr>
    <w:rPr>
      <w:i/>
      <w:sz w:val="22"/>
      <w:szCs w:val="22"/>
      <w:lang w:val="en-GB"/>
    </w:rPr>
  </w:style>
  <w:style w:type="paragraph" w:styleId="Title">
    <w:name w:val="Title"/>
    <w:basedOn w:val="Normal"/>
    <w:next w:val="BodyText"/>
    <w:link w:val="TitleChar"/>
    <w:qFormat/>
    <w:rsid w:val="00FE571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FE5719"/>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FE5719"/>
    <w:pPr>
      <w:spacing w:before="240"/>
    </w:pPr>
    <w:rPr>
      <w:sz w:val="30"/>
      <w:szCs w:val="30"/>
    </w:rPr>
  </w:style>
  <w:style w:type="character" w:customStyle="1" w:styleId="SubtitleChar">
    <w:name w:val="Subtitle Char"/>
    <w:basedOn w:val="DefaultParagraphFont"/>
    <w:link w:val="Subtitle"/>
    <w:rsid w:val="00FE5719"/>
    <w:rPr>
      <w:rFonts w:asciiTheme="majorHAnsi" w:eastAsiaTheme="majorEastAsia" w:hAnsiTheme="majorHAnsi" w:cstheme="majorBidi"/>
      <w:b/>
      <w:bCs/>
      <w:color w:val="2D4F8E" w:themeColor="accent1" w:themeShade="B5"/>
      <w:sz w:val="30"/>
      <w:szCs w:val="30"/>
      <w:lang w:val="en-US"/>
    </w:rPr>
  </w:style>
  <w:style w:type="paragraph" w:styleId="Date">
    <w:name w:val="Date"/>
    <w:next w:val="BodyText"/>
    <w:link w:val="DateChar"/>
    <w:semiHidden/>
    <w:unhideWhenUsed/>
    <w:qFormat/>
    <w:rsid w:val="00FE5719"/>
    <w:pPr>
      <w:keepNext/>
      <w:keepLines/>
      <w:spacing w:after="200" w:line="240" w:lineRule="auto"/>
      <w:jc w:val="center"/>
    </w:pPr>
    <w:rPr>
      <w:sz w:val="24"/>
      <w:szCs w:val="24"/>
      <w:lang w:val="en-US"/>
    </w:rPr>
  </w:style>
  <w:style w:type="character" w:customStyle="1" w:styleId="DateChar">
    <w:name w:val="Date Char"/>
    <w:basedOn w:val="DefaultParagraphFont"/>
    <w:link w:val="Date"/>
    <w:semiHidden/>
    <w:rsid w:val="00FE5719"/>
    <w:rPr>
      <w:sz w:val="24"/>
      <w:szCs w:val="24"/>
      <w:lang w:val="en-US"/>
    </w:rPr>
  </w:style>
  <w:style w:type="paragraph" w:styleId="BlockText">
    <w:name w:val="Block Text"/>
    <w:basedOn w:val="BodyText"/>
    <w:next w:val="BodyText"/>
    <w:uiPriority w:val="9"/>
    <w:unhideWhenUsed/>
    <w:qFormat/>
    <w:rsid w:val="00FE5719"/>
    <w:pPr>
      <w:spacing w:before="100" w:after="100"/>
      <w:ind w:left="480" w:right="480"/>
    </w:pPr>
  </w:style>
  <w:style w:type="paragraph" w:styleId="Bibliography">
    <w:name w:val="Bibliography"/>
    <w:basedOn w:val="Normal"/>
    <w:semiHidden/>
    <w:unhideWhenUsed/>
    <w:qFormat/>
    <w:rsid w:val="00FE5719"/>
  </w:style>
  <w:style w:type="paragraph" w:styleId="TOCHeading">
    <w:name w:val="TOC Heading"/>
    <w:basedOn w:val="Heading1"/>
    <w:next w:val="BodyText"/>
    <w:uiPriority w:val="39"/>
    <w:unhideWhenUsed/>
    <w:qFormat/>
    <w:rsid w:val="00FE5719"/>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FE5719"/>
  </w:style>
  <w:style w:type="paragraph" w:customStyle="1" w:styleId="Compact">
    <w:name w:val="Compact"/>
    <w:basedOn w:val="BodyText"/>
    <w:qFormat/>
    <w:rsid w:val="00FE5719"/>
    <w:pPr>
      <w:spacing w:before="36" w:after="36"/>
    </w:pPr>
  </w:style>
  <w:style w:type="paragraph" w:customStyle="1" w:styleId="Author">
    <w:name w:val="Author"/>
    <w:next w:val="BodyText"/>
    <w:qFormat/>
    <w:rsid w:val="00FE5719"/>
    <w:pPr>
      <w:keepNext/>
      <w:keepLines/>
      <w:spacing w:after="200" w:line="240" w:lineRule="auto"/>
      <w:jc w:val="center"/>
    </w:pPr>
    <w:rPr>
      <w:sz w:val="24"/>
      <w:szCs w:val="24"/>
      <w:lang w:val="en-US"/>
    </w:rPr>
  </w:style>
  <w:style w:type="paragraph" w:customStyle="1" w:styleId="Abstract">
    <w:name w:val="Abstract"/>
    <w:basedOn w:val="Normal"/>
    <w:next w:val="BodyText"/>
    <w:qFormat/>
    <w:rsid w:val="00FE5719"/>
    <w:pPr>
      <w:keepNext/>
      <w:keepLines/>
      <w:spacing w:before="300" w:after="300"/>
    </w:pPr>
    <w:rPr>
      <w:sz w:val="20"/>
      <w:szCs w:val="20"/>
    </w:rPr>
  </w:style>
  <w:style w:type="paragraph" w:customStyle="1" w:styleId="Definition">
    <w:name w:val="Definition"/>
    <w:basedOn w:val="Normal"/>
    <w:rsid w:val="00FE5719"/>
  </w:style>
  <w:style w:type="paragraph" w:customStyle="1" w:styleId="DefinitionTerm">
    <w:name w:val="Definition Term"/>
    <w:basedOn w:val="Normal"/>
    <w:next w:val="Definition"/>
    <w:rsid w:val="00FE5719"/>
    <w:pPr>
      <w:keepNext/>
      <w:keepLines/>
      <w:spacing w:after="0"/>
    </w:pPr>
    <w:rPr>
      <w:b/>
    </w:rPr>
  </w:style>
  <w:style w:type="paragraph" w:customStyle="1" w:styleId="TableCaption">
    <w:name w:val="Table Caption"/>
    <w:basedOn w:val="Caption"/>
    <w:rsid w:val="00FE5719"/>
    <w:pPr>
      <w:keepNext/>
    </w:pPr>
  </w:style>
  <w:style w:type="paragraph" w:customStyle="1" w:styleId="ImageCaption">
    <w:name w:val="Image Caption"/>
    <w:basedOn w:val="Caption"/>
    <w:rsid w:val="00FE5719"/>
  </w:style>
  <w:style w:type="paragraph" w:customStyle="1" w:styleId="Figure">
    <w:name w:val="Figure"/>
    <w:basedOn w:val="Normal"/>
    <w:rsid w:val="00FE5719"/>
  </w:style>
  <w:style w:type="paragraph" w:customStyle="1" w:styleId="CaptionedFigure">
    <w:name w:val="Captioned Figure"/>
    <w:basedOn w:val="Figure"/>
    <w:rsid w:val="00FE5719"/>
    <w:pPr>
      <w:keepNext/>
    </w:pPr>
  </w:style>
  <w:style w:type="character" w:customStyle="1" w:styleId="VerbatimChar">
    <w:name w:val="Verbatim Char"/>
    <w:basedOn w:val="CaptionChar"/>
    <w:link w:val="SourceCode"/>
    <w:locked/>
    <w:rsid w:val="00FE5719"/>
    <w:rPr>
      <w:rFonts w:ascii="Consolas" w:hAnsi="Consolas"/>
      <w:i/>
    </w:rPr>
  </w:style>
  <w:style w:type="paragraph" w:customStyle="1" w:styleId="SourceCode">
    <w:name w:val="Source Code"/>
    <w:basedOn w:val="Normal"/>
    <w:link w:val="VerbatimChar"/>
    <w:rsid w:val="00FE5719"/>
    <w:pPr>
      <w:wordWrap w:val="0"/>
    </w:pPr>
    <w:rPr>
      <w:rFonts w:ascii="Consolas" w:hAnsi="Consolas"/>
      <w:i/>
      <w:sz w:val="22"/>
      <w:szCs w:val="22"/>
      <w:lang w:val="en-GB"/>
    </w:rPr>
  </w:style>
  <w:style w:type="character" w:styleId="FootnoteReference">
    <w:name w:val="footnote reference"/>
    <w:basedOn w:val="CaptionChar"/>
    <w:semiHidden/>
    <w:unhideWhenUsed/>
    <w:rsid w:val="00FE5719"/>
    <w:rPr>
      <w:i w:val="0"/>
      <w:vertAlign w:val="superscript"/>
    </w:rPr>
  </w:style>
  <w:style w:type="character" w:styleId="Hyperlink">
    <w:name w:val="Hyperlink"/>
    <w:basedOn w:val="CaptionChar"/>
    <w:uiPriority w:val="99"/>
    <w:unhideWhenUsed/>
    <w:rsid w:val="00FE5719"/>
    <w:rPr>
      <w:i/>
      <w:color w:val="4472C4" w:themeColor="accent1"/>
      <w:u w:val="single"/>
    </w:rPr>
  </w:style>
  <w:style w:type="character" w:customStyle="1" w:styleId="KeywordTok">
    <w:name w:val="KeywordTok"/>
    <w:basedOn w:val="VerbatimChar"/>
    <w:rsid w:val="00FE5719"/>
    <w:rPr>
      <w:rFonts w:ascii="Consolas" w:hAnsi="Consolas"/>
      <w:b/>
      <w:bCs w:val="0"/>
      <w:i/>
      <w:color w:val="007020"/>
    </w:rPr>
  </w:style>
  <w:style w:type="character" w:customStyle="1" w:styleId="DataTypeTok">
    <w:name w:val="DataTypeTok"/>
    <w:basedOn w:val="VerbatimChar"/>
    <w:rsid w:val="00FE5719"/>
    <w:rPr>
      <w:rFonts w:ascii="Consolas" w:hAnsi="Consolas"/>
      <w:i/>
      <w:color w:val="902000"/>
    </w:rPr>
  </w:style>
  <w:style w:type="character" w:customStyle="1" w:styleId="DecValTok">
    <w:name w:val="DecValTok"/>
    <w:basedOn w:val="VerbatimChar"/>
    <w:rsid w:val="00FE5719"/>
    <w:rPr>
      <w:rFonts w:ascii="Consolas" w:hAnsi="Consolas"/>
      <w:i/>
      <w:color w:val="40A070"/>
    </w:rPr>
  </w:style>
  <w:style w:type="character" w:customStyle="1" w:styleId="BaseNTok">
    <w:name w:val="BaseNTok"/>
    <w:basedOn w:val="VerbatimChar"/>
    <w:rsid w:val="00FE5719"/>
    <w:rPr>
      <w:rFonts w:ascii="Consolas" w:hAnsi="Consolas"/>
      <w:i/>
      <w:color w:val="40A070"/>
    </w:rPr>
  </w:style>
  <w:style w:type="character" w:customStyle="1" w:styleId="FloatTok">
    <w:name w:val="FloatTok"/>
    <w:basedOn w:val="VerbatimChar"/>
    <w:rsid w:val="00FE5719"/>
    <w:rPr>
      <w:rFonts w:ascii="Consolas" w:hAnsi="Consolas"/>
      <w:i/>
      <w:color w:val="40A070"/>
    </w:rPr>
  </w:style>
  <w:style w:type="character" w:customStyle="1" w:styleId="ConstantTok">
    <w:name w:val="ConstantTok"/>
    <w:basedOn w:val="VerbatimChar"/>
    <w:rsid w:val="00FE5719"/>
    <w:rPr>
      <w:rFonts w:ascii="Consolas" w:hAnsi="Consolas"/>
      <w:i/>
      <w:color w:val="880000"/>
    </w:rPr>
  </w:style>
  <w:style w:type="character" w:customStyle="1" w:styleId="CharTok">
    <w:name w:val="CharTok"/>
    <w:basedOn w:val="VerbatimChar"/>
    <w:rsid w:val="00FE5719"/>
    <w:rPr>
      <w:rFonts w:ascii="Consolas" w:hAnsi="Consolas"/>
      <w:i/>
      <w:color w:val="4070A0"/>
    </w:rPr>
  </w:style>
  <w:style w:type="character" w:customStyle="1" w:styleId="SpecialCharTok">
    <w:name w:val="SpecialCharTok"/>
    <w:basedOn w:val="VerbatimChar"/>
    <w:rsid w:val="00FE5719"/>
    <w:rPr>
      <w:rFonts w:ascii="Consolas" w:hAnsi="Consolas"/>
      <w:i/>
      <w:color w:val="4070A0"/>
    </w:rPr>
  </w:style>
  <w:style w:type="character" w:customStyle="1" w:styleId="StringTok">
    <w:name w:val="StringTok"/>
    <w:basedOn w:val="VerbatimChar"/>
    <w:rsid w:val="00FE5719"/>
    <w:rPr>
      <w:rFonts w:ascii="Consolas" w:hAnsi="Consolas"/>
      <w:i/>
      <w:color w:val="4070A0"/>
    </w:rPr>
  </w:style>
  <w:style w:type="character" w:customStyle="1" w:styleId="VerbatimStringTok">
    <w:name w:val="VerbatimStringTok"/>
    <w:basedOn w:val="VerbatimChar"/>
    <w:rsid w:val="00FE5719"/>
    <w:rPr>
      <w:rFonts w:ascii="Consolas" w:hAnsi="Consolas"/>
      <w:i/>
      <w:color w:val="4070A0"/>
    </w:rPr>
  </w:style>
  <w:style w:type="character" w:customStyle="1" w:styleId="SpecialStringTok">
    <w:name w:val="SpecialStringTok"/>
    <w:basedOn w:val="VerbatimChar"/>
    <w:rsid w:val="00FE5719"/>
    <w:rPr>
      <w:rFonts w:ascii="Consolas" w:hAnsi="Consolas"/>
      <w:i/>
      <w:color w:val="BB6688"/>
    </w:rPr>
  </w:style>
  <w:style w:type="character" w:customStyle="1" w:styleId="ImportTok">
    <w:name w:val="ImportTok"/>
    <w:basedOn w:val="VerbatimChar"/>
    <w:rsid w:val="00FE5719"/>
    <w:rPr>
      <w:rFonts w:ascii="Consolas" w:hAnsi="Consolas"/>
      <w:i/>
    </w:rPr>
  </w:style>
  <w:style w:type="character" w:customStyle="1" w:styleId="CommentTok">
    <w:name w:val="CommentTok"/>
    <w:basedOn w:val="VerbatimChar"/>
    <w:rsid w:val="00FE5719"/>
    <w:rPr>
      <w:rFonts w:ascii="Consolas" w:hAnsi="Consolas"/>
      <w:i w:val="0"/>
      <w:color w:val="60A0B0"/>
    </w:rPr>
  </w:style>
  <w:style w:type="character" w:customStyle="1" w:styleId="DocumentationTok">
    <w:name w:val="DocumentationTok"/>
    <w:basedOn w:val="VerbatimChar"/>
    <w:rsid w:val="00FE5719"/>
    <w:rPr>
      <w:rFonts w:ascii="Consolas" w:hAnsi="Consolas"/>
      <w:i w:val="0"/>
      <w:color w:val="BA2121"/>
    </w:rPr>
  </w:style>
  <w:style w:type="character" w:customStyle="1" w:styleId="AnnotationTok">
    <w:name w:val="AnnotationTok"/>
    <w:basedOn w:val="VerbatimChar"/>
    <w:rsid w:val="00FE5719"/>
    <w:rPr>
      <w:rFonts w:ascii="Consolas" w:hAnsi="Consolas"/>
      <w:b/>
      <w:bCs w:val="0"/>
      <w:i w:val="0"/>
      <w:color w:val="60A0B0"/>
    </w:rPr>
  </w:style>
  <w:style w:type="character" w:customStyle="1" w:styleId="CommentVarTok">
    <w:name w:val="CommentVarTok"/>
    <w:basedOn w:val="VerbatimChar"/>
    <w:rsid w:val="00FE5719"/>
    <w:rPr>
      <w:rFonts w:ascii="Consolas" w:hAnsi="Consolas"/>
      <w:b/>
      <w:bCs w:val="0"/>
      <w:i w:val="0"/>
      <w:color w:val="60A0B0"/>
    </w:rPr>
  </w:style>
  <w:style w:type="character" w:customStyle="1" w:styleId="OtherTok">
    <w:name w:val="OtherTok"/>
    <w:basedOn w:val="VerbatimChar"/>
    <w:rsid w:val="00FE5719"/>
    <w:rPr>
      <w:rFonts w:ascii="Consolas" w:hAnsi="Consolas"/>
      <w:i/>
      <w:color w:val="007020"/>
    </w:rPr>
  </w:style>
  <w:style w:type="character" w:customStyle="1" w:styleId="FunctionTok">
    <w:name w:val="FunctionTok"/>
    <w:basedOn w:val="VerbatimChar"/>
    <w:rsid w:val="00FE5719"/>
    <w:rPr>
      <w:rFonts w:ascii="Consolas" w:hAnsi="Consolas"/>
      <w:i/>
      <w:color w:val="06287E"/>
    </w:rPr>
  </w:style>
  <w:style w:type="character" w:customStyle="1" w:styleId="VariableTok">
    <w:name w:val="VariableTok"/>
    <w:basedOn w:val="VerbatimChar"/>
    <w:rsid w:val="00FE5719"/>
    <w:rPr>
      <w:rFonts w:ascii="Consolas" w:hAnsi="Consolas"/>
      <w:i/>
      <w:color w:val="19177C"/>
    </w:rPr>
  </w:style>
  <w:style w:type="character" w:customStyle="1" w:styleId="ControlFlowTok">
    <w:name w:val="ControlFlowTok"/>
    <w:basedOn w:val="VerbatimChar"/>
    <w:rsid w:val="00FE5719"/>
    <w:rPr>
      <w:rFonts w:ascii="Consolas" w:hAnsi="Consolas"/>
      <w:b/>
      <w:bCs w:val="0"/>
      <w:i/>
      <w:color w:val="007020"/>
    </w:rPr>
  </w:style>
  <w:style w:type="character" w:customStyle="1" w:styleId="OperatorTok">
    <w:name w:val="OperatorTok"/>
    <w:basedOn w:val="VerbatimChar"/>
    <w:rsid w:val="00FE5719"/>
    <w:rPr>
      <w:rFonts w:ascii="Consolas" w:hAnsi="Consolas"/>
      <w:i/>
      <w:color w:val="666666"/>
    </w:rPr>
  </w:style>
  <w:style w:type="character" w:customStyle="1" w:styleId="BuiltInTok">
    <w:name w:val="BuiltInTok"/>
    <w:basedOn w:val="VerbatimChar"/>
    <w:rsid w:val="00FE5719"/>
    <w:rPr>
      <w:rFonts w:ascii="Consolas" w:hAnsi="Consolas"/>
      <w:i/>
    </w:rPr>
  </w:style>
  <w:style w:type="character" w:customStyle="1" w:styleId="ExtensionTok">
    <w:name w:val="ExtensionTok"/>
    <w:basedOn w:val="VerbatimChar"/>
    <w:rsid w:val="00FE5719"/>
    <w:rPr>
      <w:rFonts w:ascii="Consolas" w:hAnsi="Consolas"/>
      <w:i/>
    </w:rPr>
  </w:style>
  <w:style w:type="character" w:customStyle="1" w:styleId="PreprocessorTok">
    <w:name w:val="PreprocessorTok"/>
    <w:basedOn w:val="VerbatimChar"/>
    <w:rsid w:val="00FE5719"/>
    <w:rPr>
      <w:rFonts w:ascii="Consolas" w:hAnsi="Consolas"/>
      <w:i/>
      <w:color w:val="BC7A00"/>
    </w:rPr>
  </w:style>
  <w:style w:type="character" w:customStyle="1" w:styleId="AttributeTok">
    <w:name w:val="AttributeTok"/>
    <w:basedOn w:val="VerbatimChar"/>
    <w:rsid w:val="00FE5719"/>
    <w:rPr>
      <w:rFonts w:ascii="Consolas" w:hAnsi="Consolas"/>
      <w:i/>
      <w:color w:val="7D9029"/>
    </w:rPr>
  </w:style>
  <w:style w:type="character" w:customStyle="1" w:styleId="RegionMarkerTok">
    <w:name w:val="RegionMarkerTok"/>
    <w:basedOn w:val="VerbatimChar"/>
    <w:rsid w:val="00FE5719"/>
    <w:rPr>
      <w:rFonts w:ascii="Consolas" w:hAnsi="Consolas"/>
      <w:i/>
    </w:rPr>
  </w:style>
  <w:style w:type="character" w:customStyle="1" w:styleId="InformationTok">
    <w:name w:val="InformationTok"/>
    <w:basedOn w:val="VerbatimChar"/>
    <w:rsid w:val="00FE5719"/>
    <w:rPr>
      <w:rFonts w:ascii="Consolas" w:hAnsi="Consolas"/>
      <w:b/>
      <w:bCs w:val="0"/>
      <w:i w:val="0"/>
      <w:color w:val="60A0B0"/>
    </w:rPr>
  </w:style>
  <w:style w:type="character" w:customStyle="1" w:styleId="WarningTok">
    <w:name w:val="WarningTok"/>
    <w:basedOn w:val="VerbatimChar"/>
    <w:rsid w:val="00FE5719"/>
    <w:rPr>
      <w:rFonts w:ascii="Consolas" w:hAnsi="Consolas"/>
      <w:b/>
      <w:bCs w:val="0"/>
      <w:i w:val="0"/>
      <w:color w:val="60A0B0"/>
    </w:rPr>
  </w:style>
  <w:style w:type="character" w:customStyle="1" w:styleId="AlertTok">
    <w:name w:val="AlertTok"/>
    <w:basedOn w:val="VerbatimChar"/>
    <w:rsid w:val="00FE5719"/>
    <w:rPr>
      <w:rFonts w:ascii="Consolas" w:hAnsi="Consolas"/>
      <w:b/>
      <w:bCs w:val="0"/>
      <w:i/>
      <w:color w:val="FF0000"/>
    </w:rPr>
  </w:style>
  <w:style w:type="character" w:customStyle="1" w:styleId="ErrorTok">
    <w:name w:val="ErrorTok"/>
    <w:basedOn w:val="VerbatimChar"/>
    <w:rsid w:val="00FE5719"/>
    <w:rPr>
      <w:rFonts w:ascii="Consolas" w:hAnsi="Consolas"/>
      <w:b/>
      <w:bCs w:val="0"/>
      <w:i/>
      <w:color w:val="FF0000"/>
    </w:rPr>
  </w:style>
  <w:style w:type="character" w:customStyle="1" w:styleId="NormalTok">
    <w:name w:val="NormalTok"/>
    <w:basedOn w:val="VerbatimChar"/>
    <w:rsid w:val="00FE5719"/>
    <w:rPr>
      <w:rFonts w:ascii="Consolas" w:hAnsi="Consolas"/>
      <w:i/>
    </w:rPr>
  </w:style>
  <w:style w:type="table" w:customStyle="1" w:styleId="Table">
    <w:name w:val="Table"/>
    <w:semiHidden/>
    <w:qFormat/>
    <w:rsid w:val="00FE5719"/>
    <w:pPr>
      <w:spacing w:after="200" w:line="240" w:lineRule="auto"/>
    </w:pPr>
    <w:rPr>
      <w:sz w:val="24"/>
      <w:szCs w:val="24"/>
      <w:lang w:val="en-US"/>
    </w:rPr>
    <w:tblPr>
      <w:tblCellMar>
        <w:top w:w="0" w:type="dxa"/>
        <w:left w:w="108" w:type="dxa"/>
        <w:bottom w:w="0" w:type="dxa"/>
        <w:right w:w="108" w:type="dxa"/>
      </w:tblCellMar>
    </w:tblPr>
  </w:style>
  <w:style w:type="table" w:styleId="TableGrid">
    <w:name w:val="Table Grid"/>
    <w:basedOn w:val="TableNormal"/>
    <w:uiPriority w:val="39"/>
    <w:rsid w:val="00C6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DD2"/>
    <w:pPr>
      <w:ind w:left="720"/>
      <w:contextualSpacing/>
    </w:pPr>
  </w:style>
  <w:style w:type="character" w:styleId="UnresolvedMention">
    <w:name w:val="Unresolved Mention"/>
    <w:basedOn w:val="DefaultParagraphFont"/>
    <w:uiPriority w:val="99"/>
    <w:semiHidden/>
    <w:unhideWhenUsed/>
    <w:rsid w:val="004A5E30"/>
    <w:rPr>
      <w:color w:val="605E5C"/>
      <w:shd w:val="clear" w:color="auto" w:fill="E1DFDD"/>
    </w:rPr>
  </w:style>
  <w:style w:type="paragraph" w:styleId="TOC2">
    <w:name w:val="toc 2"/>
    <w:basedOn w:val="Normal"/>
    <w:next w:val="Normal"/>
    <w:autoRedefine/>
    <w:uiPriority w:val="39"/>
    <w:unhideWhenUsed/>
    <w:rsid w:val="00237AC9"/>
    <w:pPr>
      <w:spacing w:after="100"/>
      <w:ind w:left="240"/>
    </w:pPr>
  </w:style>
  <w:style w:type="paragraph" w:styleId="TOC3">
    <w:name w:val="toc 3"/>
    <w:basedOn w:val="Normal"/>
    <w:next w:val="Normal"/>
    <w:autoRedefine/>
    <w:uiPriority w:val="39"/>
    <w:unhideWhenUsed/>
    <w:rsid w:val="00237AC9"/>
    <w:pPr>
      <w:spacing w:after="100"/>
      <w:ind w:left="480"/>
    </w:pPr>
  </w:style>
  <w:style w:type="paragraph" w:styleId="TOC1">
    <w:name w:val="toc 1"/>
    <w:basedOn w:val="Normal"/>
    <w:next w:val="Normal"/>
    <w:autoRedefine/>
    <w:uiPriority w:val="39"/>
    <w:unhideWhenUsed/>
    <w:rsid w:val="007D0CF1"/>
    <w:pPr>
      <w:spacing w:after="100"/>
    </w:pPr>
  </w:style>
  <w:style w:type="paragraph" w:customStyle="1" w:styleId="Default">
    <w:name w:val="Default"/>
    <w:rsid w:val="006309BD"/>
    <w:pPr>
      <w:autoSpaceDE w:val="0"/>
      <w:autoSpaceDN w:val="0"/>
      <w:adjustRightInd w:val="0"/>
      <w:spacing w:after="0" w:line="240" w:lineRule="auto"/>
    </w:pPr>
    <w:rPr>
      <w:rFonts w:ascii="Gotham Narrow Light" w:hAnsi="Gotham Narrow Light" w:cs="Gotham Narrow Light"/>
      <w:color w:val="000000"/>
      <w:sz w:val="24"/>
      <w:szCs w:val="24"/>
    </w:rPr>
  </w:style>
  <w:style w:type="paragraph" w:customStyle="1" w:styleId="Pa1">
    <w:name w:val="Pa1"/>
    <w:basedOn w:val="Default"/>
    <w:next w:val="Default"/>
    <w:uiPriority w:val="99"/>
    <w:rsid w:val="006309BD"/>
    <w:pPr>
      <w:spacing w:line="197" w:lineRule="atLeast"/>
    </w:pPr>
    <w:rPr>
      <w:rFonts w:cstheme="minorBidi"/>
      <w:color w:val="auto"/>
    </w:rPr>
  </w:style>
  <w:style w:type="paragraph" w:styleId="NormalWeb">
    <w:name w:val="Normal (Web)"/>
    <w:basedOn w:val="Normal"/>
    <w:uiPriority w:val="99"/>
    <w:semiHidden/>
    <w:unhideWhenUsed/>
    <w:rsid w:val="00E70DDE"/>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E70DDE"/>
    <w:rPr>
      <w:b/>
      <w:bCs/>
    </w:rPr>
  </w:style>
  <w:style w:type="table" w:styleId="GridTable4-Accent5">
    <w:name w:val="Grid Table 4 Accent 5"/>
    <w:basedOn w:val="TableNormal"/>
    <w:uiPriority w:val="49"/>
    <w:rsid w:val="004845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C72237"/>
    <w:pPr>
      <w:tabs>
        <w:tab w:val="center" w:pos="4513"/>
        <w:tab w:val="right" w:pos="9026"/>
      </w:tabs>
      <w:spacing w:after="0"/>
    </w:pPr>
  </w:style>
  <w:style w:type="character" w:customStyle="1" w:styleId="HeaderChar">
    <w:name w:val="Header Char"/>
    <w:basedOn w:val="DefaultParagraphFont"/>
    <w:link w:val="Header"/>
    <w:uiPriority w:val="99"/>
    <w:rsid w:val="00C72237"/>
    <w:rPr>
      <w:sz w:val="24"/>
      <w:szCs w:val="24"/>
      <w:lang w:val="en-US"/>
    </w:rPr>
  </w:style>
  <w:style w:type="paragraph" w:styleId="Footer">
    <w:name w:val="footer"/>
    <w:basedOn w:val="Normal"/>
    <w:link w:val="FooterChar"/>
    <w:uiPriority w:val="99"/>
    <w:unhideWhenUsed/>
    <w:rsid w:val="00C72237"/>
    <w:pPr>
      <w:tabs>
        <w:tab w:val="center" w:pos="4513"/>
        <w:tab w:val="right" w:pos="9026"/>
      </w:tabs>
      <w:spacing w:after="0"/>
    </w:pPr>
  </w:style>
  <w:style w:type="character" w:customStyle="1" w:styleId="FooterChar">
    <w:name w:val="Footer Char"/>
    <w:basedOn w:val="DefaultParagraphFont"/>
    <w:link w:val="Footer"/>
    <w:uiPriority w:val="99"/>
    <w:rsid w:val="00C72237"/>
    <w:rPr>
      <w:sz w:val="24"/>
      <w:szCs w:val="24"/>
      <w:lang w:val="en-US"/>
    </w:rPr>
  </w:style>
  <w:style w:type="paragraph" w:styleId="BalloonText">
    <w:name w:val="Balloon Text"/>
    <w:basedOn w:val="Normal"/>
    <w:link w:val="BalloonTextChar"/>
    <w:uiPriority w:val="99"/>
    <w:semiHidden/>
    <w:unhideWhenUsed/>
    <w:rsid w:val="003D1A9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1A9B"/>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E15352"/>
    <w:rPr>
      <w:sz w:val="16"/>
      <w:szCs w:val="16"/>
    </w:rPr>
  </w:style>
  <w:style w:type="paragraph" w:styleId="CommentText">
    <w:name w:val="annotation text"/>
    <w:basedOn w:val="Normal"/>
    <w:link w:val="CommentTextChar"/>
    <w:uiPriority w:val="99"/>
    <w:semiHidden/>
    <w:unhideWhenUsed/>
    <w:rsid w:val="00E15352"/>
    <w:rPr>
      <w:sz w:val="20"/>
      <w:szCs w:val="20"/>
    </w:rPr>
  </w:style>
  <w:style w:type="character" w:customStyle="1" w:styleId="CommentTextChar">
    <w:name w:val="Comment Text Char"/>
    <w:basedOn w:val="DefaultParagraphFont"/>
    <w:link w:val="CommentText"/>
    <w:uiPriority w:val="99"/>
    <w:semiHidden/>
    <w:rsid w:val="00E15352"/>
    <w:rPr>
      <w:sz w:val="20"/>
      <w:szCs w:val="20"/>
      <w:lang w:val="en-US"/>
    </w:rPr>
  </w:style>
  <w:style w:type="paragraph" w:styleId="CommentSubject">
    <w:name w:val="annotation subject"/>
    <w:basedOn w:val="CommentText"/>
    <w:next w:val="CommentText"/>
    <w:link w:val="CommentSubjectChar"/>
    <w:uiPriority w:val="99"/>
    <w:semiHidden/>
    <w:unhideWhenUsed/>
    <w:rsid w:val="00E15352"/>
    <w:rPr>
      <w:b/>
      <w:bCs/>
    </w:rPr>
  </w:style>
  <w:style w:type="character" w:customStyle="1" w:styleId="CommentSubjectChar">
    <w:name w:val="Comment Subject Char"/>
    <w:basedOn w:val="CommentTextChar"/>
    <w:link w:val="CommentSubject"/>
    <w:uiPriority w:val="99"/>
    <w:semiHidden/>
    <w:rsid w:val="00E1535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43958">
      <w:bodyDiv w:val="1"/>
      <w:marLeft w:val="0"/>
      <w:marRight w:val="0"/>
      <w:marTop w:val="0"/>
      <w:marBottom w:val="0"/>
      <w:divBdr>
        <w:top w:val="none" w:sz="0" w:space="0" w:color="auto"/>
        <w:left w:val="none" w:sz="0" w:space="0" w:color="auto"/>
        <w:bottom w:val="none" w:sz="0" w:space="0" w:color="auto"/>
        <w:right w:val="none" w:sz="0" w:space="0" w:color="auto"/>
      </w:divBdr>
    </w:div>
    <w:div w:id="299191638">
      <w:bodyDiv w:val="1"/>
      <w:marLeft w:val="0"/>
      <w:marRight w:val="0"/>
      <w:marTop w:val="0"/>
      <w:marBottom w:val="0"/>
      <w:divBdr>
        <w:top w:val="none" w:sz="0" w:space="0" w:color="auto"/>
        <w:left w:val="none" w:sz="0" w:space="0" w:color="auto"/>
        <w:bottom w:val="none" w:sz="0" w:space="0" w:color="auto"/>
        <w:right w:val="none" w:sz="0" w:space="0" w:color="auto"/>
      </w:divBdr>
    </w:div>
    <w:div w:id="334304061">
      <w:bodyDiv w:val="1"/>
      <w:marLeft w:val="0"/>
      <w:marRight w:val="0"/>
      <w:marTop w:val="0"/>
      <w:marBottom w:val="0"/>
      <w:divBdr>
        <w:top w:val="none" w:sz="0" w:space="0" w:color="auto"/>
        <w:left w:val="none" w:sz="0" w:space="0" w:color="auto"/>
        <w:bottom w:val="none" w:sz="0" w:space="0" w:color="auto"/>
        <w:right w:val="none" w:sz="0" w:space="0" w:color="auto"/>
      </w:divBdr>
    </w:div>
    <w:div w:id="390468006">
      <w:bodyDiv w:val="1"/>
      <w:marLeft w:val="0"/>
      <w:marRight w:val="0"/>
      <w:marTop w:val="0"/>
      <w:marBottom w:val="0"/>
      <w:divBdr>
        <w:top w:val="none" w:sz="0" w:space="0" w:color="auto"/>
        <w:left w:val="none" w:sz="0" w:space="0" w:color="auto"/>
        <w:bottom w:val="none" w:sz="0" w:space="0" w:color="auto"/>
        <w:right w:val="none" w:sz="0" w:space="0" w:color="auto"/>
      </w:divBdr>
    </w:div>
    <w:div w:id="510608679">
      <w:bodyDiv w:val="1"/>
      <w:marLeft w:val="0"/>
      <w:marRight w:val="0"/>
      <w:marTop w:val="0"/>
      <w:marBottom w:val="0"/>
      <w:divBdr>
        <w:top w:val="none" w:sz="0" w:space="0" w:color="auto"/>
        <w:left w:val="none" w:sz="0" w:space="0" w:color="auto"/>
        <w:bottom w:val="none" w:sz="0" w:space="0" w:color="auto"/>
        <w:right w:val="none" w:sz="0" w:space="0" w:color="auto"/>
      </w:divBdr>
    </w:div>
    <w:div w:id="659848826">
      <w:bodyDiv w:val="1"/>
      <w:marLeft w:val="0"/>
      <w:marRight w:val="0"/>
      <w:marTop w:val="0"/>
      <w:marBottom w:val="0"/>
      <w:divBdr>
        <w:top w:val="none" w:sz="0" w:space="0" w:color="auto"/>
        <w:left w:val="none" w:sz="0" w:space="0" w:color="auto"/>
        <w:bottom w:val="none" w:sz="0" w:space="0" w:color="auto"/>
        <w:right w:val="none" w:sz="0" w:space="0" w:color="auto"/>
      </w:divBdr>
    </w:div>
    <w:div w:id="713194136">
      <w:bodyDiv w:val="1"/>
      <w:marLeft w:val="0"/>
      <w:marRight w:val="0"/>
      <w:marTop w:val="0"/>
      <w:marBottom w:val="0"/>
      <w:divBdr>
        <w:top w:val="none" w:sz="0" w:space="0" w:color="auto"/>
        <w:left w:val="none" w:sz="0" w:space="0" w:color="auto"/>
        <w:bottom w:val="none" w:sz="0" w:space="0" w:color="auto"/>
        <w:right w:val="none" w:sz="0" w:space="0" w:color="auto"/>
      </w:divBdr>
    </w:div>
    <w:div w:id="1022704899">
      <w:bodyDiv w:val="1"/>
      <w:marLeft w:val="0"/>
      <w:marRight w:val="0"/>
      <w:marTop w:val="0"/>
      <w:marBottom w:val="0"/>
      <w:divBdr>
        <w:top w:val="none" w:sz="0" w:space="0" w:color="auto"/>
        <w:left w:val="none" w:sz="0" w:space="0" w:color="auto"/>
        <w:bottom w:val="none" w:sz="0" w:space="0" w:color="auto"/>
        <w:right w:val="none" w:sz="0" w:space="0" w:color="auto"/>
      </w:divBdr>
    </w:div>
    <w:div w:id="1121268491">
      <w:bodyDiv w:val="1"/>
      <w:marLeft w:val="0"/>
      <w:marRight w:val="0"/>
      <w:marTop w:val="0"/>
      <w:marBottom w:val="0"/>
      <w:divBdr>
        <w:top w:val="none" w:sz="0" w:space="0" w:color="auto"/>
        <w:left w:val="none" w:sz="0" w:space="0" w:color="auto"/>
        <w:bottom w:val="none" w:sz="0" w:space="0" w:color="auto"/>
        <w:right w:val="none" w:sz="0" w:space="0" w:color="auto"/>
      </w:divBdr>
    </w:div>
    <w:div w:id="1134130212">
      <w:bodyDiv w:val="1"/>
      <w:marLeft w:val="0"/>
      <w:marRight w:val="0"/>
      <w:marTop w:val="0"/>
      <w:marBottom w:val="0"/>
      <w:divBdr>
        <w:top w:val="none" w:sz="0" w:space="0" w:color="auto"/>
        <w:left w:val="none" w:sz="0" w:space="0" w:color="auto"/>
        <w:bottom w:val="none" w:sz="0" w:space="0" w:color="auto"/>
        <w:right w:val="none" w:sz="0" w:space="0" w:color="auto"/>
      </w:divBdr>
    </w:div>
    <w:div w:id="1201894084">
      <w:bodyDiv w:val="1"/>
      <w:marLeft w:val="0"/>
      <w:marRight w:val="0"/>
      <w:marTop w:val="0"/>
      <w:marBottom w:val="0"/>
      <w:divBdr>
        <w:top w:val="none" w:sz="0" w:space="0" w:color="auto"/>
        <w:left w:val="none" w:sz="0" w:space="0" w:color="auto"/>
        <w:bottom w:val="none" w:sz="0" w:space="0" w:color="auto"/>
        <w:right w:val="none" w:sz="0" w:space="0" w:color="auto"/>
      </w:divBdr>
    </w:div>
    <w:div w:id="1440371750">
      <w:bodyDiv w:val="1"/>
      <w:marLeft w:val="0"/>
      <w:marRight w:val="0"/>
      <w:marTop w:val="0"/>
      <w:marBottom w:val="0"/>
      <w:divBdr>
        <w:top w:val="none" w:sz="0" w:space="0" w:color="auto"/>
        <w:left w:val="none" w:sz="0" w:space="0" w:color="auto"/>
        <w:bottom w:val="none" w:sz="0" w:space="0" w:color="auto"/>
        <w:right w:val="none" w:sz="0" w:space="0" w:color="auto"/>
      </w:divBdr>
    </w:div>
    <w:div w:id="1548638348">
      <w:bodyDiv w:val="1"/>
      <w:marLeft w:val="0"/>
      <w:marRight w:val="0"/>
      <w:marTop w:val="0"/>
      <w:marBottom w:val="0"/>
      <w:divBdr>
        <w:top w:val="none" w:sz="0" w:space="0" w:color="auto"/>
        <w:left w:val="none" w:sz="0" w:space="0" w:color="auto"/>
        <w:bottom w:val="none" w:sz="0" w:space="0" w:color="auto"/>
        <w:right w:val="none" w:sz="0" w:space="0" w:color="auto"/>
      </w:divBdr>
    </w:div>
    <w:div w:id="1579753480">
      <w:bodyDiv w:val="1"/>
      <w:marLeft w:val="0"/>
      <w:marRight w:val="0"/>
      <w:marTop w:val="0"/>
      <w:marBottom w:val="0"/>
      <w:divBdr>
        <w:top w:val="none" w:sz="0" w:space="0" w:color="auto"/>
        <w:left w:val="none" w:sz="0" w:space="0" w:color="auto"/>
        <w:bottom w:val="none" w:sz="0" w:space="0" w:color="auto"/>
        <w:right w:val="none" w:sz="0" w:space="0" w:color="auto"/>
      </w:divBdr>
    </w:div>
    <w:div w:id="1767846105">
      <w:bodyDiv w:val="1"/>
      <w:marLeft w:val="0"/>
      <w:marRight w:val="0"/>
      <w:marTop w:val="0"/>
      <w:marBottom w:val="0"/>
      <w:divBdr>
        <w:top w:val="none" w:sz="0" w:space="0" w:color="auto"/>
        <w:left w:val="none" w:sz="0" w:space="0" w:color="auto"/>
        <w:bottom w:val="none" w:sz="0" w:space="0" w:color="auto"/>
        <w:right w:val="none" w:sz="0" w:space="0" w:color="auto"/>
      </w:divBdr>
    </w:div>
    <w:div w:id="1775860660">
      <w:bodyDiv w:val="1"/>
      <w:marLeft w:val="0"/>
      <w:marRight w:val="0"/>
      <w:marTop w:val="0"/>
      <w:marBottom w:val="0"/>
      <w:divBdr>
        <w:top w:val="none" w:sz="0" w:space="0" w:color="auto"/>
        <w:left w:val="none" w:sz="0" w:space="0" w:color="auto"/>
        <w:bottom w:val="none" w:sz="0" w:space="0" w:color="auto"/>
        <w:right w:val="none" w:sz="0" w:space="0" w:color="auto"/>
      </w:divBdr>
    </w:div>
    <w:div w:id="1862476261">
      <w:bodyDiv w:val="1"/>
      <w:marLeft w:val="0"/>
      <w:marRight w:val="0"/>
      <w:marTop w:val="0"/>
      <w:marBottom w:val="0"/>
      <w:divBdr>
        <w:top w:val="none" w:sz="0" w:space="0" w:color="auto"/>
        <w:left w:val="none" w:sz="0" w:space="0" w:color="auto"/>
        <w:bottom w:val="none" w:sz="0" w:space="0" w:color="auto"/>
        <w:right w:val="none" w:sz="0" w:space="0" w:color="auto"/>
      </w:divBdr>
    </w:div>
    <w:div w:id="19319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05AF5-0946-4BF7-B398-EF0BCA7A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4589</Words>
  <Characters>26159</Characters>
  <Application>Microsoft Office Word</Application>
  <DocSecurity>0</DocSecurity>
  <Lines>217</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Antoine Durand</dc:creator>
  <cp:keywords/>
  <dc:description/>
  <cp:lastModifiedBy>Przemyslaw Grygiel</cp:lastModifiedBy>
  <cp:revision>5</cp:revision>
  <dcterms:created xsi:type="dcterms:W3CDTF">2020-09-22T20:23:00Z</dcterms:created>
  <dcterms:modified xsi:type="dcterms:W3CDTF">2020-09-23T12:44:00Z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2020-09-08T09:33:16Z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ba1cbcf7-f134-45ee-a615-2d85bdc1b8b5</vt:lpwstr>
  </property>
  <property fmtid="{D5CDD505-2E9C-101B-9397-08002B2CF9AE}" pid="8" name="MSIP_Label_0633b888-ae0d-4341-a75f-06e04137d755_ContentBits">
    <vt:lpwstr>2</vt:lpwstr>
  </property>
</Properties>
</file>